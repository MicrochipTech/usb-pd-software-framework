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1E9D0D" w14:textId="77777777" w:rsidR="00C26F4C" w:rsidRDefault="00C26F4C" w:rsidP="00C26F4C">
      <w:pPr>
        <w:pStyle w:val="TOC1"/>
      </w:pPr>
    </w:p>
    <w:p w14:paraId="797BDD47" w14:textId="77777777" w:rsidR="00C26F4C" w:rsidRDefault="00C26F4C" w:rsidP="00C26F4C">
      <w:pPr>
        <w:rPr>
          <w:rFonts w:ascii="Arial" w:hAnsi="Arial" w:cs="Arial"/>
          <w:sz w:val="22"/>
        </w:rPr>
      </w:pPr>
    </w:p>
    <w:p w14:paraId="1FE4D9AB" w14:textId="77777777" w:rsidR="00C26F4C" w:rsidRDefault="00C26F4C" w:rsidP="00C26F4C">
      <w:pPr>
        <w:rPr>
          <w:rFonts w:ascii="Arial" w:hAnsi="Arial" w:cs="Arial"/>
          <w:sz w:val="22"/>
        </w:rPr>
      </w:pPr>
    </w:p>
    <w:p w14:paraId="297F25C0" w14:textId="77777777" w:rsidR="00C26F4C" w:rsidRDefault="00C26F4C" w:rsidP="00C26F4C">
      <w:pPr>
        <w:rPr>
          <w:rFonts w:ascii="Arial" w:hAnsi="Arial" w:cs="Arial"/>
          <w:sz w:val="22"/>
        </w:rPr>
      </w:pPr>
    </w:p>
    <w:p w14:paraId="0DD80C2C" w14:textId="77777777" w:rsidR="00C26F4C" w:rsidRDefault="00C26F4C" w:rsidP="00C26F4C">
      <w:pPr>
        <w:rPr>
          <w:rFonts w:ascii="Arial" w:hAnsi="Arial" w:cs="Arial"/>
          <w:sz w:val="22"/>
        </w:rPr>
      </w:pPr>
    </w:p>
    <w:p w14:paraId="3457AA29" w14:textId="77777777" w:rsidR="00C26F4C" w:rsidRDefault="00C26F4C" w:rsidP="00C26F4C">
      <w:pPr>
        <w:rPr>
          <w:rFonts w:ascii="Arial" w:hAnsi="Arial" w:cs="Arial"/>
          <w:sz w:val="22"/>
        </w:rPr>
      </w:pPr>
    </w:p>
    <w:p w14:paraId="2227A6E3" w14:textId="77777777" w:rsidR="00C26F4C" w:rsidRDefault="00C26F4C" w:rsidP="00C26F4C">
      <w:pPr>
        <w:rPr>
          <w:rFonts w:ascii="Arial" w:hAnsi="Arial" w:cs="Arial"/>
          <w:sz w:val="22"/>
        </w:rPr>
      </w:pPr>
    </w:p>
    <w:p w14:paraId="663A0A96" w14:textId="77777777" w:rsidR="00C26F4C" w:rsidRDefault="00C26F4C" w:rsidP="00C26F4C">
      <w:pPr>
        <w:jc w:val="center"/>
        <w:rPr>
          <w:rFonts w:ascii="Arial" w:hAnsi="Arial" w:cs="Arial"/>
          <w:sz w:val="22"/>
        </w:rPr>
      </w:pPr>
    </w:p>
    <w:p w14:paraId="5BB4F834" w14:textId="537D769F" w:rsidR="00C26F4C" w:rsidRDefault="00C26F4C" w:rsidP="00C26F4C">
      <w:pPr>
        <w:jc w:val="center"/>
        <w:rPr>
          <w:rFonts w:ascii="Arial" w:hAnsi="Arial" w:cs="Arial"/>
          <w:sz w:val="22"/>
        </w:rPr>
      </w:pPr>
      <w:r>
        <w:rPr>
          <w:rFonts w:ascii="Arial" w:hAnsi="Arial" w:cs="Arial"/>
          <w:noProof/>
          <w:sz w:val="22"/>
        </w:rPr>
        <w:drawing>
          <wp:inline distT="0" distB="0" distL="0" distR="0" wp14:anchorId="59B87DE5" wp14:editId="15C2907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48A2C951" w14:textId="77777777" w:rsidR="00C26F4C" w:rsidRDefault="00C26F4C" w:rsidP="00C26F4C">
      <w:pPr>
        <w:rPr>
          <w:rFonts w:ascii="Arial" w:hAnsi="Arial" w:cs="Arial"/>
          <w:sz w:val="22"/>
        </w:rPr>
      </w:pPr>
    </w:p>
    <w:p w14:paraId="28120DE1" w14:textId="77777777" w:rsidR="00C26F4C" w:rsidRDefault="00C26F4C" w:rsidP="00C26F4C">
      <w:pPr>
        <w:rPr>
          <w:rFonts w:ascii="Arial" w:hAnsi="Arial" w:cs="Arial"/>
          <w:sz w:val="22"/>
        </w:rPr>
      </w:pPr>
    </w:p>
    <w:p w14:paraId="57AB4854" w14:textId="77777777" w:rsidR="00C26F4C" w:rsidRDefault="00C26F4C" w:rsidP="00C26F4C">
      <w:pPr>
        <w:rPr>
          <w:rFonts w:ascii="Arial" w:hAnsi="Arial" w:cs="Arial"/>
          <w:sz w:val="22"/>
        </w:rPr>
      </w:pPr>
    </w:p>
    <w:p w14:paraId="6102A551" w14:textId="77777777" w:rsidR="00C26F4C" w:rsidRDefault="00C26F4C" w:rsidP="00C26F4C">
      <w:pPr>
        <w:rPr>
          <w:rFonts w:ascii="Arial" w:hAnsi="Arial" w:cs="Arial"/>
          <w:sz w:val="22"/>
        </w:rPr>
      </w:pPr>
    </w:p>
    <w:p w14:paraId="3D8CF65C" w14:textId="77777777" w:rsidR="00C26F4C" w:rsidRDefault="00C26F4C" w:rsidP="00C26F4C">
      <w:pPr>
        <w:rPr>
          <w:rFonts w:ascii="Arial" w:hAnsi="Arial" w:cs="Arial"/>
          <w:sz w:val="22"/>
        </w:rPr>
      </w:pPr>
    </w:p>
    <w:p w14:paraId="63D3EA68" w14:textId="77777777" w:rsidR="00C26F4C" w:rsidRDefault="00C26F4C" w:rsidP="00C26F4C">
      <w:pPr>
        <w:pStyle w:val="TOC1"/>
      </w:pPr>
    </w:p>
    <w:p w14:paraId="53D48075" w14:textId="77777777" w:rsidR="00C26F4C" w:rsidRDefault="00C26F4C" w:rsidP="00C26F4C">
      <w:pPr>
        <w:pStyle w:val="TOC1"/>
      </w:pPr>
    </w:p>
    <w:p w14:paraId="1A50D8D4" w14:textId="344F2D7D" w:rsidR="00C26F4C" w:rsidRDefault="00C26F4C" w:rsidP="00C26F4C">
      <w:pPr>
        <w:pStyle w:val="TOC1"/>
      </w:pPr>
      <w:r>
        <w:rPr>
          <w:noProof/>
          <w:lang w:val="en-US"/>
        </w:rPr>
        <mc:AlternateContent>
          <mc:Choice Requires="wps">
            <w:drawing>
              <wp:anchor distT="0" distB="0" distL="114300" distR="114300" simplePos="0" relativeHeight="251659264" behindDoc="0" locked="0" layoutInCell="1" allowOverlap="1" wp14:anchorId="642BCEC9" wp14:editId="7FA8D466">
                <wp:simplePos x="0" y="0"/>
                <wp:positionH relativeFrom="column">
                  <wp:posOffset>200025</wp:posOffset>
                </wp:positionH>
                <wp:positionV relativeFrom="paragraph">
                  <wp:posOffset>66675</wp:posOffset>
                </wp:positionV>
                <wp:extent cx="5820410" cy="1847850"/>
                <wp:effectExtent l="0" t="0" r="889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1847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EB8005" w14:textId="2DD20D0B" w:rsidR="00857977" w:rsidRDefault="00857977" w:rsidP="00C26F4C">
                            <w:pPr>
                              <w:pStyle w:val="Maintitle"/>
                              <w:jc w:val="center"/>
                              <w:rPr>
                                <w:sz w:val="72"/>
                                <w:szCs w:val="72"/>
                              </w:rPr>
                            </w:pPr>
                            <w:r>
                              <w:rPr>
                                <w:sz w:val="72"/>
                                <w:szCs w:val="72"/>
                              </w:rPr>
                              <w:t>PSF AE_SINK Demo</w:t>
                            </w:r>
                          </w:p>
                          <w:p w14:paraId="2C9B2CEA" w14:textId="77777777" w:rsidR="00857977" w:rsidRDefault="00857977" w:rsidP="00C26F4C">
                            <w:pPr>
                              <w:pStyle w:val="Maintitle"/>
                              <w:jc w:val="center"/>
                              <w:rPr>
                                <w:sz w:val="72"/>
                                <w:szCs w:val="72"/>
                              </w:rPr>
                            </w:pPr>
                            <w:r>
                              <w:rPr>
                                <w:sz w:val="72"/>
                                <w:szCs w:val="72"/>
                              </w:rPr>
                              <w:t xml:space="preserve">Software Requirements Specification </w:t>
                            </w:r>
                          </w:p>
                          <w:p w14:paraId="5816DE01" w14:textId="77777777" w:rsidR="00857977" w:rsidRDefault="00857977" w:rsidP="00C26F4C">
                            <w:pPr>
                              <w:pStyle w:val="Maintitle"/>
                              <w:jc w:val="center"/>
                              <w:rPr>
                                <w:sz w:val="72"/>
                                <w:szCs w:val="72"/>
                              </w:rPr>
                            </w:pPr>
                          </w:p>
                          <w:p w14:paraId="004FB3C5" w14:textId="77777777" w:rsidR="00857977" w:rsidRDefault="00857977" w:rsidP="00C26F4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2BCEC9" id="_x0000_t202" coordsize="21600,21600" o:spt="202" path="m,l,21600r21600,l21600,xe">
                <v:stroke joinstyle="miter"/>
                <v:path gradientshapeok="t" o:connecttype="rect"/>
              </v:shapetype>
              <v:shape id="Text Box 2" o:spid="_x0000_s1026" type="#_x0000_t202" style="position:absolute;margin-left:15.75pt;margin-top:5.25pt;width:458.3pt;height:1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" stroked="f">
                <v:textbox>
                  <w:txbxContent>
                    <w:p w14:paraId="73EB8005" w14:textId="2DD20D0B" w:rsidR="00857977" w:rsidRDefault="00857977" w:rsidP="00C26F4C">
                      <w:pPr>
                        <w:pStyle w:val="Maintitle"/>
                        <w:jc w:val="center"/>
                        <w:rPr>
                          <w:sz w:val="72"/>
                          <w:szCs w:val="72"/>
                        </w:rPr>
                      </w:pPr>
                      <w:r>
                        <w:rPr>
                          <w:sz w:val="72"/>
                          <w:szCs w:val="72"/>
                        </w:rPr>
                        <w:t>PSF AE_SINK Demo</w:t>
                      </w:r>
                    </w:p>
                    <w:p w14:paraId="2C9B2CEA" w14:textId="77777777" w:rsidR="00857977" w:rsidRDefault="00857977" w:rsidP="00C26F4C">
                      <w:pPr>
                        <w:pStyle w:val="Maintitle"/>
                        <w:jc w:val="center"/>
                        <w:rPr>
                          <w:sz w:val="72"/>
                          <w:szCs w:val="72"/>
                        </w:rPr>
                      </w:pPr>
                      <w:r>
                        <w:rPr>
                          <w:sz w:val="72"/>
                          <w:szCs w:val="72"/>
                        </w:rPr>
                        <w:t xml:space="preserve">Software Requirements Specification </w:t>
                      </w:r>
                    </w:p>
                    <w:p w14:paraId="5816DE01" w14:textId="77777777" w:rsidR="00857977" w:rsidRDefault="00857977" w:rsidP="00C26F4C">
                      <w:pPr>
                        <w:pStyle w:val="Maintitle"/>
                        <w:jc w:val="center"/>
                        <w:rPr>
                          <w:sz w:val="72"/>
                          <w:szCs w:val="72"/>
                        </w:rPr>
                      </w:pPr>
                    </w:p>
                    <w:p w14:paraId="004FB3C5" w14:textId="77777777" w:rsidR="00857977" w:rsidRDefault="00857977" w:rsidP="00C26F4C">
                      <w:pPr>
                        <w:jc w:val="center"/>
                      </w:pPr>
                    </w:p>
                  </w:txbxContent>
                </v:textbox>
              </v:shape>
            </w:pict>
          </mc:Fallback>
        </mc:AlternateContent>
      </w:r>
    </w:p>
    <w:p w14:paraId="2A9B0C11" w14:textId="77777777" w:rsidR="00C26F4C" w:rsidRDefault="00C26F4C" w:rsidP="00C26F4C">
      <w:pPr>
        <w:pStyle w:val="TOC1"/>
      </w:pPr>
    </w:p>
    <w:p w14:paraId="192AB3DB" w14:textId="77777777" w:rsidR="00C26F4C" w:rsidRDefault="00C26F4C" w:rsidP="00C26F4C">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16429D92" w14:textId="2180A087" w:rsidR="00C26F4C" w:rsidRPr="0033767E" w:rsidRDefault="00C26F4C" w:rsidP="00C26F4C">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D71739"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14A3A8AF" w14:textId="77777777" w:rsidR="00C26F4C" w:rsidRPr="0033767E" w:rsidRDefault="00C26F4C" w:rsidP="00C26F4C">
      <w:pPr>
        <w:autoSpaceDE w:val="0"/>
        <w:autoSpaceDN w:val="0"/>
        <w:adjustRightInd w:val="0"/>
        <w:rPr>
          <w:rFonts w:ascii="Arial" w:hAnsi="Arial" w:cs="Arial"/>
          <w:b/>
          <w:bCs/>
          <w:sz w:val="20"/>
          <w:szCs w:val="16"/>
        </w:rPr>
      </w:pPr>
    </w:p>
    <w:p w14:paraId="658AEF5A" w14:textId="77777777" w:rsidR="00C26F4C" w:rsidRPr="0033767E" w:rsidRDefault="00C26F4C" w:rsidP="00C26F4C">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1E0D4F3A" w14:textId="77777777" w:rsidR="00C26F4C" w:rsidRDefault="00C26F4C" w:rsidP="00C26F4C">
      <w:pPr>
        <w:pStyle w:val="TableofFigures"/>
        <w:rPr>
          <w:rFonts w:ascii="Arial" w:hAnsi="Arial" w:cs="Arial"/>
          <w:caps/>
          <w:sz w:val="18"/>
        </w:rPr>
      </w:pPr>
    </w:p>
    <w:p w14:paraId="7FA51D63" w14:textId="77777777" w:rsidR="00C26F4C" w:rsidRDefault="00C26F4C" w:rsidP="00C26F4C">
      <w:pPr>
        <w:pStyle w:val="GeneralTitle"/>
        <w:rPr>
          <w:rFonts w:ascii="Arial" w:hAnsi="Arial" w:cs="Arial"/>
          <w:sz w:val="22"/>
        </w:rPr>
      </w:pPr>
      <w:bookmarkStart w:id="0" w:name="_Toc133640120"/>
    </w:p>
    <w:p w14:paraId="7C655D71" w14:textId="77777777" w:rsidR="00C26F4C" w:rsidRDefault="00C26F4C" w:rsidP="00C26F4C">
      <w:pPr>
        <w:pStyle w:val="GeneralTitle"/>
        <w:rPr>
          <w:rFonts w:ascii="Arial" w:hAnsi="Arial" w:cs="Arial"/>
          <w:sz w:val="22"/>
        </w:rPr>
      </w:pPr>
    </w:p>
    <w:p w14:paraId="57BEA944" w14:textId="77777777" w:rsidR="00C26F4C" w:rsidRDefault="00C26F4C" w:rsidP="00C26F4C">
      <w:pPr>
        <w:rPr>
          <w:rFonts w:ascii="Arial" w:hAnsi="Arial" w:cs="Arial"/>
          <w:sz w:val="22"/>
        </w:rPr>
      </w:pPr>
    </w:p>
    <w:p w14:paraId="4870813A" w14:textId="77777777" w:rsidR="00C26F4C" w:rsidRDefault="00C26F4C" w:rsidP="00C26F4C">
      <w:pPr>
        <w:rPr>
          <w:rFonts w:ascii="Arial" w:hAnsi="Arial" w:cs="Arial"/>
          <w:sz w:val="22"/>
        </w:rPr>
      </w:pPr>
    </w:p>
    <w:p w14:paraId="1F1A5AA6" w14:textId="77777777" w:rsidR="00C26F4C" w:rsidRDefault="00C26F4C" w:rsidP="00C26F4C">
      <w:pPr>
        <w:rPr>
          <w:rFonts w:ascii="Arial" w:hAnsi="Arial" w:cs="Arial"/>
          <w:sz w:val="22"/>
        </w:rPr>
      </w:pPr>
    </w:p>
    <w:p w14:paraId="51145E35" w14:textId="77777777" w:rsidR="00C26F4C" w:rsidRDefault="00C26F4C" w:rsidP="00C26F4C">
      <w:pPr>
        <w:rPr>
          <w:rFonts w:ascii="Arial" w:hAnsi="Arial" w:cs="Arial"/>
          <w:sz w:val="22"/>
        </w:rPr>
      </w:pPr>
    </w:p>
    <w:p w14:paraId="156EF12C" w14:textId="77777777" w:rsidR="00C26F4C" w:rsidRDefault="00C26F4C" w:rsidP="00C26F4C">
      <w:pPr>
        <w:rPr>
          <w:rFonts w:ascii="Arial" w:hAnsi="Arial" w:cs="Arial"/>
          <w:sz w:val="22"/>
        </w:rPr>
      </w:pPr>
    </w:p>
    <w:p w14:paraId="5C26D743" w14:textId="77777777" w:rsidR="00C26F4C" w:rsidRDefault="00C26F4C" w:rsidP="00C26F4C">
      <w:pPr>
        <w:rPr>
          <w:rFonts w:ascii="Arial" w:hAnsi="Arial" w:cs="Arial"/>
          <w:sz w:val="22"/>
        </w:rPr>
      </w:pPr>
    </w:p>
    <w:p w14:paraId="591CFA9B" w14:textId="77777777" w:rsidR="00C26F4C" w:rsidRDefault="00C26F4C" w:rsidP="00C26F4C">
      <w:pPr>
        <w:rPr>
          <w:rFonts w:ascii="Arial" w:hAnsi="Arial" w:cs="Arial"/>
          <w:sz w:val="22"/>
        </w:rPr>
      </w:pPr>
    </w:p>
    <w:p w14:paraId="47C70146" w14:textId="77777777" w:rsidR="00C26F4C" w:rsidRDefault="00C26F4C" w:rsidP="00C26F4C">
      <w:pPr>
        <w:pStyle w:val="GeneralTitle"/>
        <w:rPr>
          <w:rFonts w:ascii="Arial" w:hAnsi="Arial" w:cs="Arial"/>
          <w:sz w:val="22"/>
        </w:rPr>
      </w:pPr>
    </w:p>
    <w:p w14:paraId="3888A2A9" w14:textId="77777777" w:rsidR="00C26F4C" w:rsidRDefault="00C26F4C" w:rsidP="00C26F4C">
      <w:pPr>
        <w:rPr>
          <w:rFonts w:ascii="Arial" w:hAnsi="Arial" w:cs="Arial"/>
          <w:sz w:val="22"/>
        </w:rPr>
      </w:pPr>
    </w:p>
    <w:p w14:paraId="6CD50B21" w14:textId="77777777" w:rsidR="00C26F4C" w:rsidRDefault="00C26F4C" w:rsidP="00C26F4C">
      <w:pPr>
        <w:rPr>
          <w:rFonts w:ascii="Arial" w:hAnsi="Arial" w:cs="Arial"/>
          <w:sz w:val="22"/>
        </w:rPr>
      </w:pPr>
    </w:p>
    <w:p w14:paraId="4418D3BE" w14:textId="77777777" w:rsidR="00C26F4C" w:rsidRDefault="00C26F4C" w:rsidP="00C26F4C">
      <w:pPr>
        <w:rPr>
          <w:rFonts w:ascii="Arial" w:hAnsi="Arial" w:cs="Arial"/>
          <w:sz w:val="22"/>
        </w:rPr>
      </w:pPr>
    </w:p>
    <w:p w14:paraId="07800974" w14:textId="77777777" w:rsidR="00C26F4C" w:rsidRDefault="00C26F4C" w:rsidP="00C26F4C">
      <w:pPr>
        <w:pStyle w:val="GeneralTitle"/>
        <w:rPr>
          <w:rFonts w:ascii="Arial" w:hAnsi="Arial" w:cs="Arial"/>
          <w:sz w:val="22"/>
        </w:rPr>
      </w:pPr>
    </w:p>
    <w:p w14:paraId="55F74A0E" w14:textId="77777777" w:rsidR="00C26F4C" w:rsidRDefault="00C26F4C" w:rsidP="00C26F4C">
      <w:pPr>
        <w:pStyle w:val="GeneralTitle"/>
        <w:tabs>
          <w:tab w:val="left" w:pos="1350"/>
        </w:tabs>
        <w:jc w:val="left"/>
        <w:rPr>
          <w:rFonts w:ascii="Arial" w:hAnsi="Arial" w:cs="Arial"/>
          <w:sz w:val="22"/>
        </w:rPr>
      </w:pPr>
      <w:r>
        <w:rPr>
          <w:rFonts w:ascii="Arial" w:hAnsi="Arial" w:cs="Arial"/>
          <w:sz w:val="22"/>
        </w:rPr>
        <w:tab/>
      </w:r>
      <w:bookmarkStart w:id="1" w:name="_Toc133640121"/>
    </w:p>
    <w:p w14:paraId="0AE0EDA8" w14:textId="77777777" w:rsidR="00C26F4C" w:rsidRDefault="00C26F4C" w:rsidP="00C26F4C">
      <w:pPr>
        <w:pStyle w:val="GeneralTitle"/>
        <w:tabs>
          <w:tab w:val="left" w:pos="1350"/>
        </w:tabs>
        <w:jc w:val="left"/>
        <w:rPr>
          <w:rFonts w:ascii="Arial" w:hAnsi="Arial" w:cs="Arial"/>
          <w:sz w:val="22"/>
        </w:rPr>
      </w:pPr>
    </w:p>
    <w:p w14:paraId="7209EF17" w14:textId="77777777" w:rsidR="00C26F4C" w:rsidRDefault="00C26F4C" w:rsidP="00C26F4C">
      <w:pPr>
        <w:pStyle w:val="GeneralTitle"/>
        <w:tabs>
          <w:tab w:val="left" w:pos="1350"/>
        </w:tabs>
        <w:jc w:val="left"/>
        <w:rPr>
          <w:rFonts w:ascii="Arial" w:hAnsi="Arial" w:cs="Arial"/>
          <w:sz w:val="22"/>
        </w:rPr>
      </w:pPr>
    </w:p>
    <w:p w14:paraId="022633E1" w14:textId="77777777" w:rsidR="00C26F4C" w:rsidRDefault="00C26F4C" w:rsidP="00C26F4C">
      <w:pPr>
        <w:pStyle w:val="GeneralTitle"/>
        <w:tabs>
          <w:tab w:val="left" w:pos="1350"/>
        </w:tabs>
        <w:jc w:val="left"/>
        <w:rPr>
          <w:rFonts w:ascii="Arial" w:hAnsi="Arial" w:cs="Arial"/>
          <w:sz w:val="22"/>
        </w:rPr>
      </w:pPr>
    </w:p>
    <w:p w14:paraId="0EA0EF38" w14:textId="77777777" w:rsidR="00C26F4C" w:rsidRDefault="00C26F4C" w:rsidP="00C26F4C">
      <w:pPr>
        <w:pStyle w:val="GeneralTitle"/>
        <w:tabs>
          <w:tab w:val="left" w:pos="1350"/>
        </w:tabs>
        <w:jc w:val="left"/>
        <w:rPr>
          <w:rFonts w:ascii="Arial" w:hAnsi="Arial" w:cs="Arial"/>
          <w:sz w:val="22"/>
        </w:rPr>
      </w:pPr>
    </w:p>
    <w:p w14:paraId="4F05FED4" w14:textId="77777777" w:rsidR="00C26F4C" w:rsidRDefault="00C26F4C" w:rsidP="00C26F4C">
      <w:pPr>
        <w:pStyle w:val="GeneralTitle"/>
        <w:tabs>
          <w:tab w:val="left" w:pos="1350"/>
        </w:tabs>
        <w:jc w:val="left"/>
        <w:rPr>
          <w:rFonts w:ascii="Arial" w:hAnsi="Arial" w:cs="Arial"/>
          <w:sz w:val="22"/>
        </w:rPr>
      </w:pPr>
    </w:p>
    <w:p w14:paraId="340DE06F" w14:textId="77777777" w:rsidR="00C26F4C" w:rsidRDefault="00C26F4C" w:rsidP="00C26F4C">
      <w:pPr>
        <w:pStyle w:val="GeneralTitle"/>
        <w:tabs>
          <w:tab w:val="left" w:pos="1350"/>
        </w:tabs>
        <w:jc w:val="left"/>
        <w:rPr>
          <w:rFonts w:ascii="Arial" w:hAnsi="Arial" w:cs="Arial"/>
          <w:sz w:val="22"/>
        </w:rPr>
      </w:pPr>
    </w:p>
    <w:p w14:paraId="1367DEDD" w14:textId="77777777" w:rsidR="00C26F4C" w:rsidRDefault="00C26F4C" w:rsidP="00C26F4C">
      <w:pPr>
        <w:pStyle w:val="GeneralTitle"/>
        <w:tabs>
          <w:tab w:val="left" w:pos="1350"/>
        </w:tabs>
        <w:jc w:val="left"/>
        <w:rPr>
          <w:rFonts w:ascii="Arial" w:hAnsi="Arial" w:cs="Arial"/>
          <w:sz w:val="22"/>
        </w:rPr>
      </w:pPr>
    </w:p>
    <w:bookmarkEnd w:id="0"/>
    <w:bookmarkEnd w:id="1"/>
    <w:p w14:paraId="12DD8447" w14:textId="77777777" w:rsidR="00C26F4C" w:rsidRDefault="00C26F4C" w:rsidP="00C26F4C">
      <w:pPr>
        <w:pStyle w:val="GeneralTitle"/>
        <w:tabs>
          <w:tab w:val="left" w:pos="1350"/>
        </w:tabs>
        <w:jc w:val="left"/>
        <w:rPr>
          <w:rFonts w:ascii="Arial" w:hAnsi="Arial" w:cs="Arial"/>
          <w:sz w:val="22"/>
        </w:rPr>
      </w:pPr>
    </w:p>
    <w:p w14:paraId="57284FEA" w14:textId="77777777" w:rsidR="00C26F4C" w:rsidRDefault="00C26F4C" w:rsidP="00C26F4C">
      <w:pPr>
        <w:rPr>
          <w:b/>
        </w:rPr>
      </w:pPr>
    </w:p>
    <w:p w14:paraId="408E9FB8" w14:textId="77777777" w:rsidR="00C26F4C" w:rsidRDefault="00C26F4C" w:rsidP="00C26F4C">
      <w:pPr>
        <w:rPr>
          <w:b/>
        </w:rPr>
      </w:pPr>
      <w:r>
        <w:rPr>
          <w:b/>
        </w:rPr>
        <w:br w:type="page"/>
      </w:r>
    </w:p>
    <w:p w14:paraId="3A923C45" w14:textId="77777777" w:rsidR="00C26F4C" w:rsidRDefault="00C26F4C" w:rsidP="00C26F4C">
      <w:pPr>
        <w:pStyle w:val="GeneralTitle"/>
        <w:jc w:val="left"/>
        <w:rPr>
          <w:rFonts w:ascii="Arial" w:hAnsi="Arial" w:cs="Arial"/>
          <w:sz w:val="22"/>
        </w:rPr>
      </w:pPr>
      <w:bookmarkStart w:id="2" w:name="_Toc133640122"/>
    </w:p>
    <w:p w14:paraId="171F0886" w14:textId="583E41A8" w:rsidR="00C26F4C" w:rsidRPr="00667A0D" w:rsidRDefault="00C26F4C" w:rsidP="00C26F4C">
      <w:pPr>
        <w:pStyle w:val="GeneralTitle"/>
        <w:jc w:val="left"/>
        <w:rPr>
          <w:rFonts w:ascii="Arial" w:hAnsi="Arial" w:cs="Arial"/>
          <w:sz w:val="22"/>
        </w:rPr>
      </w:pPr>
      <w:r w:rsidRPr="00667A0D">
        <w:rPr>
          <w:rFonts w:ascii="Arial" w:hAnsi="Arial" w:cs="Arial"/>
          <w:color w:val="FFC000"/>
          <w:sz w:val="28"/>
        </w:rPr>
        <w:t>Table of Contents</w:t>
      </w:r>
      <w:bookmarkEnd w:id="2"/>
    </w:p>
    <w:p w14:paraId="1C96ADE9" w14:textId="77777777" w:rsidR="00C26F4C" w:rsidRPr="00667A0D" w:rsidRDefault="00C26F4C" w:rsidP="00C26F4C">
      <w:pPr>
        <w:rPr>
          <w:lang w:val="en-GB"/>
        </w:rPr>
      </w:pPr>
    </w:p>
    <w:p w14:paraId="5B9A8415" w14:textId="77777777" w:rsidR="00C26F4C" w:rsidRDefault="00C26F4C" w:rsidP="00C26F4C">
      <w:pPr>
        <w:rPr>
          <w:rFonts w:ascii="Arial" w:hAnsi="Arial" w:cs="Arial"/>
          <w:sz w:val="22"/>
        </w:rPr>
      </w:pPr>
    </w:p>
    <w:p w14:paraId="381E9ED2" w14:textId="16F64649" w:rsidR="005870F1" w:rsidRDefault="00C26F4C">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47594180" w:history="1">
        <w:r w:rsidR="005870F1" w:rsidRPr="00473015">
          <w:rPr>
            <w:rStyle w:val="Hyperlink"/>
            <w:noProof/>
          </w:rPr>
          <w:t>1</w:t>
        </w:r>
        <w:r w:rsidR="005870F1">
          <w:rPr>
            <w:rFonts w:asciiTheme="minorHAnsi" w:eastAsiaTheme="minorEastAsia" w:hAnsiTheme="minorHAnsi" w:cstheme="minorBidi"/>
            <w:noProof/>
            <w:sz w:val="22"/>
            <w:szCs w:val="22"/>
            <w:lang w:val="en-US"/>
          </w:rPr>
          <w:tab/>
        </w:r>
        <w:r w:rsidR="005870F1" w:rsidRPr="00473015">
          <w:rPr>
            <w:rStyle w:val="Hyperlink"/>
            <w:noProof/>
          </w:rPr>
          <w:t>Introduction</w:t>
        </w:r>
        <w:r w:rsidR="005870F1">
          <w:rPr>
            <w:noProof/>
            <w:webHidden/>
          </w:rPr>
          <w:tab/>
        </w:r>
        <w:r w:rsidR="005870F1">
          <w:rPr>
            <w:noProof/>
            <w:webHidden/>
          </w:rPr>
          <w:fldChar w:fldCharType="begin"/>
        </w:r>
        <w:r w:rsidR="005870F1">
          <w:rPr>
            <w:noProof/>
            <w:webHidden/>
          </w:rPr>
          <w:instrText xml:space="preserve"> PAGEREF _Toc47594180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09BF9E0F" w14:textId="6690DDFE" w:rsidR="005870F1" w:rsidRDefault="00AF2DC6">
      <w:pPr>
        <w:pStyle w:val="TOC2"/>
        <w:rPr>
          <w:rFonts w:asciiTheme="minorHAnsi" w:eastAsiaTheme="minorEastAsia" w:hAnsiTheme="minorHAnsi" w:cstheme="minorBidi"/>
          <w:noProof/>
          <w:sz w:val="22"/>
          <w:szCs w:val="22"/>
          <w:lang w:val="en-US"/>
        </w:rPr>
      </w:pPr>
      <w:hyperlink w:anchor="_Toc47594181" w:history="1">
        <w:r w:rsidR="005870F1" w:rsidRPr="00473015">
          <w:rPr>
            <w:rStyle w:val="Hyperlink"/>
            <w:noProof/>
          </w:rPr>
          <w:t>1.1</w:t>
        </w:r>
        <w:r w:rsidR="005870F1">
          <w:rPr>
            <w:rFonts w:asciiTheme="minorHAnsi" w:eastAsiaTheme="minorEastAsia" w:hAnsiTheme="minorHAnsi" w:cstheme="minorBidi"/>
            <w:noProof/>
            <w:sz w:val="22"/>
            <w:szCs w:val="22"/>
            <w:lang w:val="en-US"/>
          </w:rPr>
          <w:tab/>
        </w:r>
        <w:r w:rsidR="005870F1" w:rsidRPr="00473015">
          <w:rPr>
            <w:rStyle w:val="Hyperlink"/>
            <w:noProof/>
          </w:rPr>
          <w:t>Scope</w:t>
        </w:r>
        <w:r w:rsidR="005870F1">
          <w:rPr>
            <w:noProof/>
            <w:webHidden/>
          </w:rPr>
          <w:tab/>
        </w:r>
        <w:r w:rsidR="005870F1">
          <w:rPr>
            <w:noProof/>
            <w:webHidden/>
          </w:rPr>
          <w:fldChar w:fldCharType="begin"/>
        </w:r>
        <w:r w:rsidR="005870F1">
          <w:rPr>
            <w:noProof/>
            <w:webHidden/>
          </w:rPr>
          <w:instrText xml:space="preserve"> PAGEREF _Toc47594181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171F48AB" w14:textId="4DB11752" w:rsidR="005870F1" w:rsidRDefault="00AF2DC6">
      <w:pPr>
        <w:pStyle w:val="TOC2"/>
        <w:rPr>
          <w:rFonts w:asciiTheme="minorHAnsi" w:eastAsiaTheme="minorEastAsia" w:hAnsiTheme="minorHAnsi" w:cstheme="minorBidi"/>
          <w:noProof/>
          <w:sz w:val="22"/>
          <w:szCs w:val="22"/>
          <w:lang w:val="en-US"/>
        </w:rPr>
      </w:pPr>
      <w:hyperlink w:anchor="_Toc47594182" w:history="1">
        <w:r w:rsidR="005870F1" w:rsidRPr="00473015">
          <w:rPr>
            <w:rStyle w:val="Hyperlink"/>
            <w:noProof/>
          </w:rPr>
          <w:t>1.2</w:t>
        </w:r>
        <w:r w:rsidR="005870F1">
          <w:rPr>
            <w:rFonts w:asciiTheme="minorHAnsi" w:eastAsiaTheme="minorEastAsia" w:hAnsiTheme="minorHAnsi" w:cstheme="minorBidi"/>
            <w:noProof/>
            <w:sz w:val="22"/>
            <w:szCs w:val="22"/>
            <w:lang w:val="en-US"/>
          </w:rPr>
          <w:tab/>
        </w:r>
        <w:r w:rsidR="005870F1" w:rsidRPr="00473015">
          <w:rPr>
            <w:rStyle w:val="Hyperlink"/>
            <w:noProof/>
          </w:rPr>
          <w:t>References</w:t>
        </w:r>
        <w:r w:rsidR="005870F1">
          <w:rPr>
            <w:noProof/>
            <w:webHidden/>
          </w:rPr>
          <w:tab/>
        </w:r>
        <w:r w:rsidR="005870F1">
          <w:rPr>
            <w:noProof/>
            <w:webHidden/>
          </w:rPr>
          <w:fldChar w:fldCharType="begin"/>
        </w:r>
        <w:r w:rsidR="005870F1">
          <w:rPr>
            <w:noProof/>
            <w:webHidden/>
          </w:rPr>
          <w:instrText xml:space="preserve"> PAGEREF _Toc47594182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63389D6" w14:textId="6ED7728F" w:rsidR="005870F1" w:rsidRDefault="00AF2DC6">
      <w:pPr>
        <w:pStyle w:val="TOC2"/>
        <w:rPr>
          <w:rFonts w:asciiTheme="minorHAnsi" w:eastAsiaTheme="minorEastAsia" w:hAnsiTheme="minorHAnsi" w:cstheme="minorBidi"/>
          <w:noProof/>
          <w:sz w:val="22"/>
          <w:szCs w:val="22"/>
          <w:lang w:val="en-US"/>
        </w:rPr>
      </w:pPr>
      <w:hyperlink w:anchor="_Toc47594183" w:history="1">
        <w:r w:rsidR="005870F1" w:rsidRPr="00473015">
          <w:rPr>
            <w:rStyle w:val="Hyperlink"/>
            <w:noProof/>
          </w:rPr>
          <w:t>1.3</w:t>
        </w:r>
        <w:r w:rsidR="005870F1">
          <w:rPr>
            <w:rFonts w:asciiTheme="minorHAnsi" w:eastAsiaTheme="minorEastAsia" w:hAnsiTheme="minorHAnsi" w:cstheme="minorBidi"/>
            <w:noProof/>
            <w:sz w:val="22"/>
            <w:szCs w:val="22"/>
            <w:lang w:val="en-US"/>
          </w:rPr>
          <w:tab/>
        </w:r>
        <w:r w:rsidR="005870F1" w:rsidRPr="00473015">
          <w:rPr>
            <w:rStyle w:val="Hyperlink"/>
            <w:noProof/>
          </w:rPr>
          <w:t>Specifications</w:t>
        </w:r>
        <w:r w:rsidR="005870F1">
          <w:rPr>
            <w:noProof/>
            <w:webHidden/>
          </w:rPr>
          <w:tab/>
        </w:r>
        <w:r w:rsidR="005870F1">
          <w:rPr>
            <w:noProof/>
            <w:webHidden/>
          </w:rPr>
          <w:fldChar w:fldCharType="begin"/>
        </w:r>
        <w:r w:rsidR="005870F1">
          <w:rPr>
            <w:noProof/>
            <w:webHidden/>
          </w:rPr>
          <w:instrText xml:space="preserve"> PAGEREF _Toc47594183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223B95AF" w14:textId="561E1EB0" w:rsidR="005870F1" w:rsidRDefault="00AF2DC6">
      <w:pPr>
        <w:pStyle w:val="TOC2"/>
        <w:rPr>
          <w:rFonts w:asciiTheme="minorHAnsi" w:eastAsiaTheme="minorEastAsia" w:hAnsiTheme="minorHAnsi" w:cstheme="minorBidi"/>
          <w:noProof/>
          <w:sz w:val="22"/>
          <w:szCs w:val="22"/>
          <w:lang w:val="en-US"/>
        </w:rPr>
      </w:pPr>
      <w:hyperlink w:anchor="_Toc47594184" w:history="1">
        <w:r w:rsidR="005870F1" w:rsidRPr="00473015">
          <w:rPr>
            <w:rStyle w:val="Hyperlink"/>
            <w:noProof/>
          </w:rPr>
          <w:t>1.4</w:t>
        </w:r>
        <w:r w:rsidR="005870F1">
          <w:rPr>
            <w:rFonts w:asciiTheme="minorHAnsi" w:eastAsiaTheme="minorEastAsia" w:hAnsiTheme="minorHAnsi" w:cstheme="minorBidi"/>
            <w:noProof/>
            <w:sz w:val="22"/>
            <w:szCs w:val="22"/>
            <w:lang w:val="en-US"/>
          </w:rPr>
          <w:tab/>
        </w:r>
        <w:r w:rsidR="005870F1" w:rsidRPr="00473015">
          <w:rPr>
            <w:rStyle w:val="Hyperlink"/>
            <w:noProof/>
          </w:rPr>
          <w:t>Terms and Abbreviations</w:t>
        </w:r>
        <w:r w:rsidR="005870F1">
          <w:rPr>
            <w:noProof/>
            <w:webHidden/>
          </w:rPr>
          <w:tab/>
        </w:r>
        <w:r w:rsidR="005870F1">
          <w:rPr>
            <w:noProof/>
            <w:webHidden/>
          </w:rPr>
          <w:fldChar w:fldCharType="begin"/>
        </w:r>
        <w:r w:rsidR="005870F1">
          <w:rPr>
            <w:noProof/>
            <w:webHidden/>
          </w:rPr>
          <w:instrText xml:space="preserve"> PAGEREF _Toc47594184 \h </w:instrText>
        </w:r>
        <w:r w:rsidR="005870F1">
          <w:rPr>
            <w:noProof/>
            <w:webHidden/>
          </w:rPr>
        </w:r>
        <w:r w:rsidR="005870F1">
          <w:rPr>
            <w:noProof/>
            <w:webHidden/>
          </w:rPr>
          <w:fldChar w:fldCharType="separate"/>
        </w:r>
        <w:r w:rsidR="005870F1">
          <w:rPr>
            <w:noProof/>
            <w:webHidden/>
          </w:rPr>
          <w:t>4</w:t>
        </w:r>
        <w:r w:rsidR="005870F1">
          <w:rPr>
            <w:noProof/>
            <w:webHidden/>
          </w:rPr>
          <w:fldChar w:fldCharType="end"/>
        </w:r>
      </w:hyperlink>
    </w:p>
    <w:p w14:paraId="62EA243A" w14:textId="4D7ADF7E" w:rsidR="005870F1" w:rsidRDefault="00AF2DC6">
      <w:pPr>
        <w:pStyle w:val="TOC1"/>
        <w:rPr>
          <w:rFonts w:asciiTheme="minorHAnsi" w:eastAsiaTheme="minorEastAsia" w:hAnsiTheme="minorHAnsi" w:cstheme="minorBidi"/>
          <w:noProof/>
          <w:sz w:val="22"/>
          <w:szCs w:val="22"/>
          <w:lang w:val="en-US"/>
        </w:rPr>
      </w:pPr>
      <w:hyperlink w:anchor="_Toc47594185" w:history="1">
        <w:r w:rsidR="005870F1" w:rsidRPr="00473015">
          <w:rPr>
            <w:rStyle w:val="Hyperlink"/>
            <w:noProof/>
          </w:rPr>
          <w:t>2</w:t>
        </w:r>
        <w:r w:rsidR="005870F1">
          <w:rPr>
            <w:rFonts w:asciiTheme="minorHAnsi" w:eastAsiaTheme="minorEastAsia" w:hAnsiTheme="minorHAnsi" w:cstheme="minorBidi"/>
            <w:noProof/>
            <w:sz w:val="22"/>
            <w:szCs w:val="22"/>
            <w:lang w:val="en-US"/>
          </w:rPr>
          <w:tab/>
        </w:r>
        <w:r w:rsidR="005870F1" w:rsidRPr="00473015">
          <w:rPr>
            <w:rStyle w:val="Hyperlink"/>
            <w:noProof/>
          </w:rPr>
          <w:t>Project Overview</w:t>
        </w:r>
        <w:r w:rsidR="005870F1">
          <w:rPr>
            <w:noProof/>
            <w:webHidden/>
          </w:rPr>
          <w:tab/>
        </w:r>
        <w:r w:rsidR="005870F1">
          <w:rPr>
            <w:noProof/>
            <w:webHidden/>
          </w:rPr>
          <w:fldChar w:fldCharType="begin"/>
        </w:r>
        <w:r w:rsidR="005870F1">
          <w:rPr>
            <w:noProof/>
            <w:webHidden/>
          </w:rPr>
          <w:instrText xml:space="preserve"> PAGEREF _Toc47594185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4B7CB41D" w14:textId="626D094E" w:rsidR="005870F1" w:rsidRDefault="00AF2DC6">
      <w:pPr>
        <w:pStyle w:val="TOC2"/>
        <w:rPr>
          <w:rFonts w:asciiTheme="minorHAnsi" w:eastAsiaTheme="minorEastAsia" w:hAnsiTheme="minorHAnsi" w:cstheme="minorBidi"/>
          <w:noProof/>
          <w:sz w:val="22"/>
          <w:szCs w:val="22"/>
          <w:lang w:val="en-US"/>
        </w:rPr>
      </w:pPr>
      <w:hyperlink w:anchor="_Toc47594186" w:history="1">
        <w:r w:rsidR="005870F1" w:rsidRPr="00473015">
          <w:rPr>
            <w:rStyle w:val="Hyperlink"/>
            <w:noProof/>
          </w:rPr>
          <w:t>2.1</w:t>
        </w:r>
        <w:r w:rsidR="005870F1">
          <w:rPr>
            <w:rFonts w:asciiTheme="minorHAnsi" w:eastAsiaTheme="minorEastAsia" w:hAnsiTheme="minorHAnsi" w:cstheme="minorBidi"/>
            <w:noProof/>
            <w:sz w:val="22"/>
            <w:szCs w:val="22"/>
            <w:lang w:val="en-US"/>
          </w:rPr>
          <w:tab/>
        </w:r>
        <w:r w:rsidR="005870F1" w:rsidRPr="00473015">
          <w:rPr>
            <w:rStyle w:val="Hyperlink"/>
            <w:noProof/>
          </w:rPr>
          <w:t>Version Control</w:t>
        </w:r>
        <w:r w:rsidR="005870F1">
          <w:rPr>
            <w:noProof/>
            <w:webHidden/>
          </w:rPr>
          <w:tab/>
        </w:r>
        <w:r w:rsidR="005870F1">
          <w:rPr>
            <w:noProof/>
            <w:webHidden/>
          </w:rPr>
          <w:fldChar w:fldCharType="begin"/>
        </w:r>
        <w:r w:rsidR="005870F1">
          <w:rPr>
            <w:noProof/>
            <w:webHidden/>
          </w:rPr>
          <w:instrText xml:space="preserve"> PAGEREF _Toc47594186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0A169DB9" w14:textId="0A24FB9D" w:rsidR="005870F1" w:rsidRDefault="00AF2DC6">
      <w:pPr>
        <w:pStyle w:val="TOC2"/>
        <w:rPr>
          <w:rFonts w:asciiTheme="minorHAnsi" w:eastAsiaTheme="minorEastAsia" w:hAnsiTheme="minorHAnsi" w:cstheme="minorBidi"/>
          <w:noProof/>
          <w:sz w:val="22"/>
          <w:szCs w:val="22"/>
          <w:lang w:val="en-US"/>
        </w:rPr>
      </w:pPr>
      <w:hyperlink w:anchor="_Toc47594187" w:history="1">
        <w:r w:rsidR="005870F1" w:rsidRPr="00473015">
          <w:rPr>
            <w:rStyle w:val="Hyperlink"/>
            <w:noProof/>
          </w:rPr>
          <w:t>2.2</w:t>
        </w:r>
        <w:r w:rsidR="005870F1">
          <w:rPr>
            <w:rFonts w:asciiTheme="minorHAnsi" w:eastAsiaTheme="minorEastAsia" w:hAnsiTheme="minorHAnsi" w:cstheme="minorBidi"/>
            <w:noProof/>
            <w:sz w:val="22"/>
            <w:szCs w:val="22"/>
            <w:lang w:val="en-US"/>
          </w:rPr>
          <w:tab/>
        </w:r>
        <w:r w:rsidR="005870F1" w:rsidRPr="00473015">
          <w:rPr>
            <w:rStyle w:val="Hyperlink"/>
            <w:noProof/>
          </w:rPr>
          <w:t>Bug tracking</w:t>
        </w:r>
        <w:r w:rsidR="005870F1">
          <w:rPr>
            <w:noProof/>
            <w:webHidden/>
          </w:rPr>
          <w:tab/>
        </w:r>
        <w:r w:rsidR="005870F1">
          <w:rPr>
            <w:noProof/>
            <w:webHidden/>
          </w:rPr>
          <w:fldChar w:fldCharType="begin"/>
        </w:r>
        <w:r w:rsidR="005870F1">
          <w:rPr>
            <w:noProof/>
            <w:webHidden/>
          </w:rPr>
          <w:instrText xml:space="preserve"> PAGEREF _Toc47594187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20AD65E0" w14:textId="2B8BA946" w:rsidR="005870F1" w:rsidRDefault="00AF2DC6">
      <w:pPr>
        <w:pStyle w:val="TOC2"/>
        <w:rPr>
          <w:rFonts w:asciiTheme="minorHAnsi" w:eastAsiaTheme="minorEastAsia" w:hAnsiTheme="minorHAnsi" w:cstheme="minorBidi"/>
          <w:noProof/>
          <w:sz w:val="22"/>
          <w:szCs w:val="22"/>
          <w:lang w:val="en-US"/>
        </w:rPr>
      </w:pPr>
      <w:hyperlink w:anchor="_Toc47594188" w:history="1">
        <w:r w:rsidR="005870F1" w:rsidRPr="00473015">
          <w:rPr>
            <w:rStyle w:val="Hyperlink"/>
            <w:noProof/>
          </w:rPr>
          <w:t>2.3</w:t>
        </w:r>
        <w:r w:rsidR="005870F1">
          <w:rPr>
            <w:rFonts w:asciiTheme="minorHAnsi" w:eastAsiaTheme="minorEastAsia" w:hAnsiTheme="minorHAnsi" w:cstheme="minorBidi"/>
            <w:noProof/>
            <w:sz w:val="22"/>
            <w:szCs w:val="22"/>
            <w:lang w:val="en-US"/>
          </w:rPr>
          <w:tab/>
        </w:r>
        <w:r w:rsidR="005870F1" w:rsidRPr="00473015">
          <w:rPr>
            <w:rStyle w:val="Hyperlink"/>
            <w:noProof/>
          </w:rPr>
          <w:t>Human resources</w:t>
        </w:r>
        <w:r w:rsidR="005870F1">
          <w:rPr>
            <w:noProof/>
            <w:webHidden/>
          </w:rPr>
          <w:tab/>
        </w:r>
        <w:r w:rsidR="005870F1">
          <w:rPr>
            <w:noProof/>
            <w:webHidden/>
          </w:rPr>
          <w:fldChar w:fldCharType="begin"/>
        </w:r>
        <w:r w:rsidR="005870F1">
          <w:rPr>
            <w:noProof/>
            <w:webHidden/>
          </w:rPr>
          <w:instrText xml:space="preserve"> PAGEREF _Toc47594188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372A0789" w14:textId="3C8E9033" w:rsidR="005870F1" w:rsidRDefault="00AF2DC6">
      <w:pPr>
        <w:pStyle w:val="TOC2"/>
        <w:rPr>
          <w:rFonts w:asciiTheme="minorHAnsi" w:eastAsiaTheme="minorEastAsia" w:hAnsiTheme="minorHAnsi" w:cstheme="minorBidi"/>
          <w:noProof/>
          <w:sz w:val="22"/>
          <w:szCs w:val="22"/>
          <w:lang w:val="en-US"/>
        </w:rPr>
      </w:pPr>
      <w:hyperlink w:anchor="_Toc47594189" w:history="1">
        <w:r w:rsidR="005870F1" w:rsidRPr="00473015">
          <w:rPr>
            <w:rStyle w:val="Hyperlink"/>
            <w:noProof/>
          </w:rPr>
          <w:t>2.4</w:t>
        </w:r>
        <w:r w:rsidR="005870F1">
          <w:rPr>
            <w:rFonts w:asciiTheme="minorHAnsi" w:eastAsiaTheme="minorEastAsia" w:hAnsiTheme="minorHAnsi" w:cstheme="minorBidi"/>
            <w:noProof/>
            <w:sz w:val="22"/>
            <w:szCs w:val="22"/>
            <w:lang w:val="en-US"/>
          </w:rPr>
          <w:tab/>
        </w:r>
        <w:r w:rsidR="005870F1" w:rsidRPr="00473015">
          <w:rPr>
            <w:rStyle w:val="Hyperlink"/>
            <w:noProof/>
          </w:rPr>
          <w:t>Review &amp; Approval team</w:t>
        </w:r>
        <w:r w:rsidR="005870F1">
          <w:rPr>
            <w:noProof/>
            <w:webHidden/>
          </w:rPr>
          <w:tab/>
        </w:r>
        <w:r w:rsidR="005870F1">
          <w:rPr>
            <w:noProof/>
            <w:webHidden/>
          </w:rPr>
          <w:fldChar w:fldCharType="begin"/>
        </w:r>
        <w:r w:rsidR="005870F1">
          <w:rPr>
            <w:noProof/>
            <w:webHidden/>
          </w:rPr>
          <w:instrText xml:space="preserve"> PAGEREF _Toc47594189 \h </w:instrText>
        </w:r>
        <w:r w:rsidR="005870F1">
          <w:rPr>
            <w:noProof/>
            <w:webHidden/>
          </w:rPr>
        </w:r>
        <w:r w:rsidR="005870F1">
          <w:rPr>
            <w:noProof/>
            <w:webHidden/>
          </w:rPr>
          <w:fldChar w:fldCharType="separate"/>
        </w:r>
        <w:r w:rsidR="005870F1">
          <w:rPr>
            <w:noProof/>
            <w:webHidden/>
          </w:rPr>
          <w:t>5</w:t>
        </w:r>
        <w:r w:rsidR="005870F1">
          <w:rPr>
            <w:noProof/>
            <w:webHidden/>
          </w:rPr>
          <w:fldChar w:fldCharType="end"/>
        </w:r>
      </w:hyperlink>
    </w:p>
    <w:p w14:paraId="626FDF58" w14:textId="1B16F430" w:rsidR="005870F1" w:rsidRDefault="00AF2DC6">
      <w:pPr>
        <w:pStyle w:val="TOC1"/>
        <w:rPr>
          <w:rFonts w:asciiTheme="minorHAnsi" w:eastAsiaTheme="minorEastAsia" w:hAnsiTheme="minorHAnsi" w:cstheme="minorBidi"/>
          <w:noProof/>
          <w:sz w:val="22"/>
          <w:szCs w:val="22"/>
          <w:lang w:val="en-US"/>
        </w:rPr>
      </w:pPr>
      <w:hyperlink w:anchor="_Toc47594190" w:history="1">
        <w:r w:rsidR="005870F1" w:rsidRPr="00473015">
          <w:rPr>
            <w:rStyle w:val="Hyperlink"/>
            <w:noProof/>
          </w:rPr>
          <w:t>3</w:t>
        </w:r>
        <w:r w:rsidR="005870F1">
          <w:rPr>
            <w:rFonts w:asciiTheme="minorHAnsi" w:eastAsiaTheme="minorEastAsia" w:hAnsiTheme="minorHAnsi" w:cstheme="minorBidi"/>
            <w:noProof/>
            <w:sz w:val="22"/>
            <w:szCs w:val="22"/>
            <w:lang w:val="en-US"/>
          </w:rPr>
          <w:tab/>
        </w:r>
        <w:r w:rsidR="005870F1" w:rsidRPr="00473015">
          <w:rPr>
            <w:rStyle w:val="Hyperlink"/>
            <w:noProof/>
          </w:rPr>
          <w:t>Software Requirements Specification</w:t>
        </w:r>
        <w:r w:rsidR="005870F1">
          <w:rPr>
            <w:noProof/>
            <w:webHidden/>
          </w:rPr>
          <w:tab/>
        </w:r>
        <w:r w:rsidR="005870F1">
          <w:rPr>
            <w:noProof/>
            <w:webHidden/>
          </w:rPr>
          <w:fldChar w:fldCharType="begin"/>
        </w:r>
        <w:r w:rsidR="005870F1">
          <w:rPr>
            <w:noProof/>
            <w:webHidden/>
          </w:rPr>
          <w:instrText xml:space="preserve"> PAGEREF _Toc47594190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8D8253B" w14:textId="1D5451A9" w:rsidR="005870F1" w:rsidRDefault="00AF2DC6">
      <w:pPr>
        <w:pStyle w:val="TOC2"/>
        <w:rPr>
          <w:rFonts w:asciiTheme="minorHAnsi" w:eastAsiaTheme="minorEastAsia" w:hAnsiTheme="minorHAnsi" w:cstheme="minorBidi"/>
          <w:noProof/>
          <w:sz w:val="22"/>
          <w:szCs w:val="22"/>
          <w:lang w:val="en-US"/>
        </w:rPr>
      </w:pPr>
      <w:hyperlink w:anchor="_Toc47594191" w:history="1">
        <w:r w:rsidR="005870F1" w:rsidRPr="00473015">
          <w:rPr>
            <w:rStyle w:val="Hyperlink"/>
            <w:noProof/>
          </w:rPr>
          <w:t>3.1</w:t>
        </w:r>
        <w:r w:rsidR="005870F1">
          <w:rPr>
            <w:rFonts w:asciiTheme="minorHAnsi" w:eastAsiaTheme="minorEastAsia" w:hAnsiTheme="minorHAnsi" w:cstheme="minorBidi"/>
            <w:noProof/>
            <w:sz w:val="22"/>
            <w:szCs w:val="22"/>
            <w:lang w:val="en-US"/>
          </w:rPr>
          <w:tab/>
        </w:r>
        <w:r w:rsidR="005870F1" w:rsidRPr="00473015">
          <w:rPr>
            <w:rStyle w:val="Hyperlink"/>
            <w:noProof/>
          </w:rPr>
          <w:t>Target platform Requirements</w:t>
        </w:r>
        <w:r w:rsidR="005870F1">
          <w:rPr>
            <w:noProof/>
            <w:webHidden/>
          </w:rPr>
          <w:tab/>
        </w:r>
        <w:r w:rsidR="005870F1">
          <w:rPr>
            <w:noProof/>
            <w:webHidden/>
          </w:rPr>
          <w:fldChar w:fldCharType="begin"/>
        </w:r>
        <w:r w:rsidR="005870F1">
          <w:rPr>
            <w:noProof/>
            <w:webHidden/>
          </w:rPr>
          <w:instrText xml:space="preserve"> PAGEREF _Toc47594191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71948B7" w14:textId="667DCD60"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2" w:history="1">
        <w:r w:rsidR="005870F1" w:rsidRPr="00473015">
          <w:rPr>
            <w:rStyle w:val="Hyperlink"/>
            <w:noProof/>
            <w14:scene3d>
              <w14:camera w14:prst="orthographicFront"/>
              <w14:lightRig w14:rig="threePt" w14:dir="t">
                <w14:rot w14:lat="0" w14:lon="0" w14:rev="0"/>
              </w14:lightRig>
            </w14:scene3d>
          </w:rPr>
          <w:t>3.1.1</w:t>
        </w:r>
        <w:r w:rsidR="005870F1">
          <w:rPr>
            <w:rFonts w:asciiTheme="minorHAnsi" w:eastAsiaTheme="minorEastAsia" w:hAnsiTheme="minorHAnsi" w:cstheme="minorBidi"/>
            <w:noProof/>
            <w:sz w:val="22"/>
            <w:szCs w:val="22"/>
            <w:lang w:val="en-US"/>
          </w:rPr>
          <w:tab/>
        </w:r>
        <w:r w:rsidR="005870F1" w:rsidRPr="00473015">
          <w:rPr>
            <w:rStyle w:val="Hyperlink"/>
            <w:noProof/>
          </w:rPr>
          <w:t>R_TP_BOARD_REQUIREMENTS</w:t>
        </w:r>
        <w:r w:rsidR="005870F1">
          <w:rPr>
            <w:noProof/>
            <w:webHidden/>
          </w:rPr>
          <w:tab/>
        </w:r>
        <w:r w:rsidR="005870F1">
          <w:rPr>
            <w:noProof/>
            <w:webHidden/>
          </w:rPr>
          <w:fldChar w:fldCharType="begin"/>
        </w:r>
        <w:r w:rsidR="005870F1">
          <w:rPr>
            <w:noProof/>
            <w:webHidden/>
          </w:rPr>
          <w:instrText xml:space="preserve"> PAGEREF _Toc47594192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00746C2" w14:textId="02F8A6B9"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3" w:history="1">
        <w:r w:rsidR="005870F1" w:rsidRPr="00473015">
          <w:rPr>
            <w:rStyle w:val="Hyperlink"/>
            <w:noProof/>
            <w14:scene3d>
              <w14:camera w14:prst="orthographicFront"/>
              <w14:lightRig w14:rig="threePt" w14:dir="t">
                <w14:rot w14:lat="0" w14:lon="0" w14:rev="0"/>
              </w14:lightRig>
            </w14:scene3d>
          </w:rPr>
          <w:t>3.1.2</w:t>
        </w:r>
        <w:r w:rsidR="005870F1">
          <w:rPr>
            <w:rFonts w:asciiTheme="minorHAnsi" w:eastAsiaTheme="minorEastAsia" w:hAnsiTheme="minorHAnsi" w:cstheme="minorBidi"/>
            <w:noProof/>
            <w:sz w:val="22"/>
            <w:szCs w:val="22"/>
            <w:lang w:val="en-US"/>
          </w:rPr>
          <w:tab/>
        </w:r>
        <w:r w:rsidR="005870F1" w:rsidRPr="00473015">
          <w:rPr>
            <w:rStyle w:val="Hyperlink"/>
            <w:noProof/>
          </w:rPr>
          <w:t>R_TP_HARMONY_SUPPORT</w:t>
        </w:r>
        <w:r w:rsidR="005870F1">
          <w:rPr>
            <w:noProof/>
            <w:webHidden/>
          </w:rPr>
          <w:tab/>
        </w:r>
        <w:r w:rsidR="005870F1">
          <w:rPr>
            <w:noProof/>
            <w:webHidden/>
          </w:rPr>
          <w:fldChar w:fldCharType="begin"/>
        </w:r>
        <w:r w:rsidR="005870F1">
          <w:rPr>
            <w:noProof/>
            <w:webHidden/>
          </w:rPr>
          <w:instrText xml:space="preserve"> PAGEREF _Toc47594193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723255BE" w14:textId="7260B023" w:rsidR="005870F1" w:rsidRDefault="00AF2DC6">
      <w:pPr>
        <w:pStyle w:val="TOC2"/>
        <w:rPr>
          <w:rFonts w:asciiTheme="minorHAnsi" w:eastAsiaTheme="minorEastAsia" w:hAnsiTheme="minorHAnsi" w:cstheme="minorBidi"/>
          <w:noProof/>
          <w:sz w:val="22"/>
          <w:szCs w:val="22"/>
          <w:lang w:val="en-US"/>
        </w:rPr>
      </w:pPr>
      <w:hyperlink w:anchor="_Toc47594194" w:history="1">
        <w:r w:rsidR="005870F1" w:rsidRPr="00473015">
          <w:rPr>
            <w:rStyle w:val="Hyperlink"/>
            <w:noProof/>
          </w:rPr>
          <w:t>3.2</w:t>
        </w:r>
        <w:r w:rsidR="005870F1">
          <w:rPr>
            <w:rFonts w:asciiTheme="minorHAnsi" w:eastAsiaTheme="minorEastAsia" w:hAnsiTheme="minorHAnsi" w:cstheme="minorBidi"/>
            <w:noProof/>
            <w:sz w:val="22"/>
            <w:szCs w:val="22"/>
            <w:lang w:val="en-US"/>
          </w:rPr>
          <w:tab/>
        </w:r>
        <w:r w:rsidR="005870F1" w:rsidRPr="00473015">
          <w:rPr>
            <w:rStyle w:val="Hyperlink"/>
            <w:noProof/>
          </w:rPr>
          <w:t>Functional Requirements</w:t>
        </w:r>
        <w:r w:rsidR="005870F1">
          <w:rPr>
            <w:noProof/>
            <w:webHidden/>
          </w:rPr>
          <w:tab/>
        </w:r>
        <w:r w:rsidR="005870F1">
          <w:rPr>
            <w:noProof/>
            <w:webHidden/>
          </w:rPr>
          <w:fldChar w:fldCharType="begin"/>
        </w:r>
        <w:r w:rsidR="005870F1">
          <w:rPr>
            <w:noProof/>
            <w:webHidden/>
          </w:rPr>
          <w:instrText xml:space="preserve"> PAGEREF _Toc47594194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10104EFD" w14:textId="705BA4DA"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5" w:history="1">
        <w:r w:rsidR="005870F1" w:rsidRPr="00473015">
          <w:rPr>
            <w:rStyle w:val="Hyperlink"/>
            <w:noProof/>
            <w14:scene3d>
              <w14:camera w14:prst="orthographicFront"/>
              <w14:lightRig w14:rig="threePt" w14:dir="t">
                <w14:rot w14:lat="0" w14:lon="0" w14:rev="0"/>
              </w14:lightRig>
            </w14:scene3d>
          </w:rPr>
          <w:t>3.2.1</w:t>
        </w:r>
        <w:r w:rsidR="005870F1">
          <w:rPr>
            <w:rFonts w:asciiTheme="minorHAnsi" w:eastAsiaTheme="minorEastAsia" w:hAnsiTheme="minorHAnsi" w:cstheme="minorBidi"/>
            <w:noProof/>
            <w:sz w:val="22"/>
            <w:szCs w:val="22"/>
            <w:lang w:val="en-US"/>
          </w:rPr>
          <w:tab/>
        </w:r>
        <w:r w:rsidR="005870F1" w:rsidRPr="00473015">
          <w:rPr>
            <w:rStyle w:val="Hyperlink"/>
            <w:noProof/>
          </w:rPr>
          <w:t>R_FUNC_ADC_ROTOR_SWITCH</w:t>
        </w:r>
        <w:r w:rsidR="005870F1">
          <w:rPr>
            <w:noProof/>
            <w:webHidden/>
          </w:rPr>
          <w:tab/>
        </w:r>
        <w:r w:rsidR="005870F1">
          <w:rPr>
            <w:noProof/>
            <w:webHidden/>
          </w:rPr>
          <w:fldChar w:fldCharType="begin"/>
        </w:r>
        <w:r w:rsidR="005870F1">
          <w:rPr>
            <w:noProof/>
            <w:webHidden/>
          </w:rPr>
          <w:instrText xml:space="preserve"> PAGEREF _Toc47594195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CB30837" w14:textId="4E47203A"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6" w:history="1">
        <w:r w:rsidR="005870F1" w:rsidRPr="00473015">
          <w:rPr>
            <w:rStyle w:val="Hyperlink"/>
            <w:noProof/>
            <w14:scene3d>
              <w14:camera w14:prst="orthographicFront"/>
              <w14:lightRig w14:rig="threePt" w14:dir="t">
                <w14:rot w14:lat="0" w14:lon="0" w14:rev="0"/>
              </w14:lightRig>
            </w14:scene3d>
          </w:rPr>
          <w:t>3.2.2</w:t>
        </w:r>
        <w:r w:rsidR="005870F1">
          <w:rPr>
            <w:rFonts w:asciiTheme="minorHAnsi" w:eastAsiaTheme="minorEastAsia" w:hAnsiTheme="minorHAnsi" w:cstheme="minorBidi"/>
            <w:noProof/>
            <w:sz w:val="22"/>
            <w:szCs w:val="22"/>
            <w:lang w:val="en-US"/>
          </w:rPr>
          <w:tab/>
        </w:r>
        <w:r w:rsidR="005870F1" w:rsidRPr="00473015">
          <w:rPr>
            <w:rStyle w:val="Hyperlink"/>
            <w:noProof/>
          </w:rPr>
          <w:t>R_FUNC_CURRENT_MONITOR</w:t>
        </w:r>
        <w:r w:rsidR="005870F1">
          <w:rPr>
            <w:noProof/>
            <w:webHidden/>
          </w:rPr>
          <w:tab/>
        </w:r>
        <w:r w:rsidR="005870F1">
          <w:rPr>
            <w:noProof/>
            <w:webHidden/>
          </w:rPr>
          <w:fldChar w:fldCharType="begin"/>
        </w:r>
        <w:r w:rsidR="005870F1">
          <w:rPr>
            <w:noProof/>
            <w:webHidden/>
          </w:rPr>
          <w:instrText xml:space="preserve"> PAGEREF _Toc47594196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5B4F0AAF" w14:textId="67521DA6"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7" w:history="1">
        <w:r w:rsidR="005870F1" w:rsidRPr="00473015">
          <w:rPr>
            <w:rStyle w:val="Hyperlink"/>
            <w:noProof/>
            <w14:scene3d>
              <w14:camera w14:prst="orthographicFront"/>
              <w14:lightRig w14:rig="threePt" w14:dir="t">
                <w14:rot w14:lat="0" w14:lon="0" w14:rev="0"/>
              </w14:lightRig>
            </w14:scene3d>
          </w:rPr>
          <w:t>3.2.3</w:t>
        </w:r>
        <w:r w:rsidR="005870F1">
          <w:rPr>
            <w:rFonts w:asciiTheme="minorHAnsi" w:eastAsiaTheme="minorEastAsia" w:hAnsiTheme="minorHAnsi" w:cstheme="minorBidi"/>
            <w:noProof/>
            <w:sz w:val="22"/>
            <w:szCs w:val="22"/>
            <w:lang w:val="en-US"/>
          </w:rPr>
          <w:tab/>
        </w:r>
        <w:r w:rsidR="005870F1" w:rsidRPr="00473015">
          <w:rPr>
            <w:rStyle w:val="Hyperlink"/>
            <w:noProof/>
          </w:rPr>
          <w:t>R_FUNC_PFC_CONTROL_TERMINAL</w:t>
        </w:r>
        <w:r w:rsidR="005870F1">
          <w:rPr>
            <w:noProof/>
            <w:webHidden/>
          </w:rPr>
          <w:tab/>
        </w:r>
        <w:r w:rsidR="005870F1">
          <w:rPr>
            <w:noProof/>
            <w:webHidden/>
          </w:rPr>
          <w:fldChar w:fldCharType="begin"/>
        </w:r>
        <w:r w:rsidR="005870F1">
          <w:rPr>
            <w:noProof/>
            <w:webHidden/>
          </w:rPr>
          <w:instrText xml:space="preserve"> PAGEREF _Toc47594197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0259BA36" w14:textId="32B7D44D"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198" w:history="1">
        <w:r w:rsidR="005870F1" w:rsidRPr="00473015">
          <w:rPr>
            <w:rStyle w:val="Hyperlink"/>
            <w:noProof/>
            <w14:scene3d>
              <w14:camera w14:prst="orthographicFront"/>
              <w14:lightRig w14:rig="threePt" w14:dir="t">
                <w14:rot w14:lat="0" w14:lon="0" w14:rev="0"/>
              </w14:lightRig>
            </w14:scene3d>
          </w:rPr>
          <w:t>3.2.4</w:t>
        </w:r>
        <w:r w:rsidR="005870F1">
          <w:rPr>
            <w:rFonts w:asciiTheme="minorHAnsi" w:eastAsiaTheme="minorEastAsia" w:hAnsiTheme="minorHAnsi" w:cstheme="minorBidi"/>
            <w:noProof/>
            <w:sz w:val="22"/>
            <w:szCs w:val="22"/>
            <w:lang w:val="en-US"/>
          </w:rPr>
          <w:tab/>
        </w:r>
        <w:r w:rsidR="005870F1" w:rsidRPr="00473015">
          <w:rPr>
            <w:rStyle w:val="Hyperlink"/>
            <w:noProof/>
          </w:rPr>
          <w:t>R_FUNC_POWER_PROFILES</w:t>
        </w:r>
        <w:r w:rsidR="005870F1">
          <w:rPr>
            <w:noProof/>
            <w:webHidden/>
          </w:rPr>
          <w:tab/>
        </w:r>
        <w:r w:rsidR="005870F1">
          <w:rPr>
            <w:noProof/>
            <w:webHidden/>
          </w:rPr>
          <w:fldChar w:fldCharType="begin"/>
        </w:r>
        <w:r w:rsidR="005870F1">
          <w:rPr>
            <w:noProof/>
            <w:webHidden/>
          </w:rPr>
          <w:instrText xml:space="preserve"> PAGEREF _Toc47594198 \h </w:instrText>
        </w:r>
        <w:r w:rsidR="005870F1">
          <w:rPr>
            <w:noProof/>
            <w:webHidden/>
          </w:rPr>
        </w:r>
        <w:r w:rsidR="005870F1">
          <w:rPr>
            <w:noProof/>
            <w:webHidden/>
          </w:rPr>
          <w:fldChar w:fldCharType="separate"/>
        </w:r>
        <w:r w:rsidR="005870F1">
          <w:rPr>
            <w:noProof/>
            <w:webHidden/>
          </w:rPr>
          <w:t>6</w:t>
        </w:r>
        <w:r w:rsidR="005870F1">
          <w:rPr>
            <w:noProof/>
            <w:webHidden/>
          </w:rPr>
          <w:fldChar w:fldCharType="end"/>
        </w:r>
      </w:hyperlink>
    </w:p>
    <w:p w14:paraId="47496CE7" w14:textId="4B7D75BC" w:rsidR="005870F1" w:rsidRDefault="00AF2DC6">
      <w:pPr>
        <w:pStyle w:val="TOC2"/>
        <w:rPr>
          <w:rFonts w:asciiTheme="minorHAnsi" w:eastAsiaTheme="minorEastAsia" w:hAnsiTheme="minorHAnsi" w:cstheme="minorBidi"/>
          <w:noProof/>
          <w:sz w:val="22"/>
          <w:szCs w:val="22"/>
          <w:lang w:val="en-US"/>
        </w:rPr>
      </w:pPr>
      <w:hyperlink w:anchor="_Toc47594199" w:history="1">
        <w:r w:rsidR="005870F1" w:rsidRPr="00473015">
          <w:rPr>
            <w:rStyle w:val="Hyperlink"/>
            <w:noProof/>
          </w:rPr>
          <w:t>3.3</w:t>
        </w:r>
        <w:r w:rsidR="005870F1">
          <w:rPr>
            <w:rFonts w:asciiTheme="minorHAnsi" w:eastAsiaTheme="minorEastAsia" w:hAnsiTheme="minorHAnsi" w:cstheme="minorBidi"/>
            <w:noProof/>
            <w:sz w:val="22"/>
            <w:szCs w:val="22"/>
            <w:lang w:val="en-US"/>
          </w:rPr>
          <w:tab/>
        </w:r>
        <w:r w:rsidR="005870F1" w:rsidRPr="00473015">
          <w:rPr>
            <w:rStyle w:val="Hyperlink"/>
            <w:noProof/>
          </w:rPr>
          <w:t>Performance Requirements</w:t>
        </w:r>
        <w:r w:rsidR="005870F1">
          <w:rPr>
            <w:noProof/>
            <w:webHidden/>
          </w:rPr>
          <w:tab/>
        </w:r>
        <w:r w:rsidR="005870F1">
          <w:rPr>
            <w:noProof/>
            <w:webHidden/>
          </w:rPr>
          <w:fldChar w:fldCharType="begin"/>
        </w:r>
        <w:r w:rsidR="005870F1">
          <w:rPr>
            <w:noProof/>
            <w:webHidden/>
          </w:rPr>
          <w:instrText xml:space="preserve"> PAGEREF _Toc47594199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6E3B81A" w14:textId="54C52039" w:rsidR="005870F1" w:rsidRDefault="00AF2DC6">
      <w:pPr>
        <w:pStyle w:val="TOC2"/>
        <w:rPr>
          <w:rFonts w:asciiTheme="minorHAnsi" w:eastAsiaTheme="minorEastAsia" w:hAnsiTheme="minorHAnsi" w:cstheme="minorBidi"/>
          <w:noProof/>
          <w:sz w:val="22"/>
          <w:szCs w:val="22"/>
          <w:lang w:val="en-US"/>
        </w:rPr>
      </w:pPr>
      <w:hyperlink w:anchor="_Toc47594200" w:history="1">
        <w:r w:rsidR="005870F1" w:rsidRPr="00473015">
          <w:rPr>
            <w:rStyle w:val="Hyperlink"/>
            <w:noProof/>
          </w:rPr>
          <w:t>3.4</w:t>
        </w:r>
        <w:r w:rsidR="005870F1">
          <w:rPr>
            <w:rFonts w:asciiTheme="minorHAnsi" w:eastAsiaTheme="minorEastAsia" w:hAnsiTheme="minorHAnsi" w:cstheme="minorBidi"/>
            <w:noProof/>
            <w:sz w:val="22"/>
            <w:szCs w:val="22"/>
            <w:lang w:val="en-US"/>
          </w:rPr>
          <w:tab/>
        </w:r>
        <w:r w:rsidR="005870F1" w:rsidRPr="00473015">
          <w:rPr>
            <w:rStyle w:val="Hyperlink"/>
            <w:noProof/>
          </w:rPr>
          <w:t>Compliance Requirements</w:t>
        </w:r>
        <w:r w:rsidR="005870F1">
          <w:rPr>
            <w:noProof/>
            <w:webHidden/>
          </w:rPr>
          <w:tab/>
        </w:r>
        <w:r w:rsidR="005870F1">
          <w:rPr>
            <w:noProof/>
            <w:webHidden/>
          </w:rPr>
          <w:fldChar w:fldCharType="begin"/>
        </w:r>
        <w:r w:rsidR="005870F1">
          <w:rPr>
            <w:noProof/>
            <w:webHidden/>
          </w:rPr>
          <w:instrText xml:space="preserve"> PAGEREF _Toc47594200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91ABAA6" w14:textId="67601FAA" w:rsidR="005870F1" w:rsidRDefault="00AF2DC6">
      <w:pPr>
        <w:pStyle w:val="TOC2"/>
        <w:rPr>
          <w:rFonts w:asciiTheme="minorHAnsi" w:eastAsiaTheme="minorEastAsia" w:hAnsiTheme="minorHAnsi" w:cstheme="minorBidi"/>
          <w:noProof/>
          <w:sz w:val="22"/>
          <w:szCs w:val="22"/>
          <w:lang w:val="en-US"/>
        </w:rPr>
      </w:pPr>
      <w:hyperlink w:anchor="_Toc47594201" w:history="1">
        <w:r w:rsidR="005870F1" w:rsidRPr="00473015">
          <w:rPr>
            <w:rStyle w:val="Hyperlink"/>
            <w:noProof/>
          </w:rPr>
          <w:t>3.5</w:t>
        </w:r>
        <w:r w:rsidR="005870F1">
          <w:rPr>
            <w:rFonts w:asciiTheme="minorHAnsi" w:eastAsiaTheme="minorEastAsia" w:hAnsiTheme="minorHAnsi" w:cstheme="minorBidi"/>
            <w:noProof/>
            <w:sz w:val="22"/>
            <w:szCs w:val="22"/>
            <w:lang w:val="en-US"/>
          </w:rPr>
          <w:tab/>
        </w:r>
        <w:r w:rsidR="005870F1" w:rsidRPr="00473015">
          <w:rPr>
            <w:rStyle w:val="Hyperlink"/>
            <w:noProof/>
          </w:rPr>
          <w:t>Testing Requirements</w:t>
        </w:r>
        <w:r w:rsidR="005870F1">
          <w:rPr>
            <w:noProof/>
            <w:webHidden/>
          </w:rPr>
          <w:tab/>
        </w:r>
        <w:r w:rsidR="005870F1">
          <w:rPr>
            <w:noProof/>
            <w:webHidden/>
          </w:rPr>
          <w:fldChar w:fldCharType="begin"/>
        </w:r>
        <w:r w:rsidR="005870F1">
          <w:rPr>
            <w:noProof/>
            <w:webHidden/>
          </w:rPr>
          <w:instrText xml:space="preserve"> PAGEREF _Toc47594201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1776027" w14:textId="22A1818D"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2" w:history="1">
        <w:r w:rsidR="005870F1" w:rsidRPr="00473015">
          <w:rPr>
            <w:rStyle w:val="Hyperlink"/>
            <w:noProof/>
            <w14:scene3d>
              <w14:camera w14:prst="orthographicFront"/>
              <w14:lightRig w14:rig="threePt" w14:dir="t">
                <w14:rot w14:lat="0" w14:lon="0" w14:rev="0"/>
              </w14:lightRig>
            </w14:scene3d>
          </w:rPr>
          <w:t>3.5.1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_Toc47594202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7BB07694" w14:textId="613B37F3"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3" w:history="1">
        <w:r w:rsidR="005870F1" w:rsidRPr="00473015">
          <w:rPr>
            <w:rStyle w:val="Hyperlink"/>
            <w:noProof/>
            <w14:scene3d>
              <w14:camera w14:prst="orthographicFront"/>
              <w14:lightRig w14:rig="threePt" w14:dir="t">
                <w14:rot w14:lat="0" w14:lon="0" w14:rev="0"/>
              </w14:lightRig>
            </w14:scene3d>
          </w:rPr>
          <w:t>3.5.2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_Toc47594203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BC217BB" w14:textId="5EAEC546"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4" w:history="1">
        <w:r w:rsidR="005870F1" w:rsidRPr="00473015">
          <w:rPr>
            <w:rStyle w:val="Hyperlink"/>
            <w:noProof/>
            <w14:scene3d>
              <w14:camera w14:prst="orthographicFront"/>
              <w14:lightRig w14:rig="threePt" w14:dir="t">
                <w14:rot w14:lat="0" w14:lon="0" w14:rev="0"/>
              </w14:lightRig>
            </w14:scene3d>
          </w:rPr>
          <w:t>3.5.3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_Toc47594204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20154677" w14:textId="4FE455F1" w:rsidR="005870F1" w:rsidRDefault="00AF2DC6">
      <w:pPr>
        <w:pStyle w:val="TOC2"/>
        <w:rPr>
          <w:rFonts w:asciiTheme="minorHAnsi" w:eastAsiaTheme="minorEastAsia" w:hAnsiTheme="minorHAnsi" w:cstheme="minorBidi"/>
          <w:noProof/>
          <w:sz w:val="22"/>
          <w:szCs w:val="22"/>
          <w:lang w:val="en-US"/>
        </w:rPr>
      </w:pPr>
      <w:hyperlink w:anchor="_Toc47594205" w:history="1">
        <w:r w:rsidR="005870F1" w:rsidRPr="00473015">
          <w:rPr>
            <w:rStyle w:val="Hyperlink"/>
            <w:noProof/>
          </w:rPr>
          <w:t>3.6</w:t>
        </w:r>
        <w:r w:rsidR="005870F1">
          <w:rPr>
            <w:rFonts w:asciiTheme="minorHAnsi" w:eastAsiaTheme="minorEastAsia" w:hAnsiTheme="minorHAnsi" w:cstheme="minorBidi"/>
            <w:noProof/>
            <w:sz w:val="22"/>
            <w:szCs w:val="22"/>
            <w:lang w:val="en-US"/>
          </w:rPr>
          <w:tab/>
        </w:r>
        <w:r w:rsidR="005870F1" w:rsidRPr="00473015">
          <w:rPr>
            <w:rStyle w:val="Hyperlink"/>
            <w:noProof/>
          </w:rPr>
          <w:t>Compatibility Requirements</w:t>
        </w:r>
        <w:r w:rsidR="005870F1">
          <w:rPr>
            <w:noProof/>
            <w:webHidden/>
          </w:rPr>
          <w:tab/>
        </w:r>
        <w:r w:rsidR="005870F1">
          <w:rPr>
            <w:noProof/>
            <w:webHidden/>
          </w:rPr>
          <w:fldChar w:fldCharType="begin"/>
        </w:r>
        <w:r w:rsidR="005870F1">
          <w:rPr>
            <w:noProof/>
            <w:webHidden/>
          </w:rPr>
          <w:instrText xml:space="preserve"> PAGEREF _Toc47594205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B3CFB6D" w14:textId="143EE3DA" w:rsidR="005870F1" w:rsidRDefault="00AF2DC6">
      <w:pPr>
        <w:pStyle w:val="TOC2"/>
        <w:rPr>
          <w:rFonts w:asciiTheme="minorHAnsi" w:eastAsiaTheme="minorEastAsia" w:hAnsiTheme="minorHAnsi" w:cstheme="minorBidi"/>
          <w:noProof/>
          <w:sz w:val="22"/>
          <w:szCs w:val="22"/>
          <w:lang w:val="en-US"/>
        </w:rPr>
      </w:pPr>
      <w:hyperlink w:anchor="_Toc47594206" w:history="1">
        <w:r w:rsidR="005870F1" w:rsidRPr="00473015">
          <w:rPr>
            <w:rStyle w:val="Hyperlink"/>
            <w:noProof/>
          </w:rPr>
          <w:t>3.7</w:t>
        </w:r>
        <w:r w:rsidR="005870F1">
          <w:rPr>
            <w:rFonts w:asciiTheme="minorHAnsi" w:eastAsiaTheme="minorEastAsia" w:hAnsiTheme="minorHAnsi" w:cstheme="minorBidi"/>
            <w:noProof/>
            <w:sz w:val="22"/>
            <w:szCs w:val="22"/>
            <w:lang w:val="en-US"/>
          </w:rPr>
          <w:tab/>
        </w:r>
        <w:r w:rsidR="005870F1" w:rsidRPr="00473015">
          <w:rPr>
            <w:rStyle w:val="Hyperlink"/>
            <w:noProof/>
          </w:rPr>
          <w:t>Projects from which Bugs are to be cloned to this project</w:t>
        </w:r>
        <w:r w:rsidR="005870F1">
          <w:rPr>
            <w:noProof/>
            <w:webHidden/>
          </w:rPr>
          <w:tab/>
        </w:r>
        <w:r w:rsidR="005870F1">
          <w:rPr>
            <w:noProof/>
            <w:webHidden/>
          </w:rPr>
          <w:fldChar w:fldCharType="begin"/>
        </w:r>
        <w:r w:rsidR="005870F1">
          <w:rPr>
            <w:noProof/>
            <w:webHidden/>
          </w:rPr>
          <w:instrText xml:space="preserve"> PAGEREF _Toc47594206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1D866748" w14:textId="36349627" w:rsidR="005870F1" w:rsidRDefault="00AF2DC6">
      <w:pPr>
        <w:pStyle w:val="TOC2"/>
        <w:rPr>
          <w:rFonts w:asciiTheme="minorHAnsi" w:eastAsiaTheme="minorEastAsia" w:hAnsiTheme="minorHAnsi" w:cstheme="minorBidi"/>
          <w:noProof/>
          <w:sz w:val="22"/>
          <w:szCs w:val="22"/>
          <w:lang w:val="en-US"/>
        </w:rPr>
      </w:pPr>
      <w:hyperlink w:anchor="_Toc47594207" w:history="1">
        <w:r w:rsidR="005870F1" w:rsidRPr="00473015">
          <w:rPr>
            <w:rStyle w:val="Hyperlink"/>
            <w:noProof/>
          </w:rPr>
          <w:t>3.8</w:t>
        </w:r>
        <w:r w:rsidR="005870F1">
          <w:rPr>
            <w:rFonts w:asciiTheme="minorHAnsi" w:eastAsiaTheme="minorEastAsia" w:hAnsiTheme="minorHAnsi" w:cstheme="minorBidi"/>
            <w:noProof/>
            <w:sz w:val="22"/>
            <w:szCs w:val="22"/>
            <w:lang w:val="en-US"/>
          </w:rPr>
          <w:tab/>
        </w:r>
        <w:r w:rsidR="005870F1" w:rsidRPr="00473015">
          <w:rPr>
            <w:rStyle w:val="Hyperlink"/>
            <w:noProof/>
          </w:rPr>
          <w:t>Documentation Requirements</w:t>
        </w:r>
        <w:r w:rsidR="005870F1">
          <w:rPr>
            <w:noProof/>
            <w:webHidden/>
          </w:rPr>
          <w:tab/>
        </w:r>
        <w:r w:rsidR="005870F1">
          <w:rPr>
            <w:noProof/>
            <w:webHidden/>
          </w:rPr>
          <w:fldChar w:fldCharType="begin"/>
        </w:r>
        <w:r w:rsidR="005870F1">
          <w:rPr>
            <w:noProof/>
            <w:webHidden/>
          </w:rPr>
          <w:instrText xml:space="preserve"> PAGEREF _Toc47594207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4834F12C" w14:textId="5A26D99C"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8" w:history="1">
        <w:r w:rsidR="005870F1" w:rsidRPr="00473015">
          <w:rPr>
            <w:rStyle w:val="Hyperlink"/>
            <w:noProof/>
            <w14:scene3d>
              <w14:camera w14:prst="orthographicFront"/>
              <w14:lightRig w14:rig="threePt" w14:dir="t">
                <w14:rot w14:lat="0" w14:lon="0" w14:rev="0"/>
              </w14:lightRig>
            </w14:scene3d>
          </w:rPr>
          <w:t>3.8.1</w:t>
        </w:r>
        <w:r w:rsidR="005870F1">
          <w:rPr>
            <w:rFonts w:asciiTheme="minorHAnsi" w:eastAsiaTheme="minorEastAsia" w:hAnsiTheme="minorHAnsi" w:cstheme="minorBidi"/>
            <w:noProof/>
            <w:sz w:val="22"/>
            <w:szCs w:val="22"/>
            <w:lang w:val="en-US"/>
          </w:rPr>
          <w:tab/>
        </w:r>
        <w:r w:rsidR="005870F1" w:rsidRPr="00473015">
          <w:rPr>
            <w:rStyle w:val="Hyperlink"/>
            <w:noProof/>
          </w:rPr>
          <w:t>Developer testing</w:t>
        </w:r>
        <w:r w:rsidR="005870F1">
          <w:rPr>
            <w:noProof/>
            <w:webHidden/>
          </w:rPr>
          <w:tab/>
        </w:r>
        <w:r w:rsidR="005870F1">
          <w:rPr>
            <w:noProof/>
            <w:webHidden/>
          </w:rPr>
          <w:fldChar w:fldCharType="begin"/>
        </w:r>
        <w:r w:rsidR="005870F1">
          <w:rPr>
            <w:noProof/>
            <w:webHidden/>
          </w:rPr>
          <w:instrText xml:space="preserve"> PAGEREF _Toc47594208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321511C8" w14:textId="3AEB496D"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09" w:history="1">
        <w:r w:rsidR="005870F1" w:rsidRPr="00473015">
          <w:rPr>
            <w:rStyle w:val="Hyperlink"/>
            <w:noProof/>
            <w14:scene3d>
              <w14:camera w14:prst="orthographicFront"/>
              <w14:lightRig w14:rig="threePt" w14:dir="t">
                <w14:rot w14:lat="0" w14:lon="0" w14:rev="0"/>
              </w14:lightRig>
            </w14:scene3d>
          </w:rPr>
          <w:t>3.8.2</w:t>
        </w:r>
        <w:r w:rsidR="005870F1">
          <w:rPr>
            <w:rFonts w:asciiTheme="minorHAnsi" w:eastAsiaTheme="minorEastAsia" w:hAnsiTheme="minorHAnsi" w:cstheme="minorBidi"/>
            <w:noProof/>
            <w:sz w:val="22"/>
            <w:szCs w:val="22"/>
            <w:lang w:val="en-US"/>
          </w:rPr>
          <w:tab/>
        </w:r>
        <w:r w:rsidR="005870F1" w:rsidRPr="00473015">
          <w:rPr>
            <w:rStyle w:val="Hyperlink"/>
            <w:noProof/>
          </w:rPr>
          <w:t>Validation testing</w:t>
        </w:r>
        <w:r w:rsidR="005870F1">
          <w:rPr>
            <w:noProof/>
            <w:webHidden/>
          </w:rPr>
          <w:tab/>
        </w:r>
        <w:r w:rsidR="005870F1">
          <w:rPr>
            <w:noProof/>
            <w:webHidden/>
          </w:rPr>
          <w:fldChar w:fldCharType="begin"/>
        </w:r>
        <w:r w:rsidR="005870F1">
          <w:rPr>
            <w:noProof/>
            <w:webHidden/>
          </w:rPr>
          <w:instrText xml:space="preserve"> PAGEREF _Toc47594209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D57F59A" w14:textId="738A4556" w:rsidR="005870F1" w:rsidRDefault="00AF2DC6">
      <w:pPr>
        <w:pStyle w:val="TOC3"/>
        <w:tabs>
          <w:tab w:val="left" w:pos="1320"/>
          <w:tab w:val="right" w:leader="dot" w:pos="9710"/>
        </w:tabs>
        <w:rPr>
          <w:rFonts w:asciiTheme="minorHAnsi" w:eastAsiaTheme="minorEastAsia" w:hAnsiTheme="minorHAnsi" w:cstheme="minorBidi"/>
          <w:noProof/>
          <w:sz w:val="22"/>
          <w:szCs w:val="22"/>
          <w:lang w:val="en-US"/>
        </w:rPr>
      </w:pPr>
      <w:hyperlink w:anchor="_Toc47594210" w:history="1">
        <w:r w:rsidR="005870F1" w:rsidRPr="00473015">
          <w:rPr>
            <w:rStyle w:val="Hyperlink"/>
            <w:noProof/>
            <w14:scene3d>
              <w14:camera w14:prst="orthographicFront"/>
              <w14:lightRig w14:rig="threePt" w14:dir="t">
                <w14:rot w14:lat="0" w14:lon="0" w14:rev="0"/>
              </w14:lightRig>
            </w14:scene3d>
          </w:rPr>
          <w:t>3.8.3</w:t>
        </w:r>
        <w:r w:rsidR="005870F1">
          <w:rPr>
            <w:rFonts w:asciiTheme="minorHAnsi" w:eastAsiaTheme="minorEastAsia" w:hAnsiTheme="minorHAnsi" w:cstheme="minorBidi"/>
            <w:noProof/>
            <w:sz w:val="22"/>
            <w:szCs w:val="22"/>
            <w:lang w:val="en-US"/>
          </w:rPr>
          <w:tab/>
        </w:r>
        <w:r w:rsidR="005870F1" w:rsidRPr="00473015">
          <w:rPr>
            <w:rStyle w:val="Hyperlink"/>
            <w:noProof/>
          </w:rPr>
          <w:t>Acceptance testing</w:t>
        </w:r>
        <w:r w:rsidR="005870F1">
          <w:rPr>
            <w:noProof/>
            <w:webHidden/>
          </w:rPr>
          <w:tab/>
        </w:r>
        <w:r w:rsidR="005870F1">
          <w:rPr>
            <w:noProof/>
            <w:webHidden/>
          </w:rPr>
          <w:fldChar w:fldCharType="begin"/>
        </w:r>
        <w:r w:rsidR="005870F1">
          <w:rPr>
            <w:noProof/>
            <w:webHidden/>
          </w:rPr>
          <w:instrText xml:space="preserve"> PAGEREF _Toc47594210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2760DE1" w14:textId="2EB0F6DA" w:rsidR="005870F1" w:rsidRDefault="00AF2DC6">
      <w:pPr>
        <w:pStyle w:val="TOC2"/>
        <w:rPr>
          <w:rFonts w:asciiTheme="minorHAnsi" w:eastAsiaTheme="minorEastAsia" w:hAnsiTheme="minorHAnsi" w:cstheme="minorBidi"/>
          <w:noProof/>
          <w:sz w:val="22"/>
          <w:szCs w:val="22"/>
          <w:lang w:val="en-US"/>
        </w:rPr>
      </w:pPr>
      <w:hyperlink w:anchor="_Toc47594211" w:history="1">
        <w:r w:rsidR="005870F1" w:rsidRPr="00473015">
          <w:rPr>
            <w:rStyle w:val="Hyperlink"/>
            <w:noProof/>
          </w:rPr>
          <w:t>3.9</w:t>
        </w:r>
        <w:r w:rsidR="005870F1">
          <w:rPr>
            <w:rFonts w:asciiTheme="minorHAnsi" w:eastAsiaTheme="minorEastAsia" w:hAnsiTheme="minorHAnsi" w:cstheme="minorBidi"/>
            <w:noProof/>
            <w:sz w:val="22"/>
            <w:szCs w:val="22"/>
            <w:lang w:val="en-US"/>
          </w:rPr>
          <w:tab/>
        </w:r>
        <w:r w:rsidR="005870F1" w:rsidRPr="00473015">
          <w:rPr>
            <w:rStyle w:val="Hyperlink"/>
            <w:noProof/>
          </w:rPr>
          <w:t>Miscellaneous Requirements</w:t>
        </w:r>
        <w:r w:rsidR="005870F1">
          <w:rPr>
            <w:noProof/>
            <w:webHidden/>
          </w:rPr>
          <w:tab/>
        </w:r>
        <w:r w:rsidR="005870F1">
          <w:rPr>
            <w:noProof/>
            <w:webHidden/>
          </w:rPr>
          <w:fldChar w:fldCharType="begin"/>
        </w:r>
        <w:r w:rsidR="005870F1">
          <w:rPr>
            <w:noProof/>
            <w:webHidden/>
          </w:rPr>
          <w:instrText xml:space="preserve"> PAGEREF _Toc47594211 \h </w:instrText>
        </w:r>
        <w:r w:rsidR="005870F1">
          <w:rPr>
            <w:noProof/>
            <w:webHidden/>
          </w:rPr>
        </w:r>
        <w:r w:rsidR="005870F1">
          <w:rPr>
            <w:noProof/>
            <w:webHidden/>
          </w:rPr>
          <w:fldChar w:fldCharType="separate"/>
        </w:r>
        <w:r w:rsidR="005870F1">
          <w:rPr>
            <w:noProof/>
            <w:webHidden/>
          </w:rPr>
          <w:t>7</w:t>
        </w:r>
        <w:r w:rsidR="005870F1">
          <w:rPr>
            <w:noProof/>
            <w:webHidden/>
          </w:rPr>
          <w:fldChar w:fldCharType="end"/>
        </w:r>
      </w:hyperlink>
    </w:p>
    <w:p w14:paraId="65FF512B" w14:textId="7E7B83A2" w:rsidR="005870F1" w:rsidRDefault="00AF2DC6">
      <w:pPr>
        <w:pStyle w:val="TOC1"/>
        <w:rPr>
          <w:rFonts w:asciiTheme="minorHAnsi" w:eastAsiaTheme="minorEastAsia" w:hAnsiTheme="minorHAnsi" w:cstheme="minorBidi"/>
          <w:noProof/>
          <w:sz w:val="22"/>
          <w:szCs w:val="22"/>
          <w:lang w:val="en-US"/>
        </w:rPr>
      </w:pPr>
      <w:hyperlink w:anchor="_Toc47594212" w:history="1">
        <w:r w:rsidR="005870F1" w:rsidRPr="00473015">
          <w:rPr>
            <w:rStyle w:val="Hyperlink"/>
            <w:noProof/>
          </w:rPr>
          <w:t>4</w:t>
        </w:r>
        <w:r w:rsidR="005870F1">
          <w:rPr>
            <w:rFonts w:asciiTheme="minorHAnsi" w:eastAsiaTheme="minorEastAsia" w:hAnsiTheme="minorHAnsi" w:cstheme="minorBidi"/>
            <w:noProof/>
            <w:sz w:val="22"/>
            <w:szCs w:val="22"/>
            <w:lang w:val="en-US"/>
          </w:rPr>
          <w:tab/>
        </w:r>
        <w:r w:rsidR="005870F1" w:rsidRPr="00473015">
          <w:rPr>
            <w:rStyle w:val="Hyperlink"/>
            <w:noProof/>
          </w:rPr>
          <w:t>Project Deliverables</w:t>
        </w:r>
        <w:r w:rsidR="005870F1">
          <w:rPr>
            <w:noProof/>
            <w:webHidden/>
          </w:rPr>
          <w:tab/>
        </w:r>
        <w:r w:rsidR="005870F1">
          <w:rPr>
            <w:noProof/>
            <w:webHidden/>
          </w:rPr>
          <w:fldChar w:fldCharType="begin"/>
        </w:r>
        <w:r w:rsidR="005870F1">
          <w:rPr>
            <w:noProof/>
            <w:webHidden/>
          </w:rPr>
          <w:instrText xml:space="preserve"> PAGEREF _Toc47594212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0ED9D60F" w14:textId="715E3308" w:rsidR="005870F1" w:rsidRDefault="00AF2DC6">
      <w:pPr>
        <w:pStyle w:val="TOC1"/>
        <w:rPr>
          <w:rFonts w:asciiTheme="minorHAnsi" w:eastAsiaTheme="minorEastAsia" w:hAnsiTheme="minorHAnsi" w:cstheme="minorBidi"/>
          <w:noProof/>
          <w:sz w:val="22"/>
          <w:szCs w:val="22"/>
          <w:lang w:val="en-US"/>
        </w:rPr>
      </w:pPr>
      <w:hyperlink w:anchor="_Toc47594213" w:history="1">
        <w:r w:rsidR="005870F1" w:rsidRPr="00473015">
          <w:rPr>
            <w:rStyle w:val="Hyperlink"/>
            <w:noProof/>
          </w:rPr>
          <w:t>5</w:t>
        </w:r>
        <w:r w:rsidR="005870F1">
          <w:rPr>
            <w:rFonts w:asciiTheme="minorHAnsi" w:eastAsiaTheme="minorEastAsia" w:hAnsiTheme="minorHAnsi" w:cstheme="minorBidi"/>
            <w:noProof/>
            <w:sz w:val="22"/>
            <w:szCs w:val="22"/>
            <w:lang w:val="en-US"/>
          </w:rPr>
          <w:tab/>
        </w:r>
        <w:r w:rsidR="005870F1" w:rsidRPr="00473015">
          <w:rPr>
            <w:rStyle w:val="Hyperlink"/>
            <w:noProof/>
          </w:rPr>
          <w:t>Prerequisites</w:t>
        </w:r>
        <w:r w:rsidR="005870F1">
          <w:rPr>
            <w:noProof/>
            <w:webHidden/>
          </w:rPr>
          <w:tab/>
        </w:r>
        <w:r w:rsidR="005870F1">
          <w:rPr>
            <w:noProof/>
            <w:webHidden/>
          </w:rPr>
          <w:fldChar w:fldCharType="begin"/>
        </w:r>
        <w:r w:rsidR="005870F1">
          <w:rPr>
            <w:noProof/>
            <w:webHidden/>
          </w:rPr>
          <w:instrText xml:space="preserve"> PAGEREF _Toc47594213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5F5C574" w14:textId="0E064485" w:rsidR="005870F1" w:rsidRDefault="00AF2DC6">
      <w:pPr>
        <w:pStyle w:val="TOC1"/>
        <w:rPr>
          <w:rFonts w:asciiTheme="minorHAnsi" w:eastAsiaTheme="minorEastAsia" w:hAnsiTheme="minorHAnsi" w:cstheme="minorBidi"/>
          <w:noProof/>
          <w:sz w:val="22"/>
          <w:szCs w:val="22"/>
          <w:lang w:val="en-US"/>
        </w:rPr>
      </w:pPr>
      <w:hyperlink w:anchor="_Toc47594214" w:history="1">
        <w:r w:rsidR="005870F1" w:rsidRPr="00473015">
          <w:rPr>
            <w:rStyle w:val="Hyperlink"/>
            <w:noProof/>
          </w:rPr>
          <w:t>6</w:t>
        </w:r>
        <w:r w:rsidR="005870F1">
          <w:rPr>
            <w:rFonts w:asciiTheme="minorHAnsi" w:eastAsiaTheme="minorEastAsia" w:hAnsiTheme="minorHAnsi" w:cstheme="minorBidi"/>
            <w:noProof/>
            <w:sz w:val="22"/>
            <w:szCs w:val="22"/>
            <w:lang w:val="en-US"/>
          </w:rPr>
          <w:tab/>
        </w:r>
        <w:r w:rsidR="005870F1" w:rsidRPr="00473015">
          <w:rPr>
            <w:rStyle w:val="Hyperlink"/>
            <w:noProof/>
          </w:rPr>
          <w:t>Assumptions</w:t>
        </w:r>
        <w:r w:rsidR="005870F1">
          <w:rPr>
            <w:noProof/>
            <w:webHidden/>
          </w:rPr>
          <w:tab/>
        </w:r>
        <w:r w:rsidR="005870F1">
          <w:rPr>
            <w:noProof/>
            <w:webHidden/>
          </w:rPr>
          <w:fldChar w:fldCharType="begin"/>
        </w:r>
        <w:r w:rsidR="005870F1">
          <w:rPr>
            <w:noProof/>
            <w:webHidden/>
          </w:rPr>
          <w:instrText xml:space="preserve"> PAGEREF _Toc47594214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50A4E255" w14:textId="700157EF" w:rsidR="005870F1" w:rsidRDefault="00AF2DC6">
      <w:pPr>
        <w:pStyle w:val="TOC1"/>
        <w:rPr>
          <w:rFonts w:asciiTheme="minorHAnsi" w:eastAsiaTheme="minorEastAsia" w:hAnsiTheme="minorHAnsi" w:cstheme="minorBidi"/>
          <w:noProof/>
          <w:sz w:val="22"/>
          <w:szCs w:val="22"/>
          <w:lang w:val="en-US"/>
        </w:rPr>
      </w:pPr>
      <w:hyperlink w:anchor="_Toc47594215" w:history="1">
        <w:r w:rsidR="005870F1" w:rsidRPr="00473015">
          <w:rPr>
            <w:rStyle w:val="Hyperlink"/>
            <w:noProof/>
          </w:rPr>
          <w:t>7</w:t>
        </w:r>
        <w:r w:rsidR="005870F1">
          <w:rPr>
            <w:rFonts w:asciiTheme="minorHAnsi" w:eastAsiaTheme="minorEastAsia" w:hAnsiTheme="minorHAnsi" w:cstheme="minorBidi"/>
            <w:noProof/>
            <w:sz w:val="22"/>
            <w:szCs w:val="22"/>
            <w:lang w:val="en-US"/>
          </w:rPr>
          <w:tab/>
        </w:r>
        <w:r w:rsidR="005870F1" w:rsidRPr="00473015">
          <w:rPr>
            <w:rStyle w:val="Hyperlink"/>
            <w:noProof/>
          </w:rPr>
          <w:t>Dependencies</w:t>
        </w:r>
        <w:r w:rsidR="005870F1">
          <w:rPr>
            <w:noProof/>
            <w:webHidden/>
          </w:rPr>
          <w:tab/>
        </w:r>
        <w:r w:rsidR="005870F1">
          <w:rPr>
            <w:noProof/>
            <w:webHidden/>
          </w:rPr>
          <w:fldChar w:fldCharType="begin"/>
        </w:r>
        <w:r w:rsidR="005870F1">
          <w:rPr>
            <w:noProof/>
            <w:webHidden/>
          </w:rPr>
          <w:instrText xml:space="preserve"> PAGEREF _Toc47594215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608BC5FF" w14:textId="5C2733E4" w:rsidR="005870F1" w:rsidRDefault="00AF2DC6">
      <w:pPr>
        <w:pStyle w:val="TOC1"/>
        <w:rPr>
          <w:rFonts w:asciiTheme="minorHAnsi" w:eastAsiaTheme="minorEastAsia" w:hAnsiTheme="minorHAnsi" w:cstheme="minorBidi"/>
          <w:noProof/>
          <w:sz w:val="22"/>
          <w:szCs w:val="22"/>
          <w:lang w:val="en-US"/>
        </w:rPr>
      </w:pPr>
      <w:hyperlink w:anchor="_Toc47594216" w:history="1">
        <w:r w:rsidR="005870F1" w:rsidRPr="00473015">
          <w:rPr>
            <w:rStyle w:val="Hyperlink"/>
            <w:noProof/>
          </w:rPr>
          <w:t>8</w:t>
        </w:r>
        <w:r w:rsidR="005870F1">
          <w:rPr>
            <w:rFonts w:asciiTheme="minorHAnsi" w:eastAsiaTheme="minorEastAsia" w:hAnsiTheme="minorHAnsi" w:cstheme="minorBidi"/>
            <w:noProof/>
            <w:sz w:val="22"/>
            <w:szCs w:val="22"/>
            <w:lang w:val="en-US"/>
          </w:rPr>
          <w:tab/>
        </w:r>
        <w:r w:rsidR="005870F1" w:rsidRPr="00473015">
          <w:rPr>
            <w:rStyle w:val="Hyperlink"/>
            <w:noProof/>
          </w:rPr>
          <w:t>Known Limitations</w:t>
        </w:r>
        <w:r w:rsidR="005870F1">
          <w:rPr>
            <w:noProof/>
            <w:webHidden/>
          </w:rPr>
          <w:tab/>
        </w:r>
        <w:r w:rsidR="005870F1">
          <w:rPr>
            <w:noProof/>
            <w:webHidden/>
          </w:rPr>
          <w:fldChar w:fldCharType="begin"/>
        </w:r>
        <w:r w:rsidR="005870F1">
          <w:rPr>
            <w:noProof/>
            <w:webHidden/>
          </w:rPr>
          <w:instrText xml:space="preserve"> PAGEREF _Toc47594216 \h </w:instrText>
        </w:r>
        <w:r w:rsidR="005870F1">
          <w:rPr>
            <w:noProof/>
            <w:webHidden/>
          </w:rPr>
        </w:r>
        <w:r w:rsidR="005870F1">
          <w:rPr>
            <w:noProof/>
            <w:webHidden/>
          </w:rPr>
          <w:fldChar w:fldCharType="separate"/>
        </w:r>
        <w:r w:rsidR="005870F1">
          <w:rPr>
            <w:noProof/>
            <w:webHidden/>
          </w:rPr>
          <w:t>11</w:t>
        </w:r>
        <w:r w:rsidR="005870F1">
          <w:rPr>
            <w:noProof/>
            <w:webHidden/>
          </w:rPr>
          <w:fldChar w:fldCharType="end"/>
        </w:r>
      </w:hyperlink>
    </w:p>
    <w:p w14:paraId="2B84D820" w14:textId="77777777" w:rsidR="00C26F4C" w:rsidRDefault="00C26F4C" w:rsidP="00C26F4C">
      <w:pPr>
        <w:tabs>
          <w:tab w:val="right" w:leader="dot" w:pos="9360"/>
          <w:tab w:val="right" w:leader="dot" w:pos="9450"/>
        </w:tabs>
      </w:pPr>
      <w:r>
        <w:fldChar w:fldCharType="end"/>
      </w:r>
    </w:p>
    <w:p w14:paraId="2264014B" w14:textId="77777777" w:rsidR="00C26F4C" w:rsidRDefault="00C26F4C" w:rsidP="00C26F4C">
      <w:pPr>
        <w:pStyle w:val="Heading1"/>
      </w:pPr>
      <w:r>
        <w:br w:type="page"/>
      </w:r>
      <w:bookmarkStart w:id="3" w:name="_Toc466384571"/>
      <w:bookmarkStart w:id="4" w:name="_Toc47594180"/>
      <w:r>
        <w:lastRenderedPageBreak/>
        <w:t>Introduction</w:t>
      </w:r>
      <w:bookmarkEnd w:id="3"/>
      <w:bookmarkEnd w:id="4"/>
      <w:r>
        <w:t xml:space="preserve"> </w:t>
      </w:r>
    </w:p>
    <w:p w14:paraId="71926087" w14:textId="77777777" w:rsidR="00C26F4C" w:rsidRDefault="00C26F4C" w:rsidP="00C26F4C">
      <w:pPr>
        <w:rPr>
          <w:lang w:val="en-GB"/>
        </w:rPr>
      </w:pPr>
    </w:p>
    <w:p w14:paraId="2613AAB3" w14:textId="385943EC" w:rsidR="00AD0E54" w:rsidRDefault="004E5DF1" w:rsidP="00C26F4C">
      <w:pPr>
        <w:rPr>
          <w:lang w:val="en-GB"/>
        </w:rPr>
      </w:pPr>
      <w:r w:rsidRPr="00786C4F">
        <w:rPr>
          <w:lang w:val="en-GB"/>
        </w:rPr>
        <w:t>Th</w:t>
      </w:r>
      <w:r>
        <w:rPr>
          <w:lang w:val="en-GB"/>
        </w:rPr>
        <w:t>is</w:t>
      </w:r>
      <w:r w:rsidRPr="00786C4F">
        <w:rPr>
          <w:lang w:val="en-GB"/>
        </w:rPr>
        <w:t xml:space="preserve"> document </w:t>
      </w:r>
      <w:r>
        <w:rPr>
          <w:lang w:val="en-GB"/>
        </w:rPr>
        <w:t>captures the</w:t>
      </w:r>
      <w:r w:rsidRPr="00786C4F">
        <w:rPr>
          <w:lang w:val="en-GB"/>
        </w:rPr>
        <w:t xml:space="preserve"> </w:t>
      </w:r>
      <w:r>
        <w:rPr>
          <w:lang w:val="en-GB"/>
        </w:rPr>
        <w:t xml:space="preserve">requirements </w:t>
      </w:r>
      <w:r w:rsidR="00D22DA0">
        <w:rPr>
          <w:lang w:val="en-GB"/>
        </w:rPr>
        <w:t xml:space="preserve">for the </w:t>
      </w:r>
      <w:r w:rsidR="00B95347">
        <w:rPr>
          <w:lang w:val="en-GB"/>
        </w:rPr>
        <w:t xml:space="preserve">PSF </w:t>
      </w:r>
      <w:proofErr w:type="spellStart"/>
      <w:r w:rsidR="00B95347">
        <w:rPr>
          <w:lang w:val="en-GB"/>
        </w:rPr>
        <w:t>AE_Sink</w:t>
      </w:r>
      <w:proofErr w:type="spellEnd"/>
      <w:r w:rsidR="00B95347">
        <w:rPr>
          <w:lang w:val="en-GB"/>
        </w:rPr>
        <w:t xml:space="preserve"> Demo</w:t>
      </w:r>
      <w:r w:rsidR="00D22DA0">
        <w:rPr>
          <w:lang w:val="en-GB"/>
        </w:rPr>
        <w:t xml:space="preserve"> project.</w:t>
      </w:r>
    </w:p>
    <w:p w14:paraId="7D88F63E" w14:textId="567449D6" w:rsidR="00AD0E54" w:rsidRDefault="00AD0E54" w:rsidP="00AD0E54">
      <w:pPr>
        <w:pStyle w:val="Heading2"/>
      </w:pPr>
      <w:bookmarkStart w:id="5" w:name="_Toc47594181"/>
      <w:bookmarkStart w:id="6" w:name="_Toc438568767"/>
      <w:bookmarkStart w:id="7" w:name="_Toc466384572"/>
      <w:r>
        <w:t>Scope</w:t>
      </w:r>
      <w:bookmarkEnd w:id="5"/>
    </w:p>
    <w:bookmarkEnd w:id="6"/>
    <w:bookmarkEnd w:id="7"/>
    <w:p w14:paraId="5211CAFA" w14:textId="77777777" w:rsidR="00C26F4C" w:rsidRDefault="00C26F4C" w:rsidP="00C26F4C">
      <w:pPr>
        <w:rPr>
          <w:lang w:val="en-GB"/>
        </w:rPr>
      </w:pPr>
    </w:p>
    <w:p w14:paraId="0FA4C53F" w14:textId="39377BE1" w:rsidR="00C26F4C" w:rsidRDefault="004E5DF1" w:rsidP="00C26F4C">
      <w:pPr>
        <w:rPr>
          <w:lang w:val="en-GB"/>
        </w:rPr>
      </w:pPr>
      <w:r>
        <w:rPr>
          <w:lang w:val="en-GB"/>
        </w:rPr>
        <w:t xml:space="preserve">The scope of this document is to list down all the firmware requirements during the entire product life cycle for the successful delivery of </w:t>
      </w:r>
      <w:r w:rsidR="00B95347">
        <w:rPr>
          <w:lang w:val="en-GB"/>
        </w:rPr>
        <w:t xml:space="preserve">PSF </w:t>
      </w:r>
      <w:proofErr w:type="spellStart"/>
      <w:r w:rsidR="00B95347">
        <w:rPr>
          <w:lang w:val="en-GB"/>
        </w:rPr>
        <w:t>AE_Sink</w:t>
      </w:r>
      <w:proofErr w:type="spellEnd"/>
      <w:r w:rsidR="00C57D12">
        <w:rPr>
          <w:lang w:val="en-GB"/>
        </w:rPr>
        <w:t>.</w:t>
      </w:r>
    </w:p>
    <w:p w14:paraId="3F2FAEFE" w14:textId="77777777" w:rsidR="004E5DF1" w:rsidRDefault="004E5DF1" w:rsidP="004E5DF1">
      <w:pPr>
        <w:rPr>
          <w:lang w:val="en-GB"/>
        </w:rPr>
      </w:pPr>
    </w:p>
    <w:p w14:paraId="23592D74" w14:textId="20983EB5" w:rsidR="004E5DF1" w:rsidRDefault="004E5DF1" w:rsidP="004E5DF1">
      <w:pPr>
        <w:rPr>
          <w:lang w:val="en-GB"/>
        </w:rPr>
      </w:pPr>
      <w:r w:rsidRPr="00F950F1">
        <w:rPr>
          <w:lang w:val="en-GB"/>
        </w:rPr>
        <w:t xml:space="preserve">The intended audience for this document </w:t>
      </w:r>
      <w:r w:rsidR="00994D3D" w:rsidRPr="00F950F1">
        <w:rPr>
          <w:lang w:val="en-GB"/>
        </w:rPr>
        <w:t>is</w:t>
      </w:r>
      <w:r w:rsidRPr="00F950F1">
        <w:rPr>
          <w:lang w:val="en-GB"/>
        </w:rPr>
        <w:t xml:space="preserve"> Product Marketing Team, </w:t>
      </w:r>
      <w:r>
        <w:rPr>
          <w:lang w:val="en-GB"/>
        </w:rPr>
        <w:t>Apps Team.</w:t>
      </w:r>
      <w:r w:rsidRPr="00F950F1">
        <w:rPr>
          <w:lang w:val="en-GB"/>
        </w:rPr>
        <w:t xml:space="preserve"> </w:t>
      </w:r>
      <w:r>
        <w:rPr>
          <w:lang w:val="en-GB"/>
        </w:rPr>
        <w:t>This document is for internal use within Microchip.</w:t>
      </w:r>
    </w:p>
    <w:p w14:paraId="2F317330" w14:textId="77777777" w:rsidR="004E5DF1" w:rsidRDefault="004E5DF1" w:rsidP="004E5DF1">
      <w:pPr>
        <w:rPr>
          <w:lang w:val="en-GB"/>
        </w:rPr>
      </w:pPr>
    </w:p>
    <w:p w14:paraId="171CCD2F" w14:textId="77777777" w:rsidR="00C26F4C" w:rsidRDefault="00C26F4C" w:rsidP="00C26F4C">
      <w:pPr>
        <w:rPr>
          <w:lang w:val="en-GB"/>
        </w:rPr>
      </w:pPr>
    </w:p>
    <w:p w14:paraId="624D1FE4" w14:textId="15678B4E" w:rsidR="00D22DA0" w:rsidRDefault="00C26F4C" w:rsidP="00D071AC">
      <w:pPr>
        <w:pStyle w:val="Heading2"/>
      </w:pPr>
      <w:bookmarkStart w:id="8" w:name="_Toc466384573"/>
      <w:bookmarkStart w:id="9" w:name="_Toc47594182"/>
      <w:r>
        <w:t>References</w:t>
      </w:r>
      <w:bookmarkEnd w:id="8"/>
      <w:bookmarkEnd w:id="9"/>
    </w:p>
    <w:p w14:paraId="3E10472A" w14:textId="4057E55C" w:rsidR="00D22DA0" w:rsidRDefault="00594101" w:rsidP="00D22DA0">
      <w:pPr>
        <w:pStyle w:val="ListParagraph"/>
        <w:numPr>
          <w:ilvl w:val="0"/>
          <w:numId w:val="9"/>
        </w:numPr>
        <w:rPr>
          <w:lang w:val="en-GB"/>
        </w:rPr>
      </w:pPr>
      <w:r>
        <w:rPr>
          <w:lang w:val="en-GB"/>
        </w:rPr>
        <w:t>SAMD20</w:t>
      </w:r>
      <w:r w:rsidR="00D22DA0" w:rsidRPr="00D22DA0">
        <w:rPr>
          <w:lang w:val="en-GB"/>
        </w:rPr>
        <w:t xml:space="preserve"> Datasheet</w:t>
      </w:r>
    </w:p>
    <w:p w14:paraId="77B34EDC" w14:textId="51E05C26" w:rsidR="00D22DA0" w:rsidRDefault="00D22DA0">
      <w:pPr>
        <w:pStyle w:val="ListParagraph"/>
        <w:numPr>
          <w:ilvl w:val="0"/>
          <w:numId w:val="9"/>
        </w:numPr>
        <w:rPr>
          <w:lang w:val="en-GB"/>
        </w:rPr>
      </w:pPr>
      <w:r>
        <w:rPr>
          <w:lang w:val="en-GB"/>
        </w:rPr>
        <w:t>UNG8270_A</w:t>
      </w:r>
    </w:p>
    <w:p w14:paraId="273C10D2" w14:textId="3B278B63" w:rsidR="00826380" w:rsidRPr="00D22DA0" w:rsidRDefault="00826380" w:rsidP="00D071AC">
      <w:pPr>
        <w:pStyle w:val="ListParagraph"/>
        <w:numPr>
          <w:ilvl w:val="0"/>
          <w:numId w:val="9"/>
        </w:numPr>
        <w:rPr>
          <w:lang w:val="en-GB"/>
        </w:rPr>
      </w:pPr>
      <w:r w:rsidRPr="00826380">
        <w:rPr>
          <w:lang w:val="en-GB"/>
        </w:rPr>
        <w:t>PSF AE_SINK_DEMO</w:t>
      </w:r>
    </w:p>
    <w:p w14:paraId="08A2A817" w14:textId="27B2C50F" w:rsidR="001C597E" w:rsidRPr="00DC2649" w:rsidRDefault="001C597E" w:rsidP="00D071AC">
      <w:pPr>
        <w:rPr>
          <w:lang w:val="en-GB"/>
        </w:rPr>
      </w:pPr>
    </w:p>
    <w:p w14:paraId="057CBA0D" w14:textId="27A67072" w:rsidR="00D071AC" w:rsidRDefault="00C26F4C" w:rsidP="00DD673A">
      <w:pPr>
        <w:pStyle w:val="Heading2"/>
      </w:pPr>
      <w:bookmarkStart w:id="10" w:name="_Toc47594183"/>
      <w:r w:rsidRPr="00D071AC">
        <w:t>Specifications</w:t>
      </w:r>
      <w:bookmarkStart w:id="11" w:name="_Toc47354174"/>
      <w:bookmarkEnd w:id="10"/>
      <w:bookmarkEnd w:id="11"/>
    </w:p>
    <w:p w14:paraId="0398E0D4" w14:textId="7C9544C8" w:rsidR="00C26F4C" w:rsidRDefault="005062D0" w:rsidP="00C26F4C">
      <w:pPr>
        <w:rPr>
          <w:lang w:val="en-GB"/>
        </w:rPr>
      </w:pPr>
      <w:r>
        <w:rPr>
          <w:lang w:val="en-GB"/>
        </w:rPr>
        <w:t>None</w:t>
      </w:r>
    </w:p>
    <w:p w14:paraId="1AF5D905" w14:textId="6E63A724" w:rsidR="00C26F4C" w:rsidRDefault="00C26F4C" w:rsidP="00C26F4C">
      <w:pPr>
        <w:pStyle w:val="Heading2"/>
      </w:pPr>
      <w:bookmarkStart w:id="12" w:name="_Toc466384574"/>
      <w:bookmarkStart w:id="13" w:name="_Toc47594184"/>
      <w:r>
        <w:t>Terms and Abbreviations</w:t>
      </w:r>
      <w:bookmarkEnd w:id="12"/>
      <w:bookmarkEnd w:id="13"/>
    </w:p>
    <w:p w14:paraId="64934A8A" w14:textId="77777777" w:rsidR="00C26F4C" w:rsidRDefault="00C26F4C" w:rsidP="00C26F4C">
      <w:pPr>
        <w:rPr>
          <w:lang w:val="en-GB"/>
        </w:rPr>
      </w:pPr>
    </w:p>
    <w:tbl>
      <w:tblPr>
        <w:tblStyle w:val="TableGrid"/>
        <w:tblW w:w="0" w:type="auto"/>
        <w:tblLook w:val="04A0" w:firstRow="1" w:lastRow="0" w:firstColumn="1" w:lastColumn="0" w:noHBand="0" w:noVBand="1"/>
      </w:tblPr>
      <w:tblGrid>
        <w:gridCol w:w="1705"/>
        <w:gridCol w:w="3420"/>
      </w:tblGrid>
      <w:tr w:rsidR="000A7590" w14:paraId="33A5E974" w14:textId="77777777" w:rsidTr="00DF25A6">
        <w:tc>
          <w:tcPr>
            <w:tcW w:w="1705" w:type="dxa"/>
          </w:tcPr>
          <w:p w14:paraId="5ED51D6C" w14:textId="51C8DF69" w:rsidR="000A7590" w:rsidRDefault="000A7590" w:rsidP="00C26F4C">
            <w:pPr>
              <w:rPr>
                <w:lang w:val="en-GB"/>
              </w:rPr>
            </w:pPr>
            <w:r>
              <w:rPr>
                <w:lang w:val="en-GB"/>
              </w:rPr>
              <w:t>PD</w:t>
            </w:r>
          </w:p>
        </w:tc>
        <w:tc>
          <w:tcPr>
            <w:tcW w:w="3420" w:type="dxa"/>
          </w:tcPr>
          <w:p w14:paraId="30D69885" w14:textId="0CDFA572" w:rsidR="000A7590" w:rsidRDefault="000A7590" w:rsidP="00C26F4C">
            <w:pPr>
              <w:rPr>
                <w:lang w:val="en-GB"/>
              </w:rPr>
            </w:pPr>
            <w:r>
              <w:rPr>
                <w:lang w:val="en-GB"/>
              </w:rPr>
              <w:t>Power Delivery</w:t>
            </w:r>
          </w:p>
        </w:tc>
      </w:tr>
      <w:tr w:rsidR="000A7590" w14:paraId="795B5B53" w14:textId="77777777" w:rsidTr="00DF25A6">
        <w:tc>
          <w:tcPr>
            <w:tcW w:w="1705" w:type="dxa"/>
          </w:tcPr>
          <w:p w14:paraId="3CE001E8" w14:textId="4F9EB876" w:rsidR="000A7590" w:rsidRDefault="000A7590" w:rsidP="00C26F4C">
            <w:pPr>
              <w:rPr>
                <w:lang w:val="en-GB"/>
              </w:rPr>
            </w:pPr>
            <w:r>
              <w:rPr>
                <w:lang w:val="en-GB"/>
              </w:rPr>
              <w:t>NA</w:t>
            </w:r>
          </w:p>
        </w:tc>
        <w:tc>
          <w:tcPr>
            <w:tcW w:w="3420" w:type="dxa"/>
          </w:tcPr>
          <w:p w14:paraId="78B60143" w14:textId="66AD6A4A" w:rsidR="000A7590" w:rsidRDefault="000A7590" w:rsidP="00C26F4C">
            <w:pPr>
              <w:rPr>
                <w:lang w:val="en-GB"/>
              </w:rPr>
            </w:pPr>
            <w:r>
              <w:rPr>
                <w:lang w:val="en-GB"/>
              </w:rPr>
              <w:t>Not Applicable</w:t>
            </w:r>
          </w:p>
        </w:tc>
      </w:tr>
    </w:tbl>
    <w:p w14:paraId="5D0D177B" w14:textId="5203125B" w:rsidR="00C26F4C" w:rsidRDefault="00C26F4C" w:rsidP="00C26F4C">
      <w:pPr>
        <w:rPr>
          <w:lang w:val="en-GB"/>
        </w:rPr>
      </w:pPr>
    </w:p>
    <w:p w14:paraId="5A4AA326" w14:textId="7B239D7E" w:rsidR="00C26F4C" w:rsidRDefault="00C26F4C" w:rsidP="00C26F4C">
      <w:pPr>
        <w:rPr>
          <w:lang w:val="en-GB"/>
        </w:rPr>
      </w:pPr>
    </w:p>
    <w:p w14:paraId="7C61C975" w14:textId="77777777" w:rsidR="00C26F4C" w:rsidRDefault="00C26F4C" w:rsidP="00C26F4C">
      <w:pPr>
        <w:rPr>
          <w:lang w:val="en-GB"/>
        </w:rPr>
      </w:pPr>
      <w:r>
        <w:rPr>
          <w:lang w:val="en-GB"/>
        </w:rPr>
        <w:br w:type="page"/>
      </w:r>
    </w:p>
    <w:p w14:paraId="506CD58D" w14:textId="3D4F743B" w:rsidR="00C26F4C" w:rsidRPr="00D071AC" w:rsidRDefault="00C26F4C" w:rsidP="00D071AC">
      <w:pPr>
        <w:pStyle w:val="Heading1"/>
      </w:pPr>
      <w:bookmarkStart w:id="14" w:name="_Toc47594185"/>
      <w:r>
        <w:lastRenderedPageBreak/>
        <w:t>Project Overview</w:t>
      </w:r>
      <w:bookmarkEnd w:id="14"/>
    </w:p>
    <w:p w14:paraId="7A495324" w14:textId="067AB0D8" w:rsidR="00C26F4C" w:rsidRDefault="00C26F4C" w:rsidP="00C26F4C">
      <w:pPr>
        <w:pStyle w:val="Heading2"/>
      </w:pPr>
      <w:bookmarkStart w:id="15" w:name="_Toc342663423"/>
      <w:bookmarkStart w:id="16" w:name="_Toc416944951"/>
      <w:bookmarkStart w:id="17" w:name="_Toc466384576"/>
      <w:bookmarkStart w:id="18" w:name="_Toc47594186"/>
      <w:r>
        <w:t>Version Control</w:t>
      </w:r>
      <w:bookmarkEnd w:id="15"/>
      <w:bookmarkEnd w:id="16"/>
      <w:bookmarkEnd w:id="17"/>
      <w:bookmarkEnd w:id="18"/>
    </w:p>
    <w:p w14:paraId="3F9A6C86" w14:textId="2722C2C3" w:rsidR="00C26F4C" w:rsidRDefault="00C26F4C" w:rsidP="00C26F4C">
      <w:pPr>
        <w:rPr>
          <w:ins w:id="19" w:author="Riyas Kattukandan - I21301" w:date="2020-09-15T11:17:00Z"/>
          <w:lang w:val="en-GB"/>
        </w:rPr>
      </w:pPr>
      <w:r>
        <w:rPr>
          <w:lang w:val="en-GB"/>
        </w:rPr>
        <w:t>All software work items related to &amp; developed under this project will be checked in under the following path in version control system.</w:t>
      </w:r>
    </w:p>
    <w:p w14:paraId="7B9683AF" w14:textId="77777777" w:rsidR="004832CD" w:rsidRDefault="004832CD" w:rsidP="00C26F4C">
      <w:pPr>
        <w:rPr>
          <w:lang w:val="en-GB"/>
        </w:rPr>
      </w:pPr>
    </w:p>
    <w:p w14:paraId="44E65E3C" w14:textId="39E64180" w:rsidR="00D071AC" w:rsidRPr="004832CD" w:rsidDel="004832CD" w:rsidRDefault="004832CD" w:rsidP="00D071AC">
      <w:pPr>
        <w:pStyle w:val="Heading2"/>
        <w:rPr>
          <w:del w:id="20" w:author="Riyas Kattukandan - I21301" w:date="2020-09-15T11:17:00Z"/>
          <w:rPrChange w:id="21" w:author="Riyas Kattukandan - I21301" w:date="2020-09-15T11:17:00Z">
            <w:rPr>
              <w:del w:id="22" w:author="Riyas Kattukandan - I21301" w:date="2020-09-15T11:17:00Z"/>
              <w:color w:val="FF0000"/>
            </w:rPr>
          </w:rPrChange>
        </w:rPr>
      </w:pPr>
      <w:ins w:id="23" w:author="Riyas Kattukandan - I21301" w:date="2020-09-15T11:17:00Z">
        <w:r>
          <w:rPr>
            <w:b w:val="0"/>
            <w:bCs w:val="0"/>
            <w:i w:val="0"/>
            <w:iCs w:val="0"/>
          </w:rPr>
          <w:fldChar w:fldCharType="begin"/>
        </w:r>
        <w:r>
          <w:instrText xml:space="preserve"> HYPERLINK "</w:instrText>
        </w:r>
        <w:r w:rsidRPr="004832CD">
          <w:rPr>
            <w:b w:val="0"/>
            <w:bCs w:val="0"/>
            <w:i w:val="0"/>
            <w:iCs w:val="0"/>
            <w:rPrChange w:id="24" w:author="Riyas Kattukandan - I21301" w:date="2020-09-15T11:17:00Z">
              <w:rPr>
                <w:b w:val="0"/>
                <w:bCs w:val="0"/>
                <w:i w:val="0"/>
                <w:iCs w:val="0"/>
                <w:color w:val="FF0000"/>
              </w:rPr>
            </w:rPrChange>
          </w:rPr>
          <w:instrText>https://bitbucket.microchip.com/scm/ung_apps/usb-pd-software-framework-public.git</w:instrText>
        </w:r>
        <w:r>
          <w:instrText xml:space="preserve">-" </w:instrText>
        </w:r>
        <w:r>
          <w:rPr>
            <w:b w:val="0"/>
            <w:bCs w:val="0"/>
            <w:i w:val="0"/>
            <w:iCs w:val="0"/>
          </w:rPr>
          <w:fldChar w:fldCharType="separate"/>
        </w:r>
        <w:r w:rsidRPr="00AF16BE">
          <w:rPr>
            <w:rStyle w:val="Hyperlink"/>
            <w:rPrChange w:id="25" w:author="Riyas Kattukandan - I21301" w:date="2020-09-15T11:17:00Z">
              <w:rPr>
                <w:b w:val="0"/>
                <w:bCs w:val="0"/>
                <w:i w:val="0"/>
                <w:iCs w:val="0"/>
                <w:color w:val="FF0000"/>
              </w:rPr>
            </w:rPrChange>
          </w:rPr>
          <w:t>https://bitbucket.microchip.com/scm/ung_apps/usb-pd-software-framework-public.git</w:t>
        </w:r>
        <w:r w:rsidRPr="00AF16BE">
          <w:rPr>
            <w:rStyle w:val="Hyperlink"/>
          </w:rPr>
          <w:t>-</w:t>
        </w:r>
        <w:r>
          <w:rPr>
            <w:b w:val="0"/>
            <w:bCs w:val="0"/>
            <w:i w:val="0"/>
            <w:iCs w:val="0"/>
          </w:rPr>
          <w:fldChar w:fldCharType="end"/>
        </w:r>
        <w:r>
          <w:t xml:space="preserve"> under branch </w:t>
        </w:r>
      </w:ins>
      <w:ins w:id="26" w:author="Riyas Kattukandan - I21301" w:date="2020-09-15T11:18:00Z">
        <w:r>
          <w:br/>
        </w:r>
        <w:r>
          <w:rPr>
            <w:rFonts w:ascii="Segoe UI" w:hAnsi="Segoe UI" w:cs="Segoe UI"/>
            <w:color w:val="0052CC"/>
            <w:sz w:val="21"/>
            <w:szCs w:val="21"/>
            <w:shd w:val="clear" w:color="auto" w:fill="EBECF0"/>
          </w:rPr>
          <w:t>feature/upd301c-sink-ae-demo.</w:t>
        </w:r>
      </w:ins>
      <w:del w:id="27" w:author="Riyas Kattukandan - I21301" w:date="2020-09-15T11:17:00Z">
        <w:r w:rsidR="00D071AC" w:rsidRPr="004832CD" w:rsidDel="004832CD">
          <w:rPr>
            <w:b w:val="0"/>
            <w:bCs w:val="0"/>
            <w:i w:val="0"/>
            <w:iCs w:val="0"/>
            <w:rPrChange w:id="28" w:author="Riyas Kattukandan - I21301" w:date="2020-09-15T11:17:00Z">
              <w:rPr>
                <w:b w:val="0"/>
                <w:bCs w:val="0"/>
                <w:i w:val="0"/>
                <w:iCs w:val="0"/>
                <w:color w:val="FF0000"/>
              </w:rPr>
            </w:rPrChange>
          </w:rPr>
          <w:delText>#TODO- Path</w:delText>
        </w:r>
      </w:del>
    </w:p>
    <w:p w14:paraId="50C25BF8" w14:textId="77777777" w:rsidR="004832CD" w:rsidRPr="004832CD" w:rsidRDefault="004832CD" w:rsidP="004832CD">
      <w:pPr>
        <w:rPr>
          <w:ins w:id="29" w:author="Riyas Kattukandan - I21301" w:date="2020-09-15T11:17:00Z"/>
          <w:lang w:val="en-GB"/>
          <w:rPrChange w:id="30" w:author="Riyas Kattukandan - I21301" w:date="2020-09-15T11:17:00Z">
            <w:rPr>
              <w:ins w:id="31" w:author="Riyas Kattukandan - I21301" w:date="2020-09-15T11:17:00Z"/>
              <w:color w:val="FF0000"/>
              <w:lang w:val="en-GB"/>
            </w:rPr>
          </w:rPrChange>
        </w:rPr>
      </w:pPr>
    </w:p>
    <w:p w14:paraId="5553F892" w14:textId="6790050B" w:rsidR="00C26F4C" w:rsidRDefault="00C26F4C" w:rsidP="00D071AC">
      <w:pPr>
        <w:pStyle w:val="Heading2"/>
      </w:pPr>
      <w:bookmarkStart w:id="32" w:name="_Toc342663425"/>
      <w:bookmarkStart w:id="33" w:name="_Toc416944953"/>
      <w:bookmarkStart w:id="34" w:name="_Toc466384577"/>
      <w:bookmarkStart w:id="35" w:name="_Toc47594187"/>
      <w:r>
        <w:t>Bug tracking</w:t>
      </w:r>
      <w:bookmarkEnd w:id="32"/>
      <w:bookmarkEnd w:id="33"/>
      <w:bookmarkEnd w:id="34"/>
      <w:bookmarkEnd w:id="35"/>
    </w:p>
    <w:p w14:paraId="1B1E5795" w14:textId="2F85F024" w:rsidR="00D071AC" w:rsidRPr="00DD673A" w:rsidRDefault="00D071AC" w:rsidP="00DD673A">
      <w:pPr>
        <w:rPr>
          <w:color w:val="FF0000"/>
          <w:lang w:val="en-GB"/>
        </w:rPr>
      </w:pPr>
      <w:r w:rsidRPr="00DD673A">
        <w:rPr>
          <w:color w:val="FF0000"/>
          <w:lang w:val="en-GB"/>
        </w:rPr>
        <w:t>JIRA-</w:t>
      </w:r>
    </w:p>
    <w:p w14:paraId="1173D2BC" w14:textId="7EB7736B" w:rsidR="00C26F4C" w:rsidRDefault="00C26F4C" w:rsidP="00C26F4C">
      <w:pPr>
        <w:pStyle w:val="Heading2"/>
      </w:pPr>
      <w:bookmarkStart w:id="36" w:name="_Toc342663426"/>
      <w:bookmarkStart w:id="37" w:name="_Toc416944954"/>
      <w:bookmarkStart w:id="38" w:name="_Toc466384578"/>
      <w:bookmarkStart w:id="39" w:name="_Toc47594188"/>
      <w:r>
        <w:t>Human resources</w:t>
      </w:r>
      <w:bookmarkEnd w:id="36"/>
      <w:bookmarkEnd w:id="37"/>
      <w:bookmarkEnd w:id="38"/>
      <w:bookmarkEnd w:id="39"/>
    </w:p>
    <w:p w14:paraId="23681F23" w14:textId="77777777" w:rsidR="00C26F4C" w:rsidRDefault="00C26F4C" w:rsidP="00C26F4C">
      <w:pPr>
        <w:rPr>
          <w:lang w:val="en-GB"/>
        </w:rPr>
      </w:pPr>
      <w:r>
        <w:rPr>
          <w:lang w:val="en-GB"/>
        </w:rPr>
        <w:t>The following resources constitute the project team for this software development.</w:t>
      </w:r>
    </w:p>
    <w:p w14:paraId="6C7F34F7" w14:textId="77777777" w:rsidR="00C26F4C" w:rsidRDefault="00C26F4C" w:rsidP="00C26F4C">
      <w:pPr>
        <w:rPr>
          <w:lang w:val="en-GB"/>
        </w:rPr>
      </w:pPr>
    </w:p>
    <w:p w14:paraId="671FCADC" w14:textId="22F4511A" w:rsidR="00C26F4C" w:rsidRPr="00C24D13" w:rsidRDefault="00C26F4C" w:rsidP="00C26F4C">
      <w:pPr>
        <w:rPr>
          <w:b/>
          <w:lang w:val="en-GB"/>
        </w:rPr>
      </w:pPr>
      <w:r w:rsidRPr="00C24D13">
        <w:rPr>
          <w:b/>
          <w:lang w:val="en-GB"/>
        </w:rPr>
        <w:t>Team lead:</w:t>
      </w:r>
      <w:r>
        <w:rPr>
          <w:b/>
          <w:lang w:val="en-GB"/>
        </w:rPr>
        <w:t xml:space="preserve"> </w:t>
      </w:r>
      <w:r w:rsidR="0070346E">
        <w:rPr>
          <w:lang w:val="en-GB"/>
        </w:rPr>
        <w:t xml:space="preserve"> </w:t>
      </w:r>
      <w:r w:rsidR="0066324C">
        <w:rPr>
          <w:lang w:val="en-GB"/>
        </w:rPr>
        <w:t>Riyas</w:t>
      </w:r>
      <w:r w:rsidR="00A75AFA">
        <w:rPr>
          <w:lang w:val="en-GB"/>
        </w:rPr>
        <w:t xml:space="preserve"> </w:t>
      </w:r>
    </w:p>
    <w:p w14:paraId="49B63FC0" w14:textId="77777777" w:rsidR="00C26F4C" w:rsidRDefault="00C26F4C" w:rsidP="00C26F4C">
      <w:pPr>
        <w:rPr>
          <w:lang w:val="en-GB"/>
        </w:rPr>
      </w:pPr>
    </w:p>
    <w:p w14:paraId="6FB87CD1" w14:textId="11D82625" w:rsidR="00C26F4C" w:rsidRDefault="00C26F4C" w:rsidP="00C26F4C">
      <w:pPr>
        <w:rPr>
          <w:lang w:val="en-GB"/>
        </w:rPr>
      </w:pPr>
      <w:r w:rsidRPr="00C24D13">
        <w:rPr>
          <w:b/>
          <w:lang w:val="en-GB"/>
        </w:rPr>
        <w:t>Team members:</w:t>
      </w:r>
      <w:r>
        <w:rPr>
          <w:lang w:val="en-GB"/>
        </w:rPr>
        <w:t xml:space="preserve"> </w:t>
      </w:r>
      <w:r w:rsidR="00B34653">
        <w:rPr>
          <w:lang w:val="en-GB"/>
        </w:rPr>
        <w:t>Monika</w:t>
      </w:r>
    </w:p>
    <w:p w14:paraId="1399567D" w14:textId="77777777" w:rsidR="00C26F4C" w:rsidRDefault="00C26F4C" w:rsidP="00C26F4C">
      <w:pPr>
        <w:rPr>
          <w:lang w:val="en-GB"/>
        </w:rPr>
      </w:pPr>
    </w:p>
    <w:p w14:paraId="7C97B6EC" w14:textId="77777777" w:rsidR="00C26F4C" w:rsidRDefault="00C26F4C" w:rsidP="00C26F4C">
      <w:pPr>
        <w:rPr>
          <w:lang w:val="en-GB"/>
        </w:rPr>
      </w:pPr>
    </w:p>
    <w:p w14:paraId="635180CE" w14:textId="7AC3DC4E" w:rsidR="00C26F4C" w:rsidRDefault="00C26F4C" w:rsidP="00C26F4C">
      <w:pPr>
        <w:pStyle w:val="Heading2"/>
      </w:pPr>
      <w:bookmarkStart w:id="40" w:name="_Toc342663429"/>
      <w:bookmarkStart w:id="41" w:name="_Toc416944957"/>
      <w:bookmarkStart w:id="42" w:name="_Toc466384579"/>
      <w:bookmarkStart w:id="43" w:name="_Toc47594189"/>
      <w:r>
        <w:t>Review &amp; Approval team</w:t>
      </w:r>
      <w:bookmarkEnd w:id="40"/>
      <w:bookmarkEnd w:id="41"/>
      <w:bookmarkEnd w:id="42"/>
      <w:bookmarkEnd w:id="43"/>
    </w:p>
    <w:p w14:paraId="48C74F74" w14:textId="77777777" w:rsidR="00C26F4C" w:rsidRDefault="00C26F4C" w:rsidP="00C26F4C">
      <w:pPr>
        <w:rPr>
          <w:lang w:val="en-GB"/>
        </w:rPr>
      </w:pPr>
    </w:p>
    <w:p w14:paraId="213FEF35" w14:textId="77777777" w:rsidR="00C26F4C" w:rsidRPr="00424AF5" w:rsidRDefault="00C26F4C" w:rsidP="00C26F4C">
      <w:pPr>
        <w:rPr>
          <w:lang w:val="en-GB"/>
        </w:rPr>
      </w:pPr>
    </w:p>
    <w:tbl>
      <w:tblPr>
        <w:tblStyle w:val="TableGrid"/>
        <w:tblW w:w="0" w:type="auto"/>
        <w:tblInd w:w="198" w:type="dxa"/>
        <w:tblLook w:val="04A0" w:firstRow="1" w:lastRow="0" w:firstColumn="1" w:lastColumn="0" w:noHBand="0" w:noVBand="1"/>
      </w:tblPr>
      <w:tblGrid>
        <w:gridCol w:w="2610"/>
        <w:gridCol w:w="2790"/>
        <w:gridCol w:w="3258"/>
      </w:tblGrid>
      <w:tr w:rsidR="00C26F4C" w14:paraId="776FECB8" w14:textId="77777777" w:rsidTr="000B629A">
        <w:tc>
          <w:tcPr>
            <w:tcW w:w="2610" w:type="dxa"/>
          </w:tcPr>
          <w:p w14:paraId="2CC88478" w14:textId="77777777" w:rsidR="00C26F4C" w:rsidRPr="001C0DEE" w:rsidRDefault="00C26F4C" w:rsidP="000B629A">
            <w:pPr>
              <w:rPr>
                <w:b/>
                <w:lang w:val="en-GB"/>
              </w:rPr>
            </w:pPr>
            <w:r w:rsidRPr="001C0DEE">
              <w:rPr>
                <w:b/>
                <w:lang w:val="en-GB"/>
              </w:rPr>
              <w:t>Phase</w:t>
            </w:r>
          </w:p>
        </w:tc>
        <w:tc>
          <w:tcPr>
            <w:tcW w:w="2790" w:type="dxa"/>
          </w:tcPr>
          <w:p w14:paraId="238EBC9F" w14:textId="77777777" w:rsidR="00C26F4C" w:rsidRPr="001C0DEE" w:rsidRDefault="00C26F4C" w:rsidP="000B629A">
            <w:pPr>
              <w:rPr>
                <w:b/>
                <w:lang w:val="en-GB"/>
              </w:rPr>
            </w:pPr>
            <w:r w:rsidRPr="001C0DEE">
              <w:rPr>
                <w:b/>
                <w:lang w:val="en-GB"/>
              </w:rPr>
              <w:t>Reviewer</w:t>
            </w:r>
            <w:r>
              <w:rPr>
                <w:b/>
                <w:lang w:val="en-GB"/>
              </w:rPr>
              <w:t>(s)</w:t>
            </w:r>
          </w:p>
        </w:tc>
        <w:tc>
          <w:tcPr>
            <w:tcW w:w="3258" w:type="dxa"/>
          </w:tcPr>
          <w:p w14:paraId="35E6EF1D" w14:textId="77777777" w:rsidR="00C26F4C" w:rsidRPr="001C0DEE" w:rsidRDefault="00C26F4C" w:rsidP="000B629A">
            <w:pPr>
              <w:rPr>
                <w:b/>
                <w:lang w:val="en-GB"/>
              </w:rPr>
            </w:pPr>
            <w:r w:rsidRPr="001C0DEE">
              <w:rPr>
                <w:b/>
                <w:lang w:val="en-GB"/>
              </w:rPr>
              <w:t>Approver</w:t>
            </w:r>
            <w:r>
              <w:rPr>
                <w:b/>
                <w:lang w:val="en-GB"/>
              </w:rPr>
              <w:t>(s)</w:t>
            </w:r>
          </w:p>
        </w:tc>
      </w:tr>
      <w:tr w:rsidR="00C26F4C" w14:paraId="7A83F390" w14:textId="77777777" w:rsidTr="000B629A">
        <w:trPr>
          <w:trHeight w:val="413"/>
        </w:trPr>
        <w:tc>
          <w:tcPr>
            <w:tcW w:w="2610" w:type="dxa"/>
            <w:vAlign w:val="center"/>
          </w:tcPr>
          <w:p w14:paraId="1BD95019" w14:textId="77777777" w:rsidR="00C26F4C" w:rsidRDefault="00C26F4C" w:rsidP="000B629A">
            <w:pPr>
              <w:rPr>
                <w:lang w:val="en-GB"/>
              </w:rPr>
            </w:pPr>
            <w:r>
              <w:rPr>
                <w:lang w:val="en-GB"/>
              </w:rPr>
              <w:t>Requirements</w:t>
            </w:r>
          </w:p>
        </w:tc>
        <w:tc>
          <w:tcPr>
            <w:tcW w:w="2790" w:type="dxa"/>
            <w:vAlign w:val="center"/>
          </w:tcPr>
          <w:p w14:paraId="7AE28F4B" w14:textId="162A4C29" w:rsidR="00C26F4C" w:rsidRDefault="00B85252" w:rsidP="000B629A">
            <w:pPr>
              <w:rPr>
                <w:lang w:val="en-GB"/>
              </w:rPr>
            </w:pPr>
            <w:r>
              <w:rPr>
                <w:lang w:val="en-GB"/>
              </w:rPr>
              <w:t>Riyas, Monika</w:t>
            </w:r>
          </w:p>
        </w:tc>
        <w:tc>
          <w:tcPr>
            <w:tcW w:w="3258" w:type="dxa"/>
            <w:vAlign w:val="center"/>
          </w:tcPr>
          <w:p w14:paraId="60A023A2" w14:textId="00B82FD4" w:rsidR="00C26F4C" w:rsidRDefault="00012550" w:rsidP="000B629A">
            <w:pPr>
              <w:rPr>
                <w:lang w:val="en-GB"/>
              </w:rPr>
            </w:pPr>
            <w:r>
              <w:rPr>
                <w:lang w:val="en-GB"/>
              </w:rPr>
              <w:t>Andrew, Pragash</w:t>
            </w:r>
            <w:r w:rsidDel="002A6B21">
              <w:rPr>
                <w:lang w:val="en-GB"/>
              </w:rPr>
              <w:t>,</w:t>
            </w:r>
            <w:r>
              <w:rPr>
                <w:lang w:val="en-GB"/>
              </w:rPr>
              <w:t xml:space="preserve"> Jega</w:t>
            </w:r>
            <w:ins w:id="44" w:author="Somu Monika - I53191" w:date="2020-09-24T17:56:00Z">
              <w:r w:rsidR="00564F55">
                <w:rPr>
                  <w:lang w:val="en-GB"/>
                </w:rPr>
                <w:t>d</w:t>
              </w:r>
            </w:ins>
            <w:del w:id="45" w:author="Somu Monika - I53191" w:date="2020-09-24T17:56:00Z">
              <w:r w:rsidDel="00564F55">
                <w:rPr>
                  <w:lang w:val="en-GB"/>
                </w:rPr>
                <w:delText>t</w:delText>
              </w:r>
            </w:del>
            <w:r>
              <w:rPr>
                <w:lang w:val="en-GB"/>
              </w:rPr>
              <w:t>hees</w:t>
            </w:r>
            <w:ins w:id="46" w:author="Somu Monika - I53191" w:date="2020-09-24T17:57:00Z">
              <w:r w:rsidR="00564F55">
                <w:rPr>
                  <w:lang w:val="en-GB"/>
                </w:rPr>
                <w:t>an</w:t>
              </w:r>
            </w:ins>
            <w:del w:id="47" w:author="Somu Monika - I53191" w:date="2020-09-24T17:57:00Z">
              <w:r w:rsidDel="00564F55">
                <w:rPr>
                  <w:lang w:val="en-GB"/>
                </w:rPr>
                <w:delText>h</w:delText>
              </w:r>
            </w:del>
          </w:p>
        </w:tc>
      </w:tr>
      <w:tr w:rsidR="00B85252" w14:paraId="16A56667" w14:textId="77777777" w:rsidTr="000B629A">
        <w:trPr>
          <w:trHeight w:val="350"/>
        </w:trPr>
        <w:tc>
          <w:tcPr>
            <w:tcW w:w="2610" w:type="dxa"/>
            <w:vAlign w:val="center"/>
          </w:tcPr>
          <w:p w14:paraId="3323C2DD" w14:textId="77777777" w:rsidR="00B85252" w:rsidRDefault="00B85252" w:rsidP="00B85252">
            <w:pPr>
              <w:rPr>
                <w:lang w:val="en-GB"/>
              </w:rPr>
            </w:pPr>
            <w:r>
              <w:rPr>
                <w:lang w:val="en-GB"/>
              </w:rPr>
              <w:t>Design</w:t>
            </w:r>
          </w:p>
        </w:tc>
        <w:tc>
          <w:tcPr>
            <w:tcW w:w="2790" w:type="dxa"/>
            <w:vAlign w:val="center"/>
          </w:tcPr>
          <w:p w14:paraId="7DF77352" w14:textId="7E47EB1D" w:rsidR="00B85252" w:rsidRDefault="00B85252" w:rsidP="00B85252">
            <w:pPr>
              <w:rPr>
                <w:lang w:val="en-GB"/>
              </w:rPr>
            </w:pPr>
            <w:r>
              <w:rPr>
                <w:lang w:val="en-GB"/>
              </w:rPr>
              <w:t>Riyas</w:t>
            </w:r>
            <w:r w:rsidR="00012550" w:rsidDel="00012550">
              <w:rPr>
                <w:lang w:val="en-GB"/>
              </w:rPr>
              <w:t xml:space="preserve"> </w:t>
            </w:r>
          </w:p>
        </w:tc>
        <w:tc>
          <w:tcPr>
            <w:tcW w:w="3258" w:type="dxa"/>
            <w:vAlign w:val="center"/>
          </w:tcPr>
          <w:p w14:paraId="1910053B" w14:textId="25A7FF51" w:rsidR="00B85252" w:rsidRDefault="00012550" w:rsidP="00B85252">
            <w:pPr>
              <w:rPr>
                <w:lang w:val="en-GB"/>
              </w:rPr>
            </w:pPr>
            <w:r>
              <w:rPr>
                <w:lang w:val="en-GB"/>
              </w:rPr>
              <w:t>Jega</w:t>
            </w:r>
            <w:ins w:id="48" w:author="Somu Monika - I53191" w:date="2020-09-24T17:56:00Z">
              <w:r w:rsidR="00564F55">
                <w:rPr>
                  <w:lang w:val="en-GB"/>
                </w:rPr>
                <w:t>d</w:t>
              </w:r>
            </w:ins>
            <w:del w:id="49" w:author="Somu Monika - I53191" w:date="2020-09-24T17:56:00Z">
              <w:r w:rsidDel="00564F55">
                <w:rPr>
                  <w:lang w:val="en-GB"/>
                </w:rPr>
                <w:delText>t</w:delText>
              </w:r>
            </w:del>
            <w:r>
              <w:rPr>
                <w:lang w:val="en-GB"/>
              </w:rPr>
              <w:t>hees</w:t>
            </w:r>
            <w:ins w:id="50" w:author="Somu Monika - I53191" w:date="2020-09-24T17:57:00Z">
              <w:r w:rsidR="00564F55">
                <w:rPr>
                  <w:lang w:val="en-GB"/>
                </w:rPr>
                <w:t>an</w:t>
              </w:r>
            </w:ins>
            <w:del w:id="51" w:author="Somu Monika - I53191" w:date="2020-09-24T17:57:00Z">
              <w:r w:rsidDel="00564F55">
                <w:rPr>
                  <w:lang w:val="en-GB"/>
                </w:rPr>
                <w:delText>h</w:delText>
              </w:r>
            </w:del>
          </w:p>
        </w:tc>
      </w:tr>
      <w:tr w:rsidR="00B85252" w14:paraId="0EE4DE95" w14:textId="77777777" w:rsidTr="000B629A">
        <w:trPr>
          <w:trHeight w:val="440"/>
        </w:trPr>
        <w:tc>
          <w:tcPr>
            <w:tcW w:w="2610" w:type="dxa"/>
            <w:vAlign w:val="center"/>
          </w:tcPr>
          <w:p w14:paraId="62563935" w14:textId="77777777" w:rsidR="00B85252" w:rsidRDefault="00B85252" w:rsidP="00B85252">
            <w:pPr>
              <w:rPr>
                <w:lang w:val="en-GB"/>
              </w:rPr>
            </w:pPr>
            <w:r>
              <w:rPr>
                <w:lang w:val="en-GB"/>
              </w:rPr>
              <w:t>Implementation</w:t>
            </w:r>
          </w:p>
        </w:tc>
        <w:tc>
          <w:tcPr>
            <w:tcW w:w="2790" w:type="dxa"/>
            <w:vAlign w:val="center"/>
          </w:tcPr>
          <w:p w14:paraId="20DDA483" w14:textId="032C5044" w:rsidR="00B85252" w:rsidRDefault="00B85252" w:rsidP="00B85252">
            <w:pPr>
              <w:rPr>
                <w:lang w:val="en-GB"/>
              </w:rPr>
            </w:pPr>
            <w:r>
              <w:rPr>
                <w:lang w:val="en-GB"/>
              </w:rPr>
              <w:t>Monika</w:t>
            </w:r>
          </w:p>
        </w:tc>
        <w:tc>
          <w:tcPr>
            <w:tcW w:w="3258" w:type="dxa"/>
            <w:vAlign w:val="center"/>
          </w:tcPr>
          <w:p w14:paraId="71FCEB89" w14:textId="3AD59461" w:rsidR="00B85252" w:rsidRDefault="00012550" w:rsidP="00B85252">
            <w:pPr>
              <w:rPr>
                <w:lang w:val="en-GB"/>
              </w:rPr>
            </w:pPr>
            <w:r>
              <w:rPr>
                <w:lang w:val="en-GB"/>
              </w:rPr>
              <w:t>Riyas</w:t>
            </w:r>
            <w:r w:rsidDel="00012550">
              <w:rPr>
                <w:lang w:val="en-GB"/>
              </w:rPr>
              <w:t xml:space="preserve"> </w:t>
            </w:r>
          </w:p>
        </w:tc>
      </w:tr>
      <w:tr w:rsidR="00B85252" w14:paraId="32B6E5AD" w14:textId="77777777" w:rsidTr="000B629A">
        <w:trPr>
          <w:trHeight w:val="350"/>
        </w:trPr>
        <w:tc>
          <w:tcPr>
            <w:tcW w:w="2610" w:type="dxa"/>
            <w:vAlign w:val="center"/>
          </w:tcPr>
          <w:p w14:paraId="7D3BBEAF" w14:textId="77777777" w:rsidR="00B85252" w:rsidRDefault="00B85252" w:rsidP="00B85252">
            <w:pPr>
              <w:rPr>
                <w:lang w:val="en-GB"/>
              </w:rPr>
            </w:pPr>
            <w:r>
              <w:rPr>
                <w:lang w:val="en-GB"/>
              </w:rPr>
              <w:t>Documentation</w:t>
            </w:r>
          </w:p>
        </w:tc>
        <w:tc>
          <w:tcPr>
            <w:tcW w:w="2790" w:type="dxa"/>
            <w:vAlign w:val="center"/>
          </w:tcPr>
          <w:p w14:paraId="780F477E" w14:textId="51B2700A" w:rsidR="00B85252" w:rsidRDefault="00B85252" w:rsidP="00B85252">
            <w:pPr>
              <w:rPr>
                <w:lang w:val="en-GB"/>
              </w:rPr>
            </w:pPr>
            <w:r>
              <w:rPr>
                <w:lang w:val="en-GB"/>
              </w:rPr>
              <w:t>Monika</w:t>
            </w:r>
          </w:p>
        </w:tc>
        <w:tc>
          <w:tcPr>
            <w:tcW w:w="3258" w:type="dxa"/>
            <w:vAlign w:val="center"/>
          </w:tcPr>
          <w:p w14:paraId="7D3699CA" w14:textId="5D44A7F9" w:rsidR="00B85252" w:rsidRDefault="00012550" w:rsidP="00B85252">
            <w:pPr>
              <w:rPr>
                <w:lang w:val="en-GB"/>
              </w:rPr>
            </w:pPr>
            <w:r>
              <w:rPr>
                <w:lang w:val="en-GB"/>
              </w:rPr>
              <w:t>Riyas, Pragash, Andrew</w:t>
            </w:r>
            <w:r w:rsidDel="00012550">
              <w:rPr>
                <w:lang w:val="en-GB"/>
              </w:rPr>
              <w:t xml:space="preserve"> </w:t>
            </w:r>
          </w:p>
        </w:tc>
      </w:tr>
      <w:tr w:rsidR="00B85252" w14:paraId="1F97F00D" w14:textId="77777777" w:rsidTr="000B629A">
        <w:trPr>
          <w:trHeight w:val="350"/>
        </w:trPr>
        <w:tc>
          <w:tcPr>
            <w:tcW w:w="2610" w:type="dxa"/>
            <w:vAlign w:val="center"/>
          </w:tcPr>
          <w:p w14:paraId="2D95EB1A" w14:textId="77777777" w:rsidR="00B85252" w:rsidRDefault="00B85252" w:rsidP="00B85252">
            <w:pPr>
              <w:rPr>
                <w:lang w:val="en-GB"/>
              </w:rPr>
            </w:pPr>
            <w:r>
              <w:rPr>
                <w:lang w:val="en-GB"/>
              </w:rPr>
              <w:t>Release</w:t>
            </w:r>
          </w:p>
        </w:tc>
        <w:tc>
          <w:tcPr>
            <w:tcW w:w="2790" w:type="dxa"/>
            <w:vAlign w:val="center"/>
          </w:tcPr>
          <w:p w14:paraId="6B690255" w14:textId="2DECDDEB" w:rsidR="00B85252" w:rsidRDefault="00B85252" w:rsidP="00B85252">
            <w:pPr>
              <w:rPr>
                <w:lang w:val="en-GB"/>
              </w:rPr>
            </w:pPr>
            <w:r>
              <w:rPr>
                <w:lang w:val="en-GB"/>
              </w:rPr>
              <w:t>Riyas, Monika</w:t>
            </w:r>
          </w:p>
        </w:tc>
        <w:tc>
          <w:tcPr>
            <w:tcW w:w="3258" w:type="dxa"/>
            <w:vAlign w:val="center"/>
          </w:tcPr>
          <w:p w14:paraId="368B786E" w14:textId="59CDC9E9" w:rsidR="00B85252" w:rsidRDefault="00012550" w:rsidP="00B85252">
            <w:pPr>
              <w:rPr>
                <w:lang w:val="en-GB"/>
              </w:rPr>
            </w:pPr>
            <w:r>
              <w:rPr>
                <w:lang w:val="en-GB"/>
              </w:rPr>
              <w:t>Pragash, Andrew</w:t>
            </w:r>
            <w:r w:rsidDel="00012550">
              <w:rPr>
                <w:lang w:val="en-GB"/>
              </w:rPr>
              <w:t xml:space="preserve"> </w:t>
            </w:r>
          </w:p>
        </w:tc>
      </w:tr>
    </w:tbl>
    <w:p w14:paraId="22E0DF44" w14:textId="77777777" w:rsidR="00C26F4C" w:rsidRDefault="00C26F4C" w:rsidP="00C26F4C">
      <w:pPr>
        <w:rPr>
          <w:lang w:val="en-GB"/>
        </w:rPr>
      </w:pPr>
    </w:p>
    <w:p w14:paraId="27E2048D" w14:textId="77777777" w:rsidR="00C26F4C" w:rsidRDefault="00C26F4C" w:rsidP="00C26F4C">
      <w:pPr>
        <w:rPr>
          <w:lang w:val="en-GB"/>
        </w:rPr>
      </w:pPr>
    </w:p>
    <w:p w14:paraId="24D56EB0" w14:textId="77777777" w:rsidR="00C26F4C" w:rsidRDefault="00C26F4C" w:rsidP="00C26F4C">
      <w:pPr>
        <w:rPr>
          <w:lang w:val="en-GB"/>
        </w:rPr>
      </w:pPr>
      <w:r>
        <w:rPr>
          <w:lang w:val="en-GB"/>
        </w:rPr>
        <w:br w:type="page"/>
      </w:r>
    </w:p>
    <w:p w14:paraId="59F77EFB" w14:textId="46C7D360" w:rsidR="00C26F4C" w:rsidRPr="00D071AC" w:rsidRDefault="00C26F4C" w:rsidP="00D071AC">
      <w:pPr>
        <w:pStyle w:val="Heading1"/>
      </w:pPr>
      <w:bookmarkStart w:id="52" w:name="_Toc47594190"/>
      <w:r>
        <w:lastRenderedPageBreak/>
        <w:t>Software Requirements Specification</w:t>
      </w:r>
      <w:bookmarkStart w:id="53" w:name="_Toc32404080"/>
      <w:bookmarkEnd w:id="52"/>
      <w:bookmarkEnd w:id="53"/>
    </w:p>
    <w:p w14:paraId="06CF55E7" w14:textId="5D1A2A29" w:rsidR="00C26F4C" w:rsidRDefault="00C26F4C">
      <w:pPr>
        <w:pStyle w:val="Heading2"/>
      </w:pPr>
      <w:bookmarkStart w:id="54" w:name="_Toc47594191"/>
      <w:r>
        <w:t>Target platform Requirements</w:t>
      </w:r>
      <w:bookmarkEnd w:id="54"/>
    </w:p>
    <w:p w14:paraId="5B1F35EA" w14:textId="2436F9CC" w:rsidR="0070346E" w:rsidRDefault="00866C2D">
      <w:pPr>
        <w:pStyle w:val="Heading3"/>
      </w:pPr>
      <w:bookmarkStart w:id="55" w:name="_Toc47594192"/>
      <w:r>
        <w:t>R_TP_BOARD_REQUIREMENTS</w:t>
      </w:r>
      <w:bookmarkEnd w:id="55"/>
    </w:p>
    <w:p w14:paraId="58CF6C55" w14:textId="2CAC9A67" w:rsidR="00BB3248" w:rsidRPr="00BB3248" w:rsidRDefault="00BB3248" w:rsidP="00D071AC">
      <w:pPr>
        <w:pStyle w:val="ListParagraph"/>
        <w:numPr>
          <w:ilvl w:val="0"/>
          <w:numId w:val="12"/>
        </w:numPr>
        <w:rPr>
          <w:lang w:val="en-GB"/>
        </w:rPr>
      </w:pPr>
      <w:r w:rsidRPr="00BB3248">
        <w:rPr>
          <w:lang w:val="en-GB"/>
        </w:rPr>
        <w:t xml:space="preserve">PSF AE_SINK EVB </w:t>
      </w:r>
      <w:r>
        <w:rPr>
          <w:lang w:val="en-GB"/>
        </w:rPr>
        <w:t>x 2</w:t>
      </w:r>
    </w:p>
    <w:p w14:paraId="73DCCC94" w14:textId="0EBD80E7" w:rsidR="00BB3248" w:rsidRPr="0015563A" w:rsidRDefault="00BB3248" w:rsidP="00D071AC">
      <w:pPr>
        <w:pStyle w:val="ListParagraph"/>
        <w:numPr>
          <w:ilvl w:val="0"/>
          <w:numId w:val="12"/>
        </w:numPr>
        <w:rPr>
          <w:lang w:val="en-GB"/>
        </w:rPr>
      </w:pPr>
      <w:r>
        <w:rPr>
          <w:lang w:val="en-GB"/>
        </w:rPr>
        <w:t>60W multi configurable power adapter x 2</w:t>
      </w:r>
    </w:p>
    <w:p w14:paraId="1CA00A6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PD source device(0V-20v)</w:t>
      </w:r>
    </w:p>
    <w:p w14:paraId="42BC5EB9" w14:textId="4705BD30"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Atmel ICE with adapter</w:t>
      </w:r>
    </w:p>
    <w:p w14:paraId="4F8AAD5B"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UART FTDI cable</w:t>
      </w:r>
    </w:p>
    <w:p w14:paraId="16296735"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cable - 3 </w:t>
      </w:r>
    </w:p>
    <w:p w14:paraId="4D692C5A" w14:textId="77777777" w:rsidR="00C875AE" w:rsidRDefault="00C875AE" w:rsidP="00C875AE">
      <w:pPr>
        <w:pStyle w:val="ListParagraph"/>
        <w:numPr>
          <w:ilvl w:val="0"/>
          <w:numId w:val="12"/>
        </w:numPr>
        <w:contextualSpacing w:val="0"/>
        <w:rPr>
          <w:rFonts w:ascii="Segoe UI" w:hAnsi="Segoe UI" w:cs="Segoe UI"/>
          <w:sz w:val="21"/>
          <w:szCs w:val="21"/>
        </w:rPr>
      </w:pPr>
      <w:r>
        <w:rPr>
          <w:rFonts w:ascii="Segoe UI" w:hAnsi="Segoe UI" w:cs="Segoe UI"/>
          <w:sz w:val="21"/>
          <w:szCs w:val="21"/>
        </w:rPr>
        <w:t>Type C bridge dongle- to measure voltage</w:t>
      </w:r>
    </w:p>
    <w:p w14:paraId="29314F07" w14:textId="24DD3CDC" w:rsidR="00C875AE" w:rsidRDefault="00D71871" w:rsidP="00D71871">
      <w:pPr>
        <w:pStyle w:val="Heading3"/>
      </w:pPr>
      <w:bookmarkStart w:id="56" w:name="_Toc47594193"/>
      <w:r>
        <w:t>R_TP_HARMONY_SUPPORT</w:t>
      </w:r>
      <w:bookmarkEnd w:id="56"/>
    </w:p>
    <w:p w14:paraId="5674985D" w14:textId="4579B77E" w:rsidR="00D71871" w:rsidRPr="00D071AC" w:rsidRDefault="00D71871" w:rsidP="00D071AC">
      <w:pPr>
        <w:rPr>
          <w:lang w:val="en-GB"/>
        </w:rPr>
      </w:pPr>
      <w:r>
        <w:rPr>
          <w:lang w:val="en-GB"/>
        </w:rPr>
        <w:t>The Demo shall support Harmony 3.</w:t>
      </w:r>
    </w:p>
    <w:p w14:paraId="52AC111C" w14:textId="77777777" w:rsidR="0070346E" w:rsidRPr="0070346E" w:rsidRDefault="0070346E">
      <w:pPr>
        <w:rPr>
          <w:lang w:val="en-GB"/>
        </w:rPr>
      </w:pPr>
    </w:p>
    <w:p w14:paraId="2E194B5F" w14:textId="7EF8BEF4" w:rsidR="00C26F4C" w:rsidRDefault="00C26F4C">
      <w:pPr>
        <w:pStyle w:val="Heading2"/>
      </w:pPr>
      <w:bookmarkStart w:id="57" w:name="_Toc47594194"/>
      <w:r>
        <w:t>Functional Requirements</w:t>
      </w:r>
      <w:bookmarkEnd w:id="57"/>
    </w:p>
    <w:p w14:paraId="09C64DD3" w14:textId="18E854C8" w:rsidR="00651A91" w:rsidRPr="00D071AC" w:rsidRDefault="00651A91">
      <w:pPr>
        <w:pStyle w:val="Heading3"/>
      </w:pPr>
      <w:bookmarkStart w:id="58" w:name="_Toc32404085"/>
      <w:bookmarkStart w:id="59" w:name="_Toc32404086"/>
      <w:bookmarkStart w:id="60" w:name="_Toc32404087"/>
      <w:bookmarkStart w:id="61" w:name="_Toc32404088"/>
      <w:bookmarkStart w:id="62" w:name="_Toc32404089"/>
      <w:bookmarkStart w:id="63" w:name="_Toc32404090"/>
      <w:bookmarkStart w:id="64" w:name="_Toc32404091"/>
      <w:bookmarkStart w:id="65" w:name="_Toc32404092"/>
      <w:bookmarkStart w:id="66" w:name="_Toc32404093"/>
      <w:bookmarkStart w:id="67" w:name="_Toc32404094"/>
      <w:bookmarkStart w:id="68" w:name="_Toc32404095"/>
      <w:bookmarkStart w:id="69" w:name="_Toc32404096"/>
      <w:bookmarkStart w:id="70" w:name="_Toc32404097"/>
      <w:bookmarkStart w:id="71" w:name="_Toc32404098"/>
      <w:bookmarkStart w:id="72" w:name="_Toc32404099"/>
      <w:bookmarkStart w:id="73" w:name="_Toc32404100"/>
      <w:bookmarkStart w:id="74" w:name="_Toc32404101"/>
      <w:bookmarkStart w:id="75" w:name="_Toc32404102"/>
      <w:bookmarkStart w:id="76" w:name="_Toc32404103"/>
      <w:bookmarkStart w:id="77" w:name="_Toc32404104"/>
      <w:bookmarkStart w:id="78" w:name="_Toc32404105"/>
      <w:bookmarkStart w:id="79" w:name="_Toc32404106"/>
      <w:bookmarkStart w:id="80" w:name="_Toc32404107"/>
      <w:bookmarkStart w:id="81" w:name="_Toc32404108"/>
      <w:bookmarkStart w:id="82" w:name="_Toc32404109"/>
      <w:bookmarkStart w:id="83" w:name="_Toc32404110"/>
      <w:bookmarkStart w:id="84" w:name="_Toc47594195"/>
      <w:bookmarkStart w:id="85" w:name="_Hlk47594336"/>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rsidRPr="00D071AC">
        <w:t>R_FUNC_</w:t>
      </w:r>
      <w:r w:rsidR="00B25096">
        <w:t>ADC_ROTOR_SWITCH</w:t>
      </w:r>
      <w:bookmarkEnd w:id="84"/>
    </w:p>
    <w:bookmarkEnd w:id="85"/>
    <w:p w14:paraId="30319A2E" w14:textId="30E57377" w:rsidR="00650C2B" w:rsidRDefault="00B25096">
      <w:r w:rsidRPr="00331A41">
        <w:t xml:space="preserve">Different power profiles </w:t>
      </w:r>
      <w:r w:rsidR="00331A41" w:rsidRPr="00331A41">
        <w:t xml:space="preserve">can be selected based on the knob selection which is connected to </w:t>
      </w:r>
      <w:bookmarkStart w:id="86" w:name="_Hlk47594381"/>
      <w:r w:rsidR="00331A41" w:rsidRPr="00331A41">
        <w:t xml:space="preserve">PA04 of </w:t>
      </w:r>
      <w:r w:rsidR="00594101">
        <w:t>SAMD20</w:t>
      </w:r>
    </w:p>
    <w:p w14:paraId="6D8B7AF0" w14:textId="66989EF5" w:rsidR="005870F1" w:rsidRDefault="005870F1"/>
    <w:p w14:paraId="08171AAA" w14:textId="1C7B2815" w:rsidR="005870F1" w:rsidRDefault="005870F1">
      <w:bookmarkStart w:id="87" w:name="_Hlk47594527"/>
      <w:r w:rsidRPr="005870F1">
        <w:rPr>
          <w:noProof/>
        </w:rPr>
        <w:drawing>
          <wp:inline distT="0" distB="0" distL="0" distR="0" wp14:anchorId="3F565458" wp14:editId="6DEE7FA5">
            <wp:extent cx="1905000" cy="1228725"/>
            <wp:effectExtent l="0" t="0" r="0" b="9525"/>
            <wp:docPr id="1"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2"/>
                    <a:stretch>
                      <a:fillRect/>
                    </a:stretch>
                  </pic:blipFill>
                  <pic:spPr>
                    <a:xfrm>
                      <a:off x="0" y="0"/>
                      <a:ext cx="1905000" cy="1228725"/>
                    </a:xfrm>
                    <a:prstGeom prst="rect">
                      <a:avLst/>
                    </a:prstGeom>
                  </pic:spPr>
                </pic:pic>
              </a:graphicData>
            </a:graphic>
          </wp:inline>
        </w:drawing>
      </w:r>
    </w:p>
    <w:p w14:paraId="3BBD74E3" w14:textId="26C36C07" w:rsidR="005870F1" w:rsidRDefault="005870F1"/>
    <w:p w14:paraId="32141831" w14:textId="130DC903" w:rsidR="005870F1" w:rsidRDefault="005870F1">
      <w:r>
        <w:t>The corresponding PDOs are,</w:t>
      </w:r>
    </w:p>
    <w:p w14:paraId="12E53AA1" w14:textId="48E30FFC" w:rsidR="005870F1" w:rsidRDefault="005870F1"/>
    <w:p w14:paraId="131375CC" w14:textId="77777777" w:rsidR="005870F1" w:rsidRPr="00D71871" w:rsidRDefault="005870F1" w:rsidP="005870F1">
      <w:pPr>
        <w:ind w:left="720"/>
        <w:rPr>
          <w:lang w:val="en-GB"/>
        </w:rPr>
      </w:pPr>
      <w:r w:rsidRPr="00D71871">
        <w:rPr>
          <w:lang w:val="en-GB"/>
        </w:rPr>
        <w:t>5V @ 3A</w:t>
      </w:r>
    </w:p>
    <w:p w14:paraId="6C9ABE57" w14:textId="77777777" w:rsidR="005870F1" w:rsidRPr="00D71871" w:rsidRDefault="005870F1" w:rsidP="005870F1">
      <w:pPr>
        <w:ind w:left="720"/>
        <w:rPr>
          <w:lang w:val="en-GB"/>
        </w:rPr>
      </w:pPr>
      <w:r w:rsidRPr="00D71871">
        <w:rPr>
          <w:lang w:val="en-GB"/>
        </w:rPr>
        <w:t>9V @ 3A</w:t>
      </w:r>
    </w:p>
    <w:p w14:paraId="07850865" w14:textId="77777777" w:rsidR="005870F1" w:rsidRPr="00D71871" w:rsidRDefault="005870F1" w:rsidP="005870F1">
      <w:pPr>
        <w:ind w:left="720"/>
        <w:rPr>
          <w:lang w:val="en-GB"/>
        </w:rPr>
      </w:pPr>
      <w:r w:rsidRPr="00D71871">
        <w:rPr>
          <w:lang w:val="en-GB"/>
        </w:rPr>
        <w:t>15V @ 3A</w:t>
      </w:r>
    </w:p>
    <w:p w14:paraId="159FB6AD" w14:textId="77777777" w:rsidR="005870F1" w:rsidRDefault="005870F1" w:rsidP="005870F1">
      <w:pPr>
        <w:ind w:left="720"/>
      </w:pPr>
      <w:r w:rsidRPr="00D71871">
        <w:rPr>
          <w:lang w:val="en-GB"/>
        </w:rPr>
        <w:t>20V @ 3A</w:t>
      </w:r>
      <w:commentRangeStart w:id="88"/>
      <w:commentRangeEnd w:id="88"/>
      <w:r>
        <w:rPr>
          <w:rStyle w:val="CommentReference"/>
          <w:b/>
          <w:bCs/>
        </w:rPr>
        <w:commentReference w:id="88"/>
      </w:r>
    </w:p>
    <w:p w14:paraId="0F2B7B01" w14:textId="332456DC" w:rsidR="005870F1" w:rsidRDefault="005870F1" w:rsidP="005870F1">
      <w:pPr>
        <w:ind w:left="720"/>
        <w:rPr>
          <w:lang w:val="en-GB"/>
        </w:rPr>
      </w:pPr>
      <w:r w:rsidRPr="00D71871">
        <w:rPr>
          <w:lang w:val="en-GB"/>
        </w:rPr>
        <w:t>20V @ 3A</w:t>
      </w:r>
      <w:commentRangeStart w:id="89"/>
      <w:commentRangeEnd w:id="89"/>
      <w:r>
        <w:rPr>
          <w:rStyle w:val="CommentReference"/>
          <w:b/>
          <w:bCs/>
        </w:rPr>
        <w:commentReference w:id="89"/>
      </w:r>
    </w:p>
    <w:bookmarkEnd w:id="87"/>
    <w:p w14:paraId="6C6D426C" w14:textId="77777777" w:rsidR="005870F1" w:rsidRDefault="005870F1" w:rsidP="005870F1">
      <w:pPr>
        <w:ind w:left="720"/>
      </w:pPr>
      <w:r w:rsidRPr="00D71871">
        <w:rPr>
          <w:lang w:val="en-GB"/>
        </w:rPr>
        <w:t>20V @ 3A</w:t>
      </w:r>
      <w:commentRangeStart w:id="90"/>
      <w:commentRangeEnd w:id="90"/>
      <w:r>
        <w:rPr>
          <w:rStyle w:val="CommentReference"/>
          <w:b/>
          <w:bCs/>
        </w:rPr>
        <w:commentReference w:id="90"/>
      </w:r>
    </w:p>
    <w:p w14:paraId="14250CEB" w14:textId="539BFAC7" w:rsidR="005870F1" w:rsidRDefault="005870F1" w:rsidP="005870F1">
      <w:pPr>
        <w:ind w:left="720"/>
      </w:pPr>
    </w:p>
    <w:p w14:paraId="21F089BF" w14:textId="77777777" w:rsidR="005870F1" w:rsidRDefault="005870F1" w:rsidP="005870F1">
      <w:pPr>
        <w:ind w:left="720"/>
      </w:pPr>
    </w:p>
    <w:p w14:paraId="49E92238" w14:textId="121A7FA0" w:rsidR="005870F1" w:rsidRDefault="005870F1"/>
    <w:p w14:paraId="4BAAAF6F" w14:textId="26580CE9" w:rsidR="00650C2B" w:rsidRDefault="00650C2B" w:rsidP="00650C2B">
      <w:pPr>
        <w:pStyle w:val="Heading3"/>
      </w:pPr>
      <w:bookmarkStart w:id="91" w:name="_Toc47594196"/>
      <w:bookmarkEnd w:id="86"/>
      <w:r w:rsidRPr="005D2344">
        <w:t>R_FUNC_</w:t>
      </w:r>
      <w:r>
        <w:t>CURRENT_MONITOR</w:t>
      </w:r>
      <w:bookmarkEnd w:id="91"/>
    </w:p>
    <w:p w14:paraId="69793900" w14:textId="6A8C9B0D" w:rsidR="00650C2B" w:rsidRPr="00D071AC" w:rsidRDefault="00650C2B" w:rsidP="00D071AC">
      <w:pPr>
        <w:rPr>
          <w:lang w:val="en-GB"/>
        </w:rPr>
      </w:pPr>
      <w:r w:rsidRPr="005D2344">
        <w:t>Current negotiated is to be monitored throughout and print on the terminal</w:t>
      </w:r>
    </w:p>
    <w:p w14:paraId="047DA492" w14:textId="342BB4D8" w:rsidR="00650C2B" w:rsidRDefault="009F7802" w:rsidP="00650C2B">
      <w:pPr>
        <w:pStyle w:val="Heading3"/>
      </w:pPr>
      <w:bookmarkStart w:id="92" w:name="_Toc32404112"/>
      <w:bookmarkStart w:id="93" w:name="_Toc32404113"/>
      <w:bookmarkStart w:id="94" w:name="_Toc32404114"/>
      <w:bookmarkStart w:id="95" w:name="_Toc32404115"/>
      <w:bookmarkStart w:id="96" w:name="_Toc32404116"/>
      <w:bookmarkStart w:id="97" w:name="_Toc32404117"/>
      <w:bookmarkStart w:id="98" w:name="_Toc47594197"/>
      <w:bookmarkStart w:id="99" w:name="_Hlk47350697"/>
      <w:bookmarkEnd w:id="92"/>
      <w:bookmarkEnd w:id="93"/>
      <w:bookmarkEnd w:id="94"/>
      <w:bookmarkEnd w:id="95"/>
      <w:bookmarkEnd w:id="96"/>
      <w:bookmarkEnd w:id="97"/>
      <w:commentRangeStart w:id="100"/>
      <w:r w:rsidRPr="00D071AC">
        <w:t>R_FUN</w:t>
      </w:r>
      <w:r w:rsidR="00650C2B" w:rsidRPr="00D071AC">
        <w:t>C_PFC_</w:t>
      </w:r>
      <w:r w:rsidR="00650C2B" w:rsidRPr="00650C2B">
        <w:t>CONTROL_TERMINAL</w:t>
      </w:r>
      <w:bookmarkEnd w:id="98"/>
    </w:p>
    <w:p w14:paraId="0BC5A11B" w14:textId="25261A06" w:rsidR="00650C2B" w:rsidRDefault="00650C2B" w:rsidP="00650C2B">
      <w:pPr>
        <w:rPr>
          <w:lang w:val="en-GB"/>
        </w:rPr>
      </w:pPr>
      <w:r>
        <w:rPr>
          <w:lang w:val="en-GB"/>
        </w:rPr>
        <w:t>Default baud rate – 115200</w:t>
      </w:r>
    </w:p>
    <w:p w14:paraId="41C111E0" w14:textId="1E0B1DE2" w:rsidR="00D71871" w:rsidRDefault="00D71871" w:rsidP="00650C2B">
      <w:pPr>
        <w:rPr>
          <w:lang w:val="en-GB"/>
        </w:rPr>
      </w:pPr>
      <w:r>
        <w:rPr>
          <w:lang w:val="en-GB"/>
        </w:rPr>
        <w:lastRenderedPageBreak/>
        <w:t>Supported commands -</w:t>
      </w:r>
    </w:p>
    <w:p w14:paraId="076046D4" w14:textId="27BA0144" w:rsidR="00650C2B" w:rsidRPr="004832CD" w:rsidRDefault="00650C2B" w:rsidP="00D071AC">
      <w:pPr>
        <w:numPr>
          <w:ilvl w:val="0"/>
          <w:numId w:val="14"/>
        </w:numPr>
        <w:rPr>
          <w:strike/>
          <w:lang w:val="en-GB"/>
        </w:rPr>
      </w:pPr>
      <w:commentRangeStart w:id="101"/>
      <w:r w:rsidRPr="004832CD">
        <w:rPr>
          <w:b/>
          <w:bCs/>
          <w:strike/>
          <w:lang w:val="en-GB"/>
        </w:rPr>
        <w:t xml:space="preserve">set </w:t>
      </w:r>
      <w:proofErr w:type="spellStart"/>
      <w:r w:rsidRPr="004832CD">
        <w:rPr>
          <w:b/>
          <w:bCs/>
          <w:strike/>
          <w:lang w:val="en-GB"/>
        </w:rPr>
        <w:t>br</w:t>
      </w:r>
      <w:proofErr w:type="spellEnd"/>
      <w:r w:rsidRPr="004832CD">
        <w:rPr>
          <w:b/>
          <w:bCs/>
          <w:strike/>
          <w:lang w:val="en-GB"/>
        </w:rPr>
        <w:t xml:space="preserve"> [value]</w:t>
      </w:r>
      <w:r w:rsidRPr="004832CD">
        <w:rPr>
          <w:strike/>
          <w:lang w:val="en-GB"/>
        </w:rPr>
        <w:t xml:space="preserve"> - to set </w:t>
      </w:r>
      <w:proofErr w:type="spellStart"/>
      <w:r w:rsidRPr="004832CD">
        <w:rPr>
          <w:strike/>
          <w:lang w:val="en-GB"/>
        </w:rPr>
        <w:t>uart</w:t>
      </w:r>
      <w:proofErr w:type="spellEnd"/>
      <w:r w:rsidRPr="004832CD">
        <w:rPr>
          <w:strike/>
          <w:lang w:val="en-GB"/>
        </w:rPr>
        <w:t xml:space="preserve"> baud rate</w:t>
      </w:r>
      <w:r w:rsidR="00332E4C" w:rsidRPr="004832CD">
        <w:rPr>
          <w:strike/>
          <w:lang w:val="en-GB"/>
        </w:rPr>
        <w:t>-</w:t>
      </w:r>
      <w:r w:rsidR="004832CD">
        <w:rPr>
          <w:strike/>
          <w:lang w:val="en-GB"/>
        </w:rPr>
        <w:t xml:space="preserve"> Decided to delete this feature; There is no </w:t>
      </w:r>
      <w:proofErr w:type="gramStart"/>
      <w:r w:rsidR="004832CD">
        <w:rPr>
          <w:strike/>
          <w:lang w:val="en-GB"/>
        </w:rPr>
        <w:t>in built</w:t>
      </w:r>
      <w:proofErr w:type="gramEnd"/>
      <w:r w:rsidR="004832CD">
        <w:rPr>
          <w:strike/>
          <w:lang w:val="en-GB"/>
        </w:rPr>
        <w:t xml:space="preserve"> API for set and get </w:t>
      </w:r>
      <w:proofErr w:type="spellStart"/>
      <w:r w:rsidR="004832CD">
        <w:rPr>
          <w:strike/>
          <w:lang w:val="en-GB"/>
        </w:rPr>
        <w:t>baudrare</w:t>
      </w:r>
      <w:proofErr w:type="spellEnd"/>
      <w:r w:rsidR="004832CD">
        <w:rPr>
          <w:strike/>
          <w:lang w:val="en-GB"/>
        </w:rPr>
        <w:t xml:space="preserve">; </w:t>
      </w:r>
      <w:commentRangeEnd w:id="101"/>
      <w:r w:rsidR="00843CF3">
        <w:rPr>
          <w:rStyle w:val="CommentReference"/>
        </w:rPr>
        <w:commentReference w:id="101"/>
      </w:r>
    </w:p>
    <w:p w14:paraId="2D4AD6B6" w14:textId="1CAE2D95" w:rsidR="00650C2B" w:rsidRPr="00650C2B" w:rsidRDefault="00650C2B" w:rsidP="00D071AC">
      <w:pPr>
        <w:numPr>
          <w:ilvl w:val="0"/>
          <w:numId w:val="14"/>
        </w:numPr>
        <w:rPr>
          <w:lang w:val="en-GB"/>
        </w:rPr>
      </w:pPr>
      <w:r w:rsidRPr="00D071AC">
        <w:rPr>
          <w:b/>
          <w:bCs/>
          <w:lang w:val="en-GB"/>
        </w:rPr>
        <w:t>set mem [</w:t>
      </w:r>
      <w:proofErr w:type="spellStart"/>
      <w:r w:rsidRPr="00D071AC">
        <w:rPr>
          <w:b/>
          <w:bCs/>
          <w:lang w:val="en-GB"/>
        </w:rPr>
        <w:t>memory_address</w:t>
      </w:r>
      <w:proofErr w:type="spellEnd"/>
      <w:r w:rsidRPr="00D071AC">
        <w:rPr>
          <w:b/>
          <w:bCs/>
          <w:lang w:val="en-GB"/>
        </w:rPr>
        <w:t>]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54D0162E" w14:textId="2FE9052F" w:rsidR="00650C2B" w:rsidRDefault="00650C2B" w:rsidP="00D071AC">
      <w:pPr>
        <w:numPr>
          <w:ilvl w:val="0"/>
          <w:numId w:val="14"/>
        </w:numPr>
        <w:rPr>
          <w:lang w:val="en-GB"/>
        </w:rPr>
      </w:pPr>
      <w:r w:rsidRPr="00D071AC">
        <w:rPr>
          <w:b/>
          <w:bCs/>
          <w:lang w:val="en-GB"/>
        </w:rPr>
        <w:t xml:space="preserve">set </w:t>
      </w:r>
      <w:proofErr w:type="spellStart"/>
      <w:r w:rsidRPr="00D071AC">
        <w:rPr>
          <w:b/>
          <w:bCs/>
          <w:lang w:val="en-GB"/>
        </w:rPr>
        <w:t>pdo</w:t>
      </w:r>
      <w:proofErr w:type="spellEnd"/>
      <w:r w:rsidRPr="00D071AC">
        <w:rPr>
          <w:b/>
          <w:bCs/>
          <w:lang w:val="en-GB"/>
        </w:rPr>
        <w:t xml:space="preserve"> [position] [value]</w:t>
      </w:r>
      <w:r w:rsidR="00D71871">
        <w:rPr>
          <w:lang w:val="en-GB"/>
        </w:rPr>
        <w:t xml:space="preserve"> – Insert a new PDO at the mentioned position</w:t>
      </w:r>
    </w:p>
    <w:p w14:paraId="3B09F706" w14:textId="77777777" w:rsidR="00D71871" w:rsidRPr="00D71871" w:rsidRDefault="00D71871" w:rsidP="00D71871">
      <w:pPr>
        <w:numPr>
          <w:ilvl w:val="0"/>
          <w:numId w:val="14"/>
        </w:numPr>
      </w:pPr>
      <w:commentRangeStart w:id="102"/>
      <w:r w:rsidRPr="00D71871">
        <w:rPr>
          <w:b/>
          <w:bCs/>
        </w:rPr>
        <w:t>get version</w:t>
      </w:r>
      <w:commentRangeEnd w:id="102"/>
      <w:r w:rsidR="00EE48DC">
        <w:rPr>
          <w:rStyle w:val="CommentReference"/>
        </w:rPr>
        <w:commentReference w:id="102"/>
      </w:r>
    </w:p>
    <w:p w14:paraId="75700661" w14:textId="457503FC" w:rsidR="00D71871" w:rsidRPr="00843CF3" w:rsidRDefault="00D71871" w:rsidP="00D071AC">
      <w:pPr>
        <w:numPr>
          <w:ilvl w:val="0"/>
          <w:numId w:val="14"/>
        </w:numPr>
        <w:rPr>
          <w:strike/>
          <w:rPrChange w:id="103" w:author="Somu Monika - I53191" w:date="2020-09-24T17:50:00Z">
            <w:rPr/>
          </w:rPrChange>
        </w:rPr>
      </w:pPr>
      <w:commentRangeStart w:id="104"/>
      <w:r w:rsidRPr="00843CF3">
        <w:rPr>
          <w:b/>
          <w:bCs/>
          <w:strike/>
          <w:rPrChange w:id="105" w:author="Somu Monika - I53191" w:date="2020-09-24T17:50:00Z">
            <w:rPr>
              <w:b/>
              <w:bCs/>
            </w:rPr>
          </w:rPrChange>
        </w:rPr>
        <w:t xml:space="preserve">get </w:t>
      </w:r>
      <w:proofErr w:type="spellStart"/>
      <w:r w:rsidRPr="00843CF3">
        <w:rPr>
          <w:b/>
          <w:bCs/>
          <w:strike/>
          <w:rPrChange w:id="106" w:author="Somu Monika - I53191" w:date="2020-09-24T17:50:00Z">
            <w:rPr>
              <w:b/>
              <w:bCs/>
            </w:rPr>
          </w:rPrChange>
        </w:rPr>
        <w:t>br</w:t>
      </w:r>
      <w:proofErr w:type="spellEnd"/>
      <w:r w:rsidRPr="00843CF3">
        <w:rPr>
          <w:b/>
          <w:bCs/>
          <w:strike/>
          <w:rPrChange w:id="107" w:author="Somu Monika - I53191" w:date="2020-09-24T17:50:00Z">
            <w:rPr>
              <w:b/>
              <w:bCs/>
            </w:rPr>
          </w:rPrChange>
        </w:rPr>
        <w:t xml:space="preserve"> </w:t>
      </w:r>
      <w:r w:rsidRPr="00843CF3">
        <w:rPr>
          <w:strike/>
          <w:rPrChange w:id="108" w:author="Somu Monika - I53191" w:date="2020-09-24T17:50:00Z">
            <w:rPr/>
          </w:rPrChange>
        </w:rPr>
        <w:t>- Get baud rate</w:t>
      </w:r>
      <w:commentRangeEnd w:id="104"/>
      <w:r w:rsidR="00843CF3">
        <w:rPr>
          <w:rStyle w:val="CommentReference"/>
        </w:rPr>
        <w:commentReference w:id="104"/>
      </w:r>
    </w:p>
    <w:p w14:paraId="6AC0BF49" w14:textId="16EFBCE6" w:rsidR="00D71871" w:rsidRPr="00D71871" w:rsidRDefault="00D71871" w:rsidP="00D071AC">
      <w:pPr>
        <w:numPr>
          <w:ilvl w:val="0"/>
          <w:numId w:val="14"/>
        </w:numPr>
      </w:pPr>
      <w:r w:rsidRPr="00D71871">
        <w:rPr>
          <w:b/>
          <w:bCs/>
        </w:rPr>
        <w:t xml:space="preserve">get </w:t>
      </w:r>
      <w:proofErr w:type="spellStart"/>
      <w:r w:rsidRPr="00D71871">
        <w:rPr>
          <w:b/>
          <w:bCs/>
        </w:rPr>
        <w:t>pdo</w:t>
      </w:r>
      <w:proofErr w:type="spellEnd"/>
      <w:r>
        <w:t xml:space="preserve"> - </w:t>
      </w:r>
      <w:r w:rsidRPr="00D71871">
        <w:t>Current sink power details</w:t>
      </w:r>
    </w:p>
    <w:p w14:paraId="1D1EF10D" w14:textId="5F7DDDFC" w:rsidR="00D71871" w:rsidRDefault="00D71871" w:rsidP="00D71871">
      <w:pPr>
        <w:numPr>
          <w:ilvl w:val="0"/>
          <w:numId w:val="14"/>
        </w:numPr>
      </w:pPr>
      <w:r w:rsidRPr="00D71871">
        <w:rPr>
          <w:b/>
          <w:bCs/>
        </w:rPr>
        <w:t xml:space="preserve">get </w:t>
      </w:r>
      <w:proofErr w:type="spellStart"/>
      <w:r w:rsidRPr="00D71871">
        <w:rPr>
          <w:b/>
          <w:bCs/>
        </w:rPr>
        <w:t>sr</w:t>
      </w:r>
      <w:proofErr w:type="spellEnd"/>
      <w:r w:rsidRPr="00D71871">
        <w:rPr>
          <w:b/>
          <w:bCs/>
        </w:rPr>
        <w:t xml:space="preserve"> [Name]</w:t>
      </w:r>
      <w:r>
        <w:t xml:space="preserve"> - </w:t>
      </w:r>
      <w:r w:rsidRPr="00D71871">
        <w:t xml:space="preserve">Read status registers </w:t>
      </w:r>
    </w:p>
    <w:p w14:paraId="7ABA063A" w14:textId="7F3FBC5E" w:rsidR="00D71871" w:rsidRPr="00D71871" w:rsidRDefault="00D71871" w:rsidP="00D071AC">
      <w:pPr>
        <w:numPr>
          <w:ilvl w:val="1"/>
          <w:numId w:val="14"/>
        </w:numPr>
      </w:pPr>
      <w:r>
        <w:rPr>
          <w:b/>
          <w:bCs/>
        </w:rPr>
        <w:t>Supported names</w:t>
      </w:r>
      <w:r w:rsidRPr="00D071AC">
        <w:t>-</w:t>
      </w:r>
      <w:r>
        <w:t xml:space="preserve"> </w:t>
      </w:r>
    </w:p>
    <w:p w14:paraId="47122E8E" w14:textId="77777777" w:rsidR="00D71871" w:rsidRPr="00D71871" w:rsidRDefault="00D71871" w:rsidP="00D071AC">
      <w:pPr>
        <w:numPr>
          <w:ilvl w:val="2"/>
          <w:numId w:val="14"/>
        </w:numPr>
      </w:pPr>
      <w:proofErr w:type="spellStart"/>
      <w:r w:rsidRPr="00D71871">
        <w:t>GlobalCfgStatusData</w:t>
      </w:r>
      <w:proofErr w:type="spellEnd"/>
    </w:p>
    <w:p w14:paraId="1F90C538" w14:textId="77777777" w:rsidR="00D71871" w:rsidRPr="00D71871" w:rsidRDefault="00D71871" w:rsidP="00D071AC">
      <w:pPr>
        <w:numPr>
          <w:ilvl w:val="2"/>
          <w:numId w:val="14"/>
        </w:numPr>
      </w:pPr>
      <w:proofErr w:type="spellStart"/>
      <w:r w:rsidRPr="00D71871">
        <w:t>PortCfgStatus</w:t>
      </w:r>
      <w:proofErr w:type="spellEnd"/>
    </w:p>
    <w:p w14:paraId="25B57775" w14:textId="4B6539C9" w:rsidR="00D71871" w:rsidRDefault="00D71871" w:rsidP="00D71871">
      <w:pPr>
        <w:numPr>
          <w:ilvl w:val="0"/>
          <w:numId w:val="14"/>
        </w:numPr>
      </w:pPr>
      <w:r w:rsidRPr="00D71871">
        <w:rPr>
          <w:b/>
          <w:bCs/>
        </w:rPr>
        <w:t>get mem [</w:t>
      </w:r>
      <w:proofErr w:type="spellStart"/>
      <w:r w:rsidRPr="00D71871">
        <w:rPr>
          <w:b/>
          <w:bCs/>
        </w:rPr>
        <w:t>memory_address</w:t>
      </w:r>
      <w:proofErr w:type="spellEnd"/>
      <w:r w:rsidRPr="00D71871">
        <w:rPr>
          <w:b/>
          <w:bCs/>
        </w:rPr>
        <w:t>] [length]</w:t>
      </w:r>
      <w:r>
        <w:t xml:space="preserve"> - </w:t>
      </w:r>
      <w:r w:rsidRPr="00D71871">
        <w:t>Read memory</w:t>
      </w:r>
    </w:p>
    <w:p w14:paraId="0566ACAA" w14:textId="4EFAA4AA" w:rsidR="00D71871" w:rsidRDefault="00D71871" w:rsidP="00D71871"/>
    <w:p w14:paraId="517118B1" w14:textId="3CD5FE7E" w:rsidR="00D71871" w:rsidRPr="00D071AC" w:rsidRDefault="00D71871" w:rsidP="00D071AC">
      <w:pPr>
        <w:pStyle w:val="Heading3"/>
      </w:pPr>
      <w:bookmarkStart w:id="109" w:name="_Toc47594198"/>
      <w:r w:rsidRPr="005D2344">
        <w:t>R_FUNC_</w:t>
      </w:r>
      <w:r>
        <w:t>POWER_PROFILES</w:t>
      </w:r>
      <w:bookmarkEnd w:id="109"/>
    </w:p>
    <w:p w14:paraId="1B4087E0" w14:textId="77777777" w:rsidR="00D71871" w:rsidRDefault="00D71871" w:rsidP="00D71871">
      <w:pPr>
        <w:rPr>
          <w:lang w:val="en-GB"/>
        </w:rPr>
      </w:pPr>
      <w:r>
        <w:rPr>
          <w:lang w:val="en-GB"/>
        </w:rPr>
        <w:t>Supported PDOs-</w:t>
      </w:r>
    </w:p>
    <w:p w14:paraId="6F7ED5C1" w14:textId="313D6460" w:rsidR="00D71871" w:rsidRPr="00D71871" w:rsidRDefault="00D71871" w:rsidP="00D071AC">
      <w:pPr>
        <w:ind w:left="720"/>
        <w:rPr>
          <w:lang w:val="en-GB"/>
        </w:rPr>
      </w:pPr>
      <w:r w:rsidRPr="00D71871">
        <w:rPr>
          <w:lang w:val="en-GB"/>
        </w:rPr>
        <w:t>5V @ 3A</w:t>
      </w:r>
    </w:p>
    <w:p w14:paraId="6FDB49A4" w14:textId="77777777" w:rsidR="00D71871" w:rsidRPr="00D71871" w:rsidRDefault="00D71871" w:rsidP="00D071AC">
      <w:pPr>
        <w:ind w:left="720"/>
        <w:rPr>
          <w:lang w:val="en-GB"/>
        </w:rPr>
      </w:pPr>
      <w:r w:rsidRPr="00D71871">
        <w:rPr>
          <w:lang w:val="en-GB"/>
        </w:rPr>
        <w:t>9V @ 3A</w:t>
      </w:r>
    </w:p>
    <w:p w14:paraId="4AA51496" w14:textId="77777777" w:rsidR="00D71871" w:rsidRPr="00D71871" w:rsidRDefault="00D71871" w:rsidP="00D071AC">
      <w:pPr>
        <w:ind w:left="720"/>
        <w:rPr>
          <w:lang w:val="en-GB"/>
        </w:rPr>
      </w:pPr>
      <w:r w:rsidRPr="00D71871">
        <w:rPr>
          <w:lang w:val="en-GB"/>
        </w:rPr>
        <w:t>15V @ 3A</w:t>
      </w:r>
    </w:p>
    <w:p w14:paraId="334FEBF4" w14:textId="2EB8BFD4" w:rsidR="0015563A" w:rsidRDefault="00D71871" w:rsidP="00D071AC">
      <w:pPr>
        <w:ind w:left="720"/>
      </w:pPr>
      <w:r w:rsidRPr="00D71871">
        <w:rPr>
          <w:lang w:val="en-GB"/>
        </w:rPr>
        <w:t>20V @ 3A</w:t>
      </w:r>
      <w:bookmarkEnd w:id="99"/>
      <w:commentRangeEnd w:id="100"/>
      <w:r w:rsidR="00650C2B">
        <w:rPr>
          <w:rStyle w:val="CommentReference"/>
          <w:b/>
          <w:bCs/>
        </w:rPr>
        <w:commentReference w:id="100"/>
      </w:r>
      <w:bookmarkStart w:id="110" w:name="_Toc32404119"/>
      <w:bookmarkEnd w:id="110"/>
    </w:p>
    <w:p w14:paraId="275C2BAA" w14:textId="79AF3B5A" w:rsidR="00D071AC" w:rsidRDefault="00C26F4C" w:rsidP="00D071AC">
      <w:pPr>
        <w:pStyle w:val="Heading2"/>
      </w:pPr>
      <w:bookmarkStart w:id="111" w:name="_Toc32404126"/>
      <w:bookmarkStart w:id="112" w:name="_Toc32404127"/>
      <w:bookmarkStart w:id="113" w:name="_Toc32404128"/>
      <w:bookmarkStart w:id="114" w:name="_Toc32404129"/>
      <w:bookmarkStart w:id="115" w:name="_Toc32404130"/>
      <w:bookmarkStart w:id="116" w:name="_Toc32404131"/>
      <w:bookmarkStart w:id="117" w:name="_Toc32404132"/>
      <w:bookmarkStart w:id="118" w:name="_Toc32404133"/>
      <w:bookmarkStart w:id="119" w:name="_Toc32404134"/>
      <w:bookmarkStart w:id="120" w:name="_Toc32404135"/>
      <w:bookmarkStart w:id="121" w:name="_Toc32404136"/>
      <w:bookmarkStart w:id="122" w:name="_Toc32404137"/>
      <w:bookmarkStart w:id="123" w:name="_Toc32404138"/>
      <w:bookmarkStart w:id="124" w:name="_Toc32404139"/>
      <w:bookmarkStart w:id="125" w:name="_Toc47594199"/>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DD673A">
        <w:t>Performance Requirements</w:t>
      </w:r>
      <w:bookmarkStart w:id="126" w:name="_Toc32404141"/>
      <w:bookmarkStart w:id="127" w:name="_Toc32404142"/>
      <w:bookmarkStart w:id="128" w:name="_Toc32404143"/>
      <w:bookmarkStart w:id="129" w:name="_Toc32404144"/>
      <w:bookmarkStart w:id="130" w:name="_Toc32404145"/>
      <w:bookmarkStart w:id="131" w:name="_Toc32404146"/>
      <w:bookmarkStart w:id="132" w:name="_Toc32404147"/>
      <w:bookmarkEnd w:id="125"/>
      <w:bookmarkEnd w:id="126"/>
      <w:bookmarkEnd w:id="127"/>
      <w:bookmarkEnd w:id="128"/>
      <w:bookmarkEnd w:id="129"/>
      <w:bookmarkEnd w:id="130"/>
      <w:bookmarkEnd w:id="131"/>
      <w:bookmarkEnd w:id="132"/>
    </w:p>
    <w:p w14:paraId="00ADE531" w14:textId="328EB255" w:rsidR="00C26F4C" w:rsidRPr="00D071AC" w:rsidRDefault="00EA638D" w:rsidP="00DD673A">
      <w:r w:rsidRPr="00DD673A">
        <w:t>None</w:t>
      </w:r>
    </w:p>
    <w:p w14:paraId="203237A1" w14:textId="3E11F037" w:rsidR="00BF50EE" w:rsidRDefault="00C26F4C" w:rsidP="00D071AC">
      <w:pPr>
        <w:pStyle w:val="Heading2"/>
      </w:pPr>
      <w:bookmarkStart w:id="133" w:name="_Toc47594200"/>
      <w:r>
        <w:t>Compliance Requirements</w:t>
      </w:r>
      <w:bookmarkEnd w:id="133"/>
    </w:p>
    <w:p w14:paraId="353A9F39" w14:textId="063C1F9D" w:rsidR="00C26F4C" w:rsidRPr="00D071AC" w:rsidRDefault="00B95347" w:rsidP="00DD673A">
      <w:r w:rsidRPr="00D071AC">
        <w:t>PD Compliance</w:t>
      </w:r>
    </w:p>
    <w:p w14:paraId="24FB220A" w14:textId="4133D929" w:rsidR="00C26F4C" w:rsidRDefault="00C26F4C" w:rsidP="00C26F4C">
      <w:pPr>
        <w:pStyle w:val="Heading2"/>
      </w:pPr>
      <w:bookmarkStart w:id="134" w:name="_Toc47594201"/>
      <w:r>
        <w:t>Testing Requirements</w:t>
      </w:r>
      <w:bookmarkEnd w:id="134"/>
    </w:p>
    <w:p w14:paraId="06F6DB15" w14:textId="6EDEE0AB" w:rsidR="00C47E69" w:rsidRDefault="00C47E69" w:rsidP="00866C2D">
      <w:pPr>
        <w:pStyle w:val="Heading3"/>
      </w:pPr>
      <w:bookmarkStart w:id="135" w:name="_Toc32404151"/>
      <w:bookmarkStart w:id="136" w:name="_Toc47594202"/>
      <w:r>
        <w:t>Developer testing</w:t>
      </w:r>
      <w:bookmarkEnd w:id="135"/>
      <w:bookmarkEnd w:id="136"/>
    </w:p>
    <w:p w14:paraId="2304CA04" w14:textId="21D67398" w:rsidR="00866C2D" w:rsidRPr="00D071AC" w:rsidRDefault="00866C2D" w:rsidP="00D071AC">
      <w:pPr>
        <w:rPr>
          <w:lang w:val="en-GB"/>
        </w:rPr>
      </w:pPr>
      <w:r>
        <w:rPr>
          <w:lang w:val="en-GB"/>
        </w:rPr>
        <w:t>There shall be a test plan and a corresponding test report</w:t>
      </w:r>
    </w:p>
    <w:p w14:paraId="575BA76F" w14:textId="6284E403" w:rsidR="00C47E69" w:rsidRDefault="00C47E69" w:rsidP="00C47E69">
      <w:pPr>
        <w:pStyle w:val="Heading3"/>
      </w:pPr>
      <w:bookmarkStart w:id="137" w:name="_Toc47594203"/>
      <w:r w:rsidRPr="00D071AC">
        <w:t>Validation testing</w:t>
      </w:r>
      <w:bookmarkEnd w:id="137"/>
    </w:p>
    <w:p w14:paraId="1F2C3FF4" w14:textId="7F9E2697" w:rsidR="00866C2D" w:rsidRPr="00D071AC" w:rsidRDefault="00866C2D" w:rsidP="00D071AC">
      <w:pPr>
        <w:rPr>
          <w:lang w:val="en-GB"/>
        </w:rPr>
      </w:pPr>
      <w:r>
        <w:rPr>
          <w:lang w:val="en-GB"/>
        </w:rPr>
        <w:t>There shall be a test plan and a corresponding test report</w:t>
      </w:r>
    </w:p>
    <w:p w14:paraId="5A905899" w14:textId="713B5C79" w:rsidR="00C47E69" w:rsidRDefault="00C47E69" w:rsidP="00C47E69">
      <w:pPr>
        <w:pStyle w:val="Heading3"/>
      </w:pPr>
      <w:bookmarkStart w:id="138" w:name="_Toc47594204"/>
      <w:r>
        <w:t>Acceptance testing</w:t>
      </w:r>
      <w:bookmarkEnd w:id="138"/>
    </w:p>
    <w:p w14:paraId="0831A2F9" w14:textId="7014855D" w:rsidR="007A6E10" w:rsidRDefault="00866C2D" w:rsidP="007A6E10">
      <w:r>
        <w:rPr>
          <w:lang w:val="en-GB"/>
        </w:rPr>
        <w:t>There shall be a test plan and a corresponding test report</w:t>
      </w:r>
    </w:p>
    <w:p w14:paraId="52AB19AD" w14:textId="27C9EA63" w:rsidR="00866C2D" w:rsidRDefault="00C26F4C">
      <w:pPr>
        <w:pStyle w:val="Heading2"/>
      </w:pPr>
      <w:bookmarkStart w:id="139" w:name="_Toc47594205"/>
      <w:r>
        <w:t>Compatibility Requirements</w:t>
      </w:r>
      <w:bookmarkEnd w:id="139"/>
    </w:p>
    <w:p w14:paraId="1FC3DBA7" w14:textId="57349B87" w:rsidR="007A6E10" w:rsidRDefault="002F60F2" w:rsidP="003A4A9C">
      <w:r>
        <w:rPr>
          <w:lang w:val="en-GB"/>
        </w:rPr>
        <w:t>Non</w:t>
      </w:r>
      <w:r w:rsidR="007A6E10">
        <w:rPr>
          <w:lang w:val="en-GB"/>
        </w:rPr>
        <w:t>e.</w:t>
      </w:r>
      <w:bookmarkStart w:id="140" w:name="_Toc47354199"/>
      <w:r w:rsidR="007A6E10">
        <w:t xml:space="preserve"> </w:t>
      </w:r>
    </w:p>
    <w:p w14:paraId="59D6D30C" w14:textId="186CC4BA" w:rsidR="00C26F4C" w:rsidRDefault="00C26F4C">
      <w:pPr>
        <w:pStyle w:val="Heading2"/>
      </w:pPr>
      <w:bookmarkStart w:id="141" w:name="_Toc47594206"/>
      <w:r>
        <w:t>Projects from which Bugs are to be cloned to this project</w:t>
      </w:r>
      <w:bookmarkEnd w:id="140"/>
      <w:bookmarkEnd w:id="141"/>
    </w:p>
    <w:p w14:paraId="515327D0" w14:textId="2F9DBDBD" w:rsidR="00866C2D" w:rsidRPr="00D071AC" w:rsidRDefault="00D071AC" w:rsidP="00D071AC">
      <w:pPr>
        <w:rPr>
          <w:lang w:val="en-GB"/>
        </w:rPr>
      </w:pPr>
      <w:r>
        <w:rPr>
          <w:lang w:val="en-GB"/>
        </w:rPr>
        <w:t xml:space="preserve">None </w:t>
      </w:r>
    </w:p>
    <w:p w14:paraId="0E888A53" w14:textId="6F20C0FC" w:rsidR="00C26F4C" w:rsidRDefault="00C26F4C" w:rsidP="00C26F4C">
      <w:pPr>
        <w:pStyle w:val="Heading2"/>
      </w:pPr>
      <w:bookmarkStart w:id="142" w:name="_Toc32404155"/>
      <w:bookmarkStart w:id="143" w:name="_Toc32404156"/>
      <w:bookmarkStart w:id="144" w:name="_Toc32404157"/>
      <w:bookmarkStart w:id="145" w:name="_Toc32404158"/>
      <w:bookmarkStart w:id="146" w:name="_Toc32404225"/>
      <w:bookmarkStart w:id="147" w:name="_Toc32404226"/>
      <w:bookmarkStart w:id="148" w:name="_Toc32404227"/>
      <w:bookmarkStart w:id="149" w:name="_Toc32404228"/>
      <w:bookmarkStart w:id="150" w:name="_Toc47594207"/>
      <w:bookmarkEnd w:id="142"/>
      <w:bookmarkEnd w:id="143"/>
      <w:bookmarkEnd w:id="144"/>
      <w:bookmarkEnd w:id="145"/>
      <w:bookmarkEnd w:id="146"/>
      <w:bookmarkEnd w:id="147"/>
      <w:bookmarkEnd w:id="148"/>
      <w:bookmarkEnd w:id="149"/>
      <w:r>
        <w:lastRenderedPageBreak/>
        <w:t>Documentation Requirements</w:t>
      </w:r>
      <w:bookmarkEnd w:id="150"/>
    </w:p>
    <w:p w14:paraId="6379D90E" w14:textId="77777777" w:rsidR="00866C2D" w:rsidRDefault="00866C2D" w:rsidP="00866C2D">
      <w:pPr>
        <w:pStyle w:val="Heading3"/>
      </w:pPr>
      <w:bookmarkStart w:id="151" w:name="_Toc47594208"/>
      <w:bookmarkStart w:id="152" w:name="_Toc32404230"/>
      <w:r>
        <w:t>Developer testing</w:t>
      </w:r>
      <w:bookmarkEnd w:id="151"/>
    </w:p>
    <w:p w14:paraId="5488D809" w14:textId="77777777" w:rsidR="00866C2D" w:rsidRPr="005D2344" w:rsidRDefault="00866C2D" w:rsidP="00866C2D">
      <w:pPr>
        <w:rPr>
          <w:lang w:val="en-GB"/>
        </w:rPr>
      </w:pPr>
      <w:r>
        <w:rPr>
          <w:lang w:val="en-GB"/>
        </w:rPr>
        <w:t>There shall be a test plan and a corresponding test report</w:t>
      </w:r>
    </w:p>
    <w:p w14:paraId="20D4A4F7" w14:textId="77777777" w:rsidR="00866C2D" w:rsidRDefault="00866C2D" w:rsidP="00866C2D">
      <w:pPr>
        <w:pStyle w:val="Heading3"/>
      </w:pPr>
      <w:bookmarkStart w:id="153" w:name="_Toc47594209"/>
      <w:r w:rsidRPr="005D2344">
        <w:t>Validation testing</w:t>
      </w:r>
      <w:bookmarkEnd w:id="153"/>
    </w:p>
    <w:p w14:paraId="18C96D73" w14:textId="77777777" w:rsidR="00866C2D" w:rsidRPr="005D2344" w:rsidRDefault="00866C2D" w:rsidP="00866C2D">
      <w:pPr>
        <w:rPr>
          <w:lang w:val="en-GB"/>
        </w:rPr>
      </w:pPr>
      <w:r>
        <w:rPr>
          <w:lang w:val="en-GB"/>
        </w:rPr>
        <w:t>There shall be a test plan and a corresponding test report</w:t>
      </w:r>
    </w:p>
    <w:p w14:paraId="0278A6D4" w14:textId="77777777" w:rsidR="00866C2D" w:rsidRDefault="00866C2D" w:rsidP="00866C2D">
      <w:pPr>
        <w:pStyle w:val="Heading3"/>
      </w:pPr>
      <w:bookmarkStart w:id="154" w:name="_Toc47594210"/>
      <w:r>
        <w:t>Acceptance testing</w:t>
      </w:r>
      <w:bookmarkEnd w:id="154"/>
    </w:p>
    <w:p w14:paraId="39DAC004" w14:textId="2BD6EC5D" w:rsidR="00C5513A" w:rsidRPr="005D2344" w:rsidRDefault="00866C2D" w:rsidP="00866C2D">
      <w:pPr>
        <w:rPr>
          <w:lang w:val="en-GB"/>
        </w:rPr>
      </w:pPr>
      <w:r>
        <w:rPr>
          <w:lang w:val="en-GB"/>
        </w:rPr>
        <w:t>There shall be a test plan and a corresponding test report</w:t>
      </w:r>
    </w:p>
    <w:p w14:paraId="0840D797" w14:textId="77777777" w:rsidR="00EA638D" w:rsidRDefault="00EA638D" w:rsidP="00C26F4C">
      <w:pPr>
        <w:rPr>
          <w:lang w:val="en-GB"/>
        </w:rPr>
      </w:pPr>
      <w:bookmarkStart w:id="155" w:name="_Toc32404231"/>
      <w:bookmarkEnd w:id="152"/>
      <w:bookmarkEnd w:id="155"/>
    </w:p>
    <w:p w14:paraId="1D1A09E3" w14:textId="4988CFF7" w:rsidR="00C26F4C" w:rsidRDefault="00C26F4C" w:rsidP="00C26F4C">
      <w:pPr>
        <w:pStyle w:val="Heading2"/>
      </w:pPr>
      <w:bookmarkStart w:id="156" w:name="_Toc47594211"/>
      <w:r>
        <w:t>Miscellaneous Requirements</w:t>
      </w:r>
      <w:bookmarkEnd w:id="156"/>
    </w:p>
    <w:p w14:paraId="68360D10" w14:textId="77777777" w:rsidR="003A0C6E" w:rsidRDefault="003A0C6E" w:rsidP="00C26F4C"/>
    <w:p w14:paraId="33A8B861" w14:textId="6D697206" w:rsidR="00C26F4C" w:rsidRDefault="00944783" w:rsidP="00C26F4C">
      <w:r>
        <w:t xml:space="preserve">PSF configuration values </w:t>
      </w:r>
      <w:r w:rsidR="00467E13">
        <w:t xml:space="preserve">to be </w:t>
      </w:r>
      <w:r>
        <w:t>set by firmware.</w:t>
      </w:r>
    </w:p>
    <w:tbl>
      <w:tblPr>
        <w:tblW w:w="6031" w:type="dxa"/>
        <w:tblLook w:val="04A0" w:firstRow="1" w:lastRow="0" w:firstColumn="1" w:lastColumn="0" w:noHBand="0" w:noVBand="1"/>
      </w:tblPr>
      <w:tblGrid>
        <w:gridCol w:w="4500"/>
        <w:gridCol w:w="1717"/>
      </w:tblGrid>
      <w:tr w:rsidR="007C4F6B" w:rsidRPr="007C4F6B" w14:paraId="5E0A29E5" w14:textId="77777777" w:rsidTr="007C4F6B">
        <w:trPr>
          <w:trHeight w:val="135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2B819"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Features</w:t>
            </w:r>
          </w:p>
        </w:tc>
        <w:tc>
          <w:tcPr>
            <w:tcW w:w="1531" w:type="dxa"/>
            <w:tcBorders>
              <w:top w:val="single" w:sz="4" w:space="0" w:color="auto"/>
              <w:left w:val="nil"/>
              <w:bottom w:val="single" w:sz="4" w:space="0" w:color="auto"/>
              <w:right w:val="single" w:sz="4" w:space="0" w:color="auto"/>
            </w:tcBorders>
            <w:shd w:val="clear" w:color="auto" w:fill="auto"/>
            <w:noWrap/>
            <w:vAlign w:val="bottom"/>
            <w:hideMark/>
          </w:tcPr>
          <w:p w14:paraId="601D45C3" w14:textId="77777777" w:rsidR="007C4F6B" w:rsidRPr="007C4F6B" w:rsidRDefault="007C4F6B" w:rsidP="007C4F6B">
            <w:pPr>
              <w:rPr>
                <w:rFonts w:ascii="Calibri" w:hAnsi="Calibri" w:cs="Calibri"/>
                <w:b/>
                <w:bCs/>
                <w:color w:val="000000"/>
                <w:sz w:val="22"/>
                <w:szCs w:val="22"/>
              </w:rPr>
            </w:pPr>
            <w:r w:rsidRPr="007C4F6B">
              <w:rPr>
                <w:rFonts w:ascii="Calibri" w:hAnsi="Calibri" w:cs="Calibri"/>
                <w:b/>
                <w:bCs/>
                <w:color w:val="000000"/>
                <w:sz w:val="22"/>
                <w:szCs w:val="22"/>
              </w:rPr>
              <w:t>Available=1/Not available=0</w:t>
            </w:r>
          </w:p>
        </w:tc>
      </w:tr>
      <w:tr w:rsidR="007C4F6B" w:rsidRPr="007C4F6B" w14:paraId="3A67DED4"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6F6312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INCLUDE_PD_3_0</w:t>
            </w:r>
          </w:p>
        </w:tc>
        <w:tc>
          <w:tcPr>
            <w:tcW w:w="1531" w:type="dxa"/>
            <w:tcBorders>
              <w:top w:val="nil"/>
              <w:left w:val="nil"/>
              <w:bottom w:val="single" w:sz="4" w:space="0" w:color="auto"/>
              <w:right w:val="single" w:sz="4" w:space="0" w:color="auto"/>
            </w:tcBorders>
            <w:shd w:val="clear" w:color="auto" w:fill="auto"/>
            <w:noWrap/>
            <w:vAlign w:val="bottom"/>
            <w:hideMark/>
          </w:tcPr>
          <w:p w14:paraId="6DC85B6A"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F349AF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DDC4574"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w:t>
            </w:r>
          </w:p>
        </w:tc>
        <w:tc>
          <w:tcPr>
            <w:tcW w:w="1531" w:type="dxa"/>
            <w:tcBorders>
              <w:top w:val="nil"/>
              <w:left w:val="nil"/>
              <w:bottom w:val="single" w:sz="4" w:space="0" w:color="auto"/>
              <w:right w:val="single" w:sz="4" w:space="0" w:color="auto"/>
            </w:tcBorders>
            <w:shd w:val="clear" w:color="auto" w:fill="auto"/>
            <w:noWrap/>
            <w:vAlign w:val="bottom"/>
            <w:hideMark/>
          </w:tcPr>
          <w:p w14:paraId="4661563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FE49F01"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292D80"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INCLUDE_PD_SINK</w:t>
            </w:r>
          </w:p>
        </w:tc>
        <w:tc>
          <w:tcPr>
            <w:tcW w:w="1531" w:type="dxa"/>
            <w:tcBorders>
              <w:top w:val="nil"/>
              <w:left w:val="nil"/>
              <w:bottom w:val="single" w:sz="4" w:space="0" w:color="auto"/>
              <w:right w:val="single" w:sz="4" w:space="0" w:color="auto"/>
            </w:tcBorders>
            <w:shd w:val="clear" w:color="auto" w:fill="auto"/>
            <w:noWrap/>
            <w:vAlign w:val="bottom"/>
            <w:hideMark/>
          </w:tcPr>
          <w:p w14:paraId="06C35D7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67B50889"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B4B2D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INCLUDE_VCONN_SWAP_SUPPORT</w:t>
            </w:r>
          </w:p>
        </w:tc>
        <w:tc>
          <w:tcPr>
            <w:tcW w:w="1531" w:type="dxa"/>
            <w:tcBorders>
              <w:top w:val="nil"/>
              <w:left w:val="nil"/>
              <w:bottom w:val="single" w:sz="4" w:space="0" w:color="auto"/>
              <w:right w:val="single" w:sz="4" w:space="0" w:color="auto"/>
            </w:tcBorders>
            <w:shd w:val="clear" w:color="auto" w:fill="auto"/>
            <w:noWrap/>
            <w:vAlign w:val="bottom"/>
            <w:hideMark/>
          </w:tcPr>
          <w:p w14:paraId="3F3ECFC2"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0E51E28B"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7155F6A"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INCLUDE_POWER_FAULT_HANDLING </w:t>
            </w:r>
          </w:p>
        </w:tc>
        <w:tc>
          <w:tcPr>
            <w:tcW w:w="1531" w:type="dxa"/>
            <w:tcBorders>
              <w:top w:val="nil"/>
              <w:left w:val="nil"/>
              <w:bottom w:val="single" w:sz="4" w:space="0" w:color="auto"/>
              <w:right w:val="single" w:sz="4" w:space="0" w:color="auto"/>
            </w:tcBorders>
            <w:shd w:val="clear" w:color="auto" w:fill="auto"/>
            <w:noWrap/>
            <w:vAlign w:val="bottom"/>
            <w:hideMark/>
          </w:tcPr>
          <w:p w14:paraId="79FA31B5"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1E65B85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66CB6A6"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INCLUDE_UPD_PIO_OVERRIDE_SUPPORT</w:t>
            </w:r>
          </w:p>
        </w:tc>
        <w:tc>
          <w:tcPr>
            <w:tcW w:w="1531" w:type="dxa"/>
            <w:tcBorders>
              <w:top w:val="nil"/>
              <w:left w:val="nil"/>
              <w:bottom w:val="single" w:sz="4" w:space="0" w:color="auto"/>
              <w:right w:val="single" w:sz="4" w:space="0" w:color="auto"/>
            </w:tcBorders>
            <w:shd w:val="clear" w:color="auto" w:fill="auto"/>
            <w:noWrap/>
            <w:vAlign w:val="bottom"/>
            <w:hideMark/>
          </w:tcPr>
          <w:p w14:paraId="43A7FB6F"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2BF7871C"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F5E252B"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INCLUDE_POWER_MANAGEMENT_CTRL</w:t>
            </w:r>
          </w:p>
        </w:tc>
        <w:tc>
          <w:tcPr>
            <w:tcW w:w="1531" w:type="dxa"/>
            <w:tcBorders>
              <w:top w:val="nil"/>
              <w:left w:val="nil"/>
              <w:bottom w:val="single" w:sz="4" w:space="0" w:color="auto"/>
              <w:right w:val="single" w:sz="4" w:space="0" w:color="auto"/>
            </w:tcBorders>
            <w:shd w:val="clear" w:color="auto" w:fill="auto"/>
            <w:noWrap/>
            <w:vAlign w:val="bottom"/>
            <w:hideMark/>
          </w:tcPr>
          <w:p w14:paraId="19C4BF9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1</w:t>
            </w:r>
          </w:p>
        </w:tc>
      </w:tr>
      <w:tr w:rsidR="007C4F6B" w:rsidRPr="007C4F6B" w14:paraId="41E8FA88"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20702EE"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INCLUDE_PDFU</w:t>
            </w:r>
          </w:p>
        </w:tc>
        <w:tc>
          <w:tcPr>
            <w:tcW w:w="1531" w:type="dxa"/>
            <w:tcBorders>
              <w:top w:val="nil"/>
              <w:left w:val="nil"/>
              <w:bottom w:val="single" w:sz="4" w:space="0" w:color="auto"/>
              <w:right w:val="single" w:sz="4" w:space="0" w:color="auto"/>
            </w:tcBorders>
            <w:shd w:val="clear" w:color="auto" w:fill="auto"/>
            <w:noWrap/>
            <w:vAlign w:val="bottom"/>
            <w:hideMark/>
          </w:tcPr>
          <w:p w14:paraId="7208426B"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D14D5C0"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E01065"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 xml:space="preserve">INCLUDE_POWER_BALANCING </w:t>
            </w:r>
          </w:p>
        </w:tc>
        <w:tc>
          <w:tcPr>
            <w:tcW w:w="1531" w:type="dxa"/>
            <w:tcBorders>
              <w:top w:val="nil"/>
              <w:left w:val="nil"/>
              <w:bottom w:val="single" w:sz="4" w:space="0" w:color="auto"/>
              <w:right w:val="single" w:sz="4" w:space="0" w:color="auto"/>
            </w:tcBorders>
            <w:shd w:val="clear" w:color="auto" w:fill="auto"/>
            <w:noWrap/>
            <w:vAlign w:val="bottom"/>
            <w:hideMark/>
          </w:tcPr>
          <w:p w14:paraId="2BE1B62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241B767A"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358DE58"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INCLUDE_POWER_THROTTLING</w:t>
            </w:r>
          </w:p>
        </w:tc>
        <w:tc>
          <w:tcPr>
            <w:tcW w:w="1531" w:type="dxa"/>
            <w:tcBorders>
              <w:top w:val="nil"/>
              <w:left w:val="nil"/>
              <w:bottom w:val="single" w:sz="4" w:space="0" w:color="auto"/>
              <w:right w:val="single" w:sz="4" w:space="0" w:color="auto"/>
            </w:tcBorders>
            <w:shd w:val="clear" w:color="auto" w:fill="auto"/>
            <w:noWrap/>
            <w:vAlign w:val="bottom"/>
            <w:hideMark/>
          </w:tcPr>
          <w:p w14:paraId="3356CDA1"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r w:rsidR="007C4F6B" w:rsidRPr="007C4F6B" w14:paraId="059144C3" w14:textId="77777777" w:rsidTr="007C4F6B">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C9CE9C1" w14:textId="77777777" w:rsidR="007C4F6B" w:rsidRPr="007C4F6B" w:rsidRDefault="007C4F6B" w:rsidP="007C4F6B">
            <w:pPr>
              <w:rPr>
                <w:rFonts w:ascii="Calibri" w:hAnsi="Calibri" w:cs="Calibri"/>
                <w:color w:val="000000"/>
                <w:sz w:val="22"/>
                <w:szCs w:val="22"/>
              </w:rPr>
            </w:pPr>
            <w:r w:rsidRPr="007C4F6B">
              <w:rPr>
                <w:rFonts w:ascii="Calibri" w:hAnsi="Calibri" w:cs="Calibri"/>
                <w:color w:val="000000"/>
                <w:sz w:val="22"/>
                <w:szCs w:val="22"/>
              </w:rPr>
              <w:t>INCLUDE_PD_SOURCE_PPS</w:t>
            </w:r>
          </w:p>
        </w:tc>
        <w:tc>
          <w:tcPr>
            <w:tcW w:w="1531" w:type="dxa"/>
            <w:tcBorders>
              <w:top w:val="nil"/>
              <w:left w:val="nil"/>
              <w:bottom w:val="single" w:sz="4" w:space="0" w:color="auto"/>
              <w:right w:val="single" w:sz="4" w:space="0" w:color="auto"/>
            </w:tcBorders>
            <w:shd w:val="clear" w:color="auto" w:fill="auto"/>
            <w:noWrap/>
            <w:vAlign w:val="bottom"/>
            <w:hideMark/>
          </w:tcPr>
          <w:p w14:paraId="3AC07D3C" w14:textId="77777777" w:rsidR="007C4F6B" w:rsidRPr="007C4F6B" w:rsidRDefault="007C4F6B" w:rsidP="007C4F6B">
            <w:pPr>
              <w:jc w:val="right"/>
              <w:rPr>
                <w:rFonts w:ascii="Calibri" w:hAnsi="Calibri" w:cs="Calibri"/>
                <w:color w:val="000000"/>
                <w:sz w:val="22"/>
                <w:szCs w:val="22"/>
              </w:rPr>
            </w:pPr>
            <w:r w:rsidRPr="007C4F6B">
              <w:rPr>
                <w:rFonts w:ascii="Calibri" w:hAnsi="Calibri" w:cs="Calibri"/>
                <w:color w:val="000000"/>
                <w:sz w:val="22"/>
                <w:szCs w:val="22"/>
              </w:rPr>
              <w:t>0</w:t>
            </w:r>
          </w:p>
        </w:tc>
      </w:tr>
    </w:tbl>
    <w:p w14:paraId="25323B1B" w14:textId="0C4111F0" w:rsidR="00944783" w:rsidRDefault="00944783" w:rsidP="00C26F4C">
      <w:pPr>
        <w:rPr>
          <w:lang w:val="en-GB"/>
        </w:rPr>
      </w:pPr>
    </w:p>
    <w:p w14:paraId="3759EE11" w14:textId="51A9585C" w:rsidR="007C4F6B" w:rsidRDefault="007C4F6B" w:rsidP="00C26F4C">
      <w:pPr>
        <w:rPr>
          <w:rFonts w:ascii="Arial" w:eastAsiaTheme="minorHAnsi" w:hAnsi="Arial" w:cs="Arial"/>
          <w:b/>
          <w:bCs/>
          <w:sz w:val="36"/>
          <w:szCs w:val="36"/>
        </w:rPr>
      </w:pPr>
      <w:proofErr w:type="spellStart"/>
      <w:r>
        <w:rPr>
          <w:rFonts w:ascii="Arial" w:eastAsiaTheme="minorHAnsi" w:hAnsi="Arial" w:cs="Arial"/>
          <w:b/>
          <w:bCs/>
          <w:sz w:val="36"/>
          <w:szCs w:val="36"/>
        </w:rPr>
        <w:t>GlobalCfgStatusData</w:t>
      </w:r>
      <w:proofErr w:type="spellEnd"/>
    </w:p>
    <w:tbl>
      <w:tblPr>
        <w:tblW w:w="5460" w:type="dxa"/>
        <w:tblLook w:val="04A0" w:firstRow="1" w:lastRow="0" w:firstColumn="1" w:lastColumn="0" w:noHBand="0" w:noVBand="1"/>
      </w:tblPr>
      <w:tblGrid>
        <w:gridCol w:w="4500"/>
        <w:gridCol w:w="1523"/>
      </w:tblGrid>
      <w:tr w:rsidR="007C4F6B" w:rsidRPr="007C4F6B" w14:paraId="07DB19F8" w14:textId="77777777" w:rsidTr="003A4A9C">
        <w:trPr>
          <w:trHeight w:val="300"/>
        </w:trPr>
        <w:tc>
          <w:tcPr>
            <w:tcW w:w="4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62B891" w14:textId="77777777" w:rsidR="007C4F6B" w:rsidRPr="007C4F6B" w:rsidRDefault="007C4F6B">
            <w:r w:rsidRPr="007C4F6B">
              <w:t>Features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D4F5776" w14:textId="77777777" w:rsidR="007C4F6B" w:rsidRPr="007C4F6B" w:rsidRDefault="007C4F6B">
            <w:r w:rsidRPr="007C4F6B">
              <w:t>Value</w:t>
            </w:r>
          </w:p>
        </w:tc>
      </w:tr>
      <w:tr w:rsidR="007C4F6B" w:rsidRPr="007C4F6B" w14:paraId="6EC89BD9"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7FF93C" w14:textId="77777777" w:rsidR="007C4F6B" w:rsidRPr="007C4F6B" w:rsidRDefault="007C4F6B">
            <w:r w:rsidRPr="007C4F6B">
              <w:t>u8MinorVersion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77897133" w14:textId="77777777" w:rsidR="007C4F6B" w:rsidRPr="007C4F6B" w:rsidRDefault="007C4F6B" w:rsidP="003A4A9C">
            <w:r w:rsidRPr="007C4F6B">
              <w:t>0</w:t>
            </w:r>
          </w:p>
        </w:tc>
      </w:tr>
      <w:tr w:rsidR="007C4F6B" w:rsidRPr="007C4F6B" w14:paraId="37519AC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10FCA72" w14:textId="77777777" w:rsidR="007C4F6B" w:rsidRPr="007C4F6B" w:rsidRDefault="007C4F6B">
            <w:r w:rsidRPr="007C4F6B">
              <w:t>u8MajorVersion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75D63F91" w14:textId="77777777" w:rsidR="007C4F6B" w:rsidRPr="007C4F6B" w:rsidRDefault="007C4F6B" w:rsidP="003A4A9C">
            <w:r w:rsidRPr="007C4F6B">
              <w:t>1</w:t>
            </w:r>
          </w:p>
        </w:tc>
      </w:tr>
      <w:tr w:rsidR="007C4F6B" w:rsidRPr="007C4F6B" w14:paraId="2FE4147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0ACB7DD" w14:textId="77777777" w:rsidR="007C4F6B" w:rsidRPr="007C4F6B" w:rsidRDefault="007C4F6B">
            <w:r w:rsidRPr="007C4F6B">
              <w:t>u8HWVersion</w:t>
            </w:r>
          </w:p>
        </w:tc>
        <w:tc>
          <w:tcPr>
            <w:tcW w:w="960" w:type="dxa"/>
            <w:tcBorders>
              <w:top w:val="nil"/>
              <w:left w:val="nil"/>
              <w:bottom w:val="single" w:sz="4" w:space="0" w:color="auto"/>
              <w:right w:val="single" w:sz="4" w:space="0" w:color="auto"/>
            </w:tcBorders>
            <w:shd w:val="clear" w:color="auto" w:fill="auto"/>
            <w:noWrap/>
            <w:vAlign w:val="bottom"/>
            <w:hideMark/>
          </w:tcPr>
          <w:p w14:paraId="0D1669C3" w14:textId="77777777" w:rsidR="007C4F6B" w:rsidRPr="007C4F6B" w:rsidRDefault="007C4F6B" w:rsidP="003A4A9C">
            <w:r w:rsidRPr="007C4F6B">
              <w:t>0</w:t>
            </w:r>
          </w:p>
        </w:tc>
      </w:tr>
      <w:tr w:rsidR="007C4F6B" w:rsidRPr="007C4F6B" w14:paraId="0F7102B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BF1DCAA" w14:textId="77777777" w:rsidR="007C4F6B" w:rsidRPr="007C4F6B" w:rsidRDefault="007C4F6B">
            <w:r w:rsidRPr="007C4F6B">
              <w:t>u8SiVersion</w:t>
            </w:r>
          </w:p>
        </w:tc>
        <w:tc>
          <w:tcPr>
            <w:tcW w:w="960" w:type="dxa"/>
            <w:tcBorders>
              <w:top w:val="nil"/>
              <w:left w:val="nil"/>
              <w:bottom w:val="single" w:sz="4" w:space="0" w:color="auto"/>
              <w:right w:val="single" w:sz="4" w:space="0" w:color="auto"/>
            </w:tcBorders>
            <w:shd w:val="clear" w:color="auto" w:fill="auto"/>
            <w:noWrap/>
            <w:vAlign w:val="bottom"/>
            <w:hideMark/>
          </w:tcPr>
          <w:p w14:paraId="68AB51E1" w14:textId="77777777" w:rsidR="007C4F6B" w:rsidRPr="007C4F6B" w:rsidRDefault="007C4F6B" w:rsidP="003A4A9C">
            <w:r w:rsidRPr="007C4F6B">
              <w:t>0</w:t>
            </w:r>
          </w:p>
        </w:tc>
      </w:tr>
      <w:tr w:rsidR="007C4F6B" w:rsidRPr="007C4F6B" w14:paraId="63A70FA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D815E52" w14:textId="77777777" w:rsidR="007C4F6B" w:rsidRPr="007C4F6B" w:rsidRDefault="007C4F6B">
            <w:r w:rsidRPr="007C4F6B">
              <w:t>u8</w:t>
            </w:r>
            <w:proofErr w:type="gramStart"/>
            <w:r w:rsidRPr="007C4F6B">
              <w:t>aManfString[</w:t>
            </w:r>
            <w:proofErr w:type="gramEnd"/>
            <w:r w:rsidRPr="007C4F6B">
              <w:t>8]</w:t>
            </w:r>
          </w:p>
        </w:tc>
        <w:tc>
          <w:tcPr>
            <w:tcW w:w="960" w:type="dxa"/>
            <w:tcBorders>
              <w:top w:val="nil"/>
              <w:left w:val="nil"/>
              <w:bottom w:val="single" w:sz="4" w:space="0" w:color="auto"/>
              <w:right w:val="single" w:sz="4" w:space="0" w:color="auto"/>
            </w:tcBorders>
            <w:shd w:val="clear" w:color="auto" w:fill="auto"/>
            <w:noWrap/>
            <w:vAlign w:val="bottom"/>
            <w:hideMark/>
          </w:tcPr>
          <w:p w14:paraId="670C7310" w14:textId="77777777" w:rsidR="007C4F6B" w:rsidRPr="007C4F6B" w:rsidRDefault="007C4F6B">
            <w:r w:rsidRPr="007C4F6B">
              <w:t>null</w:t>
            </w:r>
          </w:p>
        </w:tc>
      </w:tr>
      <w:tr w:rsidR="007C4F6B" w:rsidRPr="007C4F6B" w14:paraId="210D6D32"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0FF6D3" w14:textId="77777777" w:rsidR="007C4F6B" w:rsidRPr="007C4F6B" w:rsidRDefault="007C4F6B">
            <w:r w:rsidRPr="007C4F6B">
              <w:t>u8PSFMajorVersion</w:t>
            </w:r>
          </w:p>
        </w:tc>
        <w:tc>
          <w:tcPr>
            <w:tcW w:w="960" w:type="dxa"/>
            <w:tcBorders>
              <w:top w:val="nil"/>
              <w:left w:val="nil"/>
              <w:bottom w:val="single" w:sz="4" w:space="0" w:color="auto"/>
              <w:right w:val="single" w:sz="4" w:space="0" w:color="auto"/>
            </w:tcBorders>
            <w:shd w:val="clear" w:color="auto" w:fill="auto"/>
            <w:noWrap/>
            <w:vAlign w:val="bottom"/>
            <w:hideMark/>
          </w:tcPr>
          <w:p w14:paraId="4E7CB3E0" w14:textId="77777777" w:rsidR="007C4F6B" w:rsidRPr="007C4F6B" w:rsidRDefault="007C4F6B">
            <w:r w:rsidRPr="007C4F6B">
              <w:t>PD stack</w:t>
            </w:r>
          </w:p>
        </w:tc>
      </w:tr>
      <w:tr w:rsidR="007C4F6B" w:rsidRPr="007C4F6B" w14:paraId="5707711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22E252" w14:textId="77777777" w:rsidR="007C4F6B" w:rsidRPr="007C4F6B" w:rsidRDefault="007C4F6B">
            <w:r w:rsidRPr="007C4F6B">
              <w:t>u8PSFMinorVersion</w:t>
            </w:r>
          </w:p>
        </w:tc>
        <w:tc>
          <w:tcPr>
            <w:tcW w:w="960" w:type="dxa"/>
            <w:tcBorders>
              <w:top w:val="nil"/>
              <w:left w:val="nil"/>
              <w:bottom w:val="single" w:sz="4" w:space="0" w:color="auto"/>
              <w:right w:val="single" w:sz="4" w:space="0" w:color="auto"/>
            </w:tcBorders>
            <w:shd w:val="clear" w:color="auto" w:fill="auto"/>
            <w:noWrap/>
            <w:vAlign w:val="bottom"/>
            <w:hideMark/>
          </w:tcPr>
          <w:p w14:paraId="24511E63" w14:textId="77777777" w:rsidR="007C4F6B" w:rsidRPr="007C4F6B" w:rsidRDefault="007C4F6B">
            <w:r w:rsidRPr="007C4F6B">
              <w:t>PD stack</w:t>
            </w:r>
          </w:p>
        </w:tc>
      </w:tr>
      <w:tr w:rsidR="007C4F6B" w:rsidRPr="007C4F6B" w14:paraId="4714954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38A50E0" w14:textId="77777777" w:rsidR="007C4F6B" w:rsidRPr="007C4F6B" w:rsidRDefault="007C4F6B">
            <w:r w:rsidRPr="007C4F6B">
              <w:t>u8PwrThrottleCfg</w:t>
            </w:r>
          </w:p>
        </w:tc>
        <w:tc>
          <w:tcPr>
            <w:tcW w:w="960" w:type="dxa"/>
            <w:tcBorders>
              <w:top w:val="nil"/>
              <w:left w:val="nil"/>
              <w:bottom w:val="single" w:sz="4" w:space="0" w:color="auto"/>
              <w:right w:val="single" w:sz="4" w:space="0" w:color="auto"/>
            </w:tcBorders>
            <w:shd w:val="clear" w:color="auto" w:fill="auto"/>
            <w:noWrap/>
            <w:vAlign w:val="bottom"/>
            <w:hideMark/>
          </w:tcPr>
          <w:p w14:paraId="7C4D9330" w14:textId="77777777" w:rsidR="007C4F6B" w:rsidRPr="007C4F6B" w:rsidRDefault="007C4F6B" w:rsidP="003A4A9C">
            <w:r w:rsidRPr="007C4F6B">
              <w:t>0</w:t>
            </w:r>
          </w:p>
        </w:tc>
      </w:tr>
      <w:tr w:rsidR="007C4F6B" w:rsidRPr="007C4F6B" w14:paraId="1823119D"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BAF4337" w14:textId="77777777" w:rsidR="007C4F6B" w:rsidRPr="007C4F6B" w:rsidRDefault="007C4F6B">
            <w:r w:rsidRPr="007C4F6B">
              <w:t>u8aReserved3</w:t>
            </w:r>
          </w:p>
        </w:tc>
        <w:tc>
          <w:tcPr>
            <w:tcW w:w="960" w:type="dxa"/>
            <w:tcBorders>
              <w:top w:val="nil"/>
              <w:left w:val="nil"/>
              <w:bottom w:val="single" w:sz="4" w:space="0" w:color="auto"/>
              <w:right w:val="single" w:sz="4" w:space="0" w:color="auto"/>
            </w:tcBorders>
            <w:shd w:val="clear" w:color="auto" w:fill="auto"/>
            <w:noWrap/>
            <w:vAlign w:val="bottom"/>
            <w:hideMark/>
          </w:tcPr>
          <w:p w14:paraId="0DB29C4E" w14:textId="77777777" w:rsidR="007C4F6B" w:rsidRPr="007C4F6B" w:rsidRDefault="007C4F6B" w:rsidP="003A4A9C">
            <w:r w:rsidRPr="007C4F6B">
              <w:t>0</w:t>
            </w:r>
          </w:p>
        </w:tc>
      </w:tr>
      <w:tr w:rsidR="007C4F6B" w:rsidRPr="007C4F6B" w14:paraId="4ACE8F87"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4676D22" w14:textId="77777777" w:rsidR="007C4F6B" w:rsidRPr="007C4F6B" w:rsidRDefault="007C4F6B">
            <w:r w:rsidRPr="007C4F6B">
              <w:t>u16ProducdID</w:t>
            </w:r>
          </w:p>
        </w:tc>
        <w:tc>
          <w:tcPr>
            <w:tcW w:w="960" w:type="dxa"/>
            <w:tcBorders>
              <w:top w:val="nil"/>
              <w:left w:val="nil"/>
              <w:bottom w:val="single" w:sz="4" w:space="0" w:color="auto"/>
              <w:right w:val="single" w:sz="4" w:space="0" w:color="auto"/>
            </w:tcBorders>
            <w:shd w:val="clear" w:color="auto" w:fill="auto"/>
            <w:noWrap/>
            <w:vAlign w:val="bottom"/>
            <w:hideMark/>
          </w:tcPr>
          <w:p w14:paraId="5ED27490" w14:textId="114C5236" w:rsidR="007C4F6B" w:rsidRPr="007C4F6B" w:rsidRDefault="007C4F6B">
            <w:del w:id="157" w:author="Somu Monika - I53191" w:date="2020-09-24T17:54:00Z">
              <w:r w:rsidRPr="007C4F6B" w:rsidDel="00F37CD6">
                <w:delText>0x301c</w:delText>
              </w:r>
            </w:del>
            <w:ins w:id="158" w:author="Somu Monika - I53191" w:date="2020-09-24T17:54:00Z">
              <w:r w:rsidR="00F37CD6" w:rsidRPr="007C4F6B">
                <w:t>0x3</w:t>
              </w:r>
              <w:r w:rsidR="00F37CD6">
                <w:t>50</w:t>
              </w:r>
            </w:ins>
          </w:p>
        </w:tc>
      </w:tr>
      <w:tr w:rsidR="007C4F6B" w:rsidRPr="007C4F6B" w14:paraId="051A976B"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165185D" w14:textId="77777777" w:rsidR="007C4F6B" w:rsidRPr="007C4F6B" w:rsidRDefault="007C4F6B">
            <w:r w:rsidRPr="007C4F6B">
              <w:t>u16VendorID</w:t>
            </w:r>
          </w:p>
        </w:tc>
        <w:tc>
          <w:tcPr>
            <w:tcW w:w="960" w:type="dxa"/>
            <w:tcBorders>
              <w:top w:val="nil"/>
              <w:left w:val="nil"/>
              <w:bottom w:val="single" w:sz="4" w:space="0" w:color="auto"/>
              <w:right w:val="single" w:sz="4" w:space="0" w:color="auto"/>
            </w:tcBorders>
            <w:shd w:val="clear" w:color="auto" w:fill="auto"/>
            <w:noWrap/>
            <w:vAlign w:val="bottom"/>
            <w:hideMark/>
          </w:tcPr>
          <w:p w14:paraId="4E649E52" w14:textId="77777777" w:rsidR="007C4F6B" w:rsidRPr="007C4F6B" w:rsidRDefault="007C4F6B">
            <w:r w:rsidRPr="007C4F6B">
              <w:t>0x0424</w:t>
            </w:r>
          </w:p>
        </w:tc>
      </w:tr>
      <w:tr w:rsidR="007C4F6B" w:rsidRPr="007C4F6B" w14:paraId="05C4590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682F9F5D" w14:textId="77777777" w:rsidR="007C4F6B" w:rsidRPr="007C4F6B" w:rsidRDefault="007C4F6B">
            <w:r w:rsidRPr="007C4F6B">
              <w:lastRenderedPageBreak/>
              <w:t>u16ProductTypeVDO</w:t>
            </w:r>
          </w:p>
        </w:tc>
        <w:tc>
          <w:tcPr>
            <w:tcW w:w="960" w:type="dxa"/>
            <w:tcBorders>
              <w:top w:val="nil"/>
              <w:left w:val="nil"/>
              <w:bottom w:val="single" w:sz="4" w:space="0" w:color="auto"/>
              <w:right w:val="single" w:sz="4" w:space="0" w:color="auto"/>
            </w:tcBorders>
            <w:shd w:val="clear" w:color="auto" w:fill="auto"/>
            <w:noWrap/>
            <w:vAlign w:val="bottom"/>
            <w:hideMark/>
          </w:tcPr>
          <w:p w14:paraId="0601952B" w14:textId="77777777" w:rsidR="007C4F6B" w:rsidRPr="007C4F6B" w:rsidRDefault="007C4F6B" w:rsidP="003A4A9C">
            <w:r w:rsidRPr="007C4F6B">
              <w:t>0</w:t>
            </w:r>
          </w:p>
        </w:tc>
      </w:tr>
      <w:tr w:rsidR="007C4F6B" w:rsidRPr="007C4F6B" w14:paraId="7ECC656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8993E09" w14:textId="77777777" w:rsidR="007C4F6B" w:rsidRPr="007C4F6B" w:rsidRDefault="007C4F6B">
            <w:r w:rsidRPr="007C4F6B">
              <w:t>u16ProductVDO</w:t>
            </w:r>
          </w:p>
        </w:tc>
        <w:tc>
          <w:tcPr>
            <w:tcW w:w="960" w:type="dxa"/>
            <w:tcBorders>
              <w:top w:val="nil"/>
              <w:left w:val="nil"/>
              <w:bottom w:val="single" w:sz="4" w:space="0" w:color="auto"/>
              <w:right w:val="single" w:sz="4" w:space="0" w:color="auto"/>
            </w:tcBorders>
            <w:shd w:val="clear" w:color="auto" w:fill="auto"/>
            <w:noWrap/>
            <w:vAlign w:val="bottom"/>
            <w:hideMark/>
          </w:tcPr>
          <w:p w14:paraId="09EDB1D8" w14:textId="77777777" w:rsidR="007C4F6B" w:rsidRPr="007C4F6B" w:rsidRDefault="007C4F6B" w:rsidP="003A4A9C">
            <w:r w:rsidRPr="007C4F6B">
              <w:t>0</w:t>
            </w:r>
          </w:p>
        </w:tc>
      </w:tr>
      <w:tr w:rsidR="007C4F6B" w:rsidRPr="007C4F6B" w14:paraId="2F7117C5"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25A7078" w14:textId="77777777" w:rsidR="007C4F6B" w:rsidRPr="007C4F6B" w:rsidRDefault="007C4F6B">
            <w:r w:rsidRPr="007C4F6B">
              <w:t>u16CertStatVDO</w:t>
            </w:r>
          </w:p>
        </w:tc>
        <w:tc>
          <w:tcPr>
            <w:tcW w:w="960" w:type="dxa"/>
            <w:tcBorders>
              <w:top w:val="nil"/>
              <w:left w:val="nil"/>
              <w:bottom w:val="single" w:sz="4" w:space="0" w:color="auto"/>
              <w:right w:val="single" w:sz="4" w:space="0" w:color="auto"/>
            </w:tcBorders>
            <w:shd w:val="clear" w:color="auto" w:fill="auto"/>
            <w:noWrap/>
            <w:vAlign w:val="bottom"/>
            <w:hideMark/>
          </w:tcPr>
          <w:p w14:paraId="6299557A" w14:textId="77777777" w:rsidR="007C4F6B" w:rsidRPr="007C4F6B" w:rsidRDefault="007C4F6B" w:rsidP="003A4A9C">
            <w:r w:rsidRPr="007C4F6B">
              <w:t>0</w:t>
            </w:r>
          </w:p>
        </w:tc>
      </w:tr>
      <w:tr w:rsidR="007C4F6B" w:rsidRPr="007C4F6B" w14:paraId="5E107798"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20A9A102" w14:textId="77777777" w:rsidR="007C4F6B" w:rsidRPr="007C4F6B" w:rsidRDefault="007C4F6B">
            <w:r w:rsidRPr="007C4F6B">
              <w:t>u16IDHeaderVDO</w:t>
            </w:r>
          </w:p>
        </w:tc>
        <w:tc>
          <w:tcPr>
            <w:tcW w:w="960" w:type="dxa"/>
            <w:tcBorders>
              <w:top w:val="nil"/>
              <w:left w:val="nil"/>
              <w:bottom w:val="single" w:sz="4" w:space="0" w:color="auto"/>
              <w:right w:val="single" w:sz="4" w:space="0" w:color="auto"/>
            </w:tcBorders>
            <w:shd w:val="clear" w:color="auto" w:fill="auto"/>
            <w:noWrap/>
            <w:vAlign w:val="bottom"/>
            <w:hideMark/>
          </w:tcPr>
          <w:p w14:paraId="2692854C" w14:textId="77777777" w:rsidR="007C4F6B" w:rsidRPr="007C4F6B" w:rsidRDefault="007C4F6B" w:rsidP="003A4A9C">
            <w:r w:rsidRPr="007C4F6B">
              <w:t>0</w:t>
            </w:r>
          </w:p>
        </w:tc>
      </w:tr>
      <w:tr w:rsidR="007C4F6B" w:rsidRPr="007C4F6B" w14:paraId="7AA74E0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38C8EAE5" w14:textId="77777777" w:rsidR="007C4F6B" w:rsidRPr="007C4F6B" w:rsidRDefault="007C4F6B">
            <w:r w:rsidRPr="007C4F6B">
              <w:t>u16SharedPwrCapacityIn250mW</w:t>
            </w:r>
          </w:p>
        </w:tc>
        <w:tc>
          <w:tcPr>
            <w:tcW w:w="960" w:type="dxa"/>
            <w:tcBorders>
              <w:top w:val="nil"/>
              <w:left w:val="nil"/>
              <w:bottom w:val="single" w:sz="4" w:space="0" w:color="auto"/>
              <w:right w:val="single" w:sz="4" w:space="0" w:color="auto"/>
            </w:tcBorders>
            <w:shd w:val="clear" w:color="auto" w:fill="auto"/>
            <w:noWrap/>
            <w:vAlign w:val="bottom"/>
            <w:hideMark/>
          </w:tcPr>
          <w:p w14:paraId="0EE82385" w14:textId="77777777" w:rsidR="007C4F6B" w:rsidRPr="007C4F6B" w:rsidRDefault="007C4F6B">
            <w:proofErr w:type="spellStart"/>
            <w:r w:rsidRPr="007C4F6B">
              <w:t>nc</w:t>
            </w:r>
            <w:proofErr w:type="spellEnd"/>
          </w:p>
        </w:tc>
      </w:tr>
      <w:tr w:rsidR="007C4F6B" w:rsidRPr="007C4F6B" w14:paraId="513A322F"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7F68480A" w14:textId="77777777" w:rsidR="007C4F6B" w:rsidRPr="007C4F6B" w:rsidRDefault="007C4F6B">
            <w:r w:rsidRPr="007C4F6B">
              <w:t>u8PBEnableSelect</w:t>
            </w:r>
          </w:p>
        </w:tc>
        <w:tc>
          <w:tcPr>
            <w:tcW w:w="960" w:type="dxa"/>
            <w:tcBorders>
              <w:top w:val="nil"/>
              <w:left w:val="nil"/>
              <w:bottom w:val="single" w:sz="4" w:space="0" w:color="auto"/>
              <w:right w:val="single" w:sz="4" w:space="0" w:color="auto"/>
            </w:tcBorders>
            <w:shd w:val="clear" w:color="auto" w:fill="auto"/>
            <w:noWrap/>
            <w:vAlign w:val="bottom"/>
            <w:hideMark/>
          </w:tcPr>
          <w:p w14:paraId="5EA09327" w14:textId="77777777" w:rsidR="007C4F6B" w:rsidRPr="007C4F6B" w:rsidRDefault="007C4F6B">
            <w:proofErr w:type="spellStart"/>
            <w:r w:rsidRPr="007C4F6B">
              <w:t>nc</w:t>
            </w:r>
            <w:proofErr w:type="spellEnd"/>
          </w:p>
        </w:tc>
      </w:tr>
      <w:tr w:rsidR="007C4F6B" w:rsidRPr="007C4F6B" w14:paraId="58A88CC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0A407F2" w14:textId="77777777" w:rsidR="007C4F6B" w:rsidRPr="007C4F6B" w:rsidRDefault="007C4F6B">
            <w:r w:rsidRPr="007C4F6B">
              <w:t>u8aReserved6</w:t>
            </w:r>
          </w:p>
        </w:tc>
        <w:tc>
          <w:tcPr>
            <w:tcW w:w="960" w:type="dxa"/>
            <w:tcBorders>
              <w:top w:val="nil"/>
              <w:left w:val="nil"/>
              <w:bottom w:val="single" w:sz="4" w:space="0" w:color="auto"/>
              <w:right w:val="single" w:sz="4" w:space="0" w:color="auto"/>
            </w:tcBorders>
            <w:shd w:val="clear" w:color="auto" w:fill="auto"/>
            <w:noWrap/>
            <w:vAlign w:val="bottom"/>
            <w:hideMark/>
          </w:tcPr>
          <w:p w14:paraId="6FD1A4B4" w14:textId="77777777" w:rsidR="007C4F6B" w:rsidRPr="007C4F6B" w:rsidRDefault="007C4F6B">
            <w:proofErr w:type="spellStart"/>
            <w:r w:rsidRPr="007C4F6B">
              <w:t>nc</w:t>
            </w:r>
            <w:proofErr w:type="spellEnd"/>
          </w:p>
        </w:tc>
      </w:tr>
      <w:tr w:rsidR="007C4F6B" w:rsidRPr="007C4F6B" w14:paraId="70174D56"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552D3350" w14:textId="77777777" w:rsidR="007C4F6B" w:rsidRPr="007C4F6B" w:rsidRDefault="007C4F6B">
            <w:r w:rsidRPr="007C4F6B">
              <w:t>u16SystemPowerBankAIn250mW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4216646C" w14:textId="77777777" w:rsidR="007C4F6B" w:rsidRPr="007C4F6B" w:rsidRDefault="007C4F6B">
            <w:proofErr w:type="spellStart"/>
            <w:r w:rsidRPr="007C4F6B">
              <w:t>nc</w:t>
            </w:r>
            <w:proofErr w:type="spellEnd"/>
          </w:p>
        </w:tc>
      </w:tr>
      <w:tr w:rsidR="007C4F6B" w:rsidRPr="007C4F6B" w14:paraId="2D681A64"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8FECEBB" w14:textId="77777777" w:rsidR="007C4F6B" w:rsidRPr="007C4F6B" w:rsidRDefault="007C4F6B">
            <w:r w:rsidRPr="007C4F6B">
              <w:t>u16MinPowerBankAIn250mW</w:t>
            </w:r>
          </w:p>
        </w:tc>
        <w:tc>
          <w:tcPr>
            <w:tcW w:w="960" w:type="dxa"/>
            <w:tcBorders>
              <w:top w:val="nil"/>
              <w:left w:val="nil"/>
              <w:bottom w:val="single" w:sz="4" w:space="0" w:color="auto"/>
              <w:right w:val="single" w:sz="4" w:space="0" w:color="auto"/>
            </w:tcBorders>
            <w:shd w:val="clear" w:color="auto" w:fill="auto"/>
            <w:noWrap/>
            <w:vAlign w:val="bottom"/>
            <w:hideMark/>
          </w:tcPr>
          <w:p w14:paraId="724DCAC0" w14:textId="77777777" w:rsidR="007C4F6B" w:rsidRPr="007C4F6B" w:rsidRDefault="007C4F6B">
            <w:proofErr w:type="spellStart"/>
            <w:r w:rsidRPr="007C4F6B">
              <w:t>nc</w:t>
            </w:r>
            <w:proofErr w:type="spellEnd"/>
          </w:p>
        </w:tc>
      </w:tr>
      <w:tr w:rsidR="007C4F6B" w:rsidRPr="007C4F6B" w14:paraId="7E20C271"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0DC944E0" w14:textId="77777777" w:rsidR="007C4F6B" w:rsidRPr="007C4F6B" w:rsidRDefault="007C4F6B">
            <w:r w:rsidRPr="007C4F6B">
              <w:t>u16SystemPowerBankBIn250mW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7D63F0FB" w14:textId="77777777" w:rsidR="007C4F6B" w:rsidRPr="007C4F6B" w:rsidRDefault="007C4F6B">
            <w:proofErr w:type="spellStart"/>
            <w:r w:rsidRPr="007C4F6B">
              <w:t>nc</w:t>
            </w:r>
            <w:proofErr w:type="spellEnd"/>
          </w:p>
        </w:tc>
      </w:tr>
      <w:tr w:rsidR="007C4F6B" w:rsidRPr="007C4F6B" w14:paraId="66A322B0"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49D07398" w14:textId="77777777" w:rsidR="007C4F6B" w:rsidRPr="007C4F6B" w:rsidRDefault="007C4F6B">
            <w:r w:rsidRPr="007C4F6B">
              <w:t>u16MinPowerBankBIn250mW</w:t>
            </w:r>
          </w:p>
        </w:tc>
        <w:tc>
          <w:tcPr>
            <w:tcW w:w="960" w:type="dxa"/>
            <w:tcBorders>
              <w:top w:val="nil"/>
              <w:left w:val="nil"/>
              <w:bottom w:val="single" w:sz="4" w:space="0" w:color="auto"/>
              <w:right w:val="single" w:sz="4" w:space="0" w:color="auto"/>
            </w:tcBorders>
            <w:shd w:val="clear" w:color="auto" w:fill="auto"/>
            <w:noWrap/>
            <w:vAlign w:val="bottom"/>
            <w:hideMark/>
          </w:tcPr>
          <w:p w14:paraId="5CEF6283" w14:textId="77777777" w:rsidR="007C4F6B" w:rsidRPr="007C4F6B" w:rsidRDefault="007C4F6B">
            <w:proofErr w:type="spellStart"/>
            <w:r w:rsidRPr="007C4F6B">
              <w:t>nc</w:t>
            </w:r>
            <w:proofErr w:type="spellEnd"/>
          </w:p>
        </w:tc>
      </w:tr>
      <w:tr w:rsidR="007C4F6B" w:rsidRPr="007C4F6B" w14:paraId="59880AA3" w14:textId="77777777" w:rsidTr="003A4A9C">
        <w:trPr>
          <w:trHeight w:val="300"/>
        </w:trPr>
        <w:tc>
          <w:tcPr>
            <w:tcW w:w="4500" w:type="dxa"/>
            <w:tcBorders>
              <w:top w:val="nil"/>
              <w:left w:val="single" w:sz="4" w:space="0" w:color="auto"/>
              <w:bottom w:val="single" w:sz="4" w:space="0" w:color="auto"/>
              <w:right w:val="single" w:sz="4" w:space="0" w:color="auto"/>
            </w:tcBorders>
            <w:shd w:val="clear" w:color="auto" w:fill="auto"/>
            <w:noWrap/>
            <w:vAlign w:val="bottom"/>
            <w:hideMark/>
          </w:tcPr>
          <w:p w14:paraId="1B76B7BF" w14:textId="77777777" w:rsidR="007C4F6B" w:rsidRPr="007C4F6B" w:rsidRDefault="007C4F6B">
            <w:r w:rsidRPr="007C4F6B">
              <w:t>u16SystemPowerBankCIn250mW</w:t>
            </w:r>
          </w:p>
        </w:tc>
        <w:tc>
          <w:tcPr>
            <w:tcW w:w="960" w:type="dxa"/>
            <w:tcBorders>
              <w:top w:val="nil"/>
              <w:left w:val="nil"/>
              <w:bottom w:val="single" w:sz="4" w:space="0" w:color="auto"/>
              <w:right w:val="single" w:sz="4" w:space="0" w:color="auto"/>
            </w:tcBorders>
            <w:shd w:val="clear" w:color="auto" w:fill="auto"/>
            <w:noWrap/>
            <w:vAlign w:val="bottom"/>
            <w:hideMark/>
          </w:tcPr>
          <w:p w14:paraId="3473CCE4" w14:textId="77777777" w:rsidR="007C4F6B" w:rsidRPr="007C4F6B" w:rsidRDefault="007C4F6B">
            <w:proofErr w:type="spellStart"/>
            <w:r w:rsidRPr="007C4F6B">
              <w:t>nc</w:t>
            </w:r>
            <w:proofErr w:type="spellEnd"/>
          </w:p>
        </w:tc>
      </w:tr>
    </w:tbl>
    <w:p w14:paraId="68AF9C4F" w14:textId="16A85B54" w:rsidR="007C4F6B" w:rsidRDefault="007C4F6B" w:rsidP="00C26F4C">
      <w:pPr>
        <w:rPr>
          <w:lang w:val="en-GB"/>
        </w:rPr>
      </w:pPr>
    </w:p>
    <w:p w14:paraId="53C470D1" w14:textId="3F524CB0" w:rsidR="007C4F6B" w:rsidRDefault="007C4F6B" w:rsidP="00C26F4C">
      <w:pPr>
        <w:rPr>
          <w:lang w:val="en-GB"/>
        </w:rPr>
      </w:pPr>
    </w:p>
    <w:p w14:paraId="5354DC25" w14:textId="08041949" w:rsidR="007C4F6B" w:rsidRDefault="007C4F6B" w:rsidP="00C26F4C">
      <w:pPr>
        <w:rPr>
          <w:lang w:val="en-GB"/>
        </w:rPr>
      </w:pPr>
      <w:proofErr w:type="spellStart"/>
      <w:r>
        <w:rPr>
          <w:rFonts w:ascii="Arial" w:eastAsiaTheme="minorHAnsi" w:hAnsi="Arial" w:cs="Arial"/>
          <w:b/>
          <w:bCs/>
          <w:sz w:val="36"/>
          <w:szCs w:val="36"/>
        </w:rPr>
        <w:t>PortCfgStatus</w:t>
      </w:r>
      <w:proofErr w:type="spellEnd"/>
    </w:p>
    <w:tbl>
      <w:tblPr>
        <w:tblW w:w="9350" w:type="dxa"/>
        <w:tblLook w:val="04A0" w:firstRow="1" w:lastRow="0" w:firstColumn="1" w:lastColumn="0" w:noHBand="0" w:noVBand="1"/>
      </w:tblPr>
      <w:tblGrid>
        <w:gridCol w:w="3516"/>
        <w:gridCol w:w="6194"/>
      </w:tblGrid>
      <w:tr w:rsidR="007C4F6B" w:rsidRPr="007C4F6B" w14:paraId="7935FA8A" w14:textId="77777777" w:rsidTr="007C4F6B">
        <w:trPr>
          <w:trHeight w:val="300"/>
        </w:trPr>
        <w:tc>
          <w:tcPr>
            <w:tcW w:w="27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FE33" w14:textId="77777777" w:rsidR="007C4F6B" w:rsidRPr="007C4F6B" w:rsidRDefault="007C4F6B">
            <w:r w:rsidRPr="007C4F6B">
              <w:t>Member variables</w:t>
            </w:r>
          </w:p>
        </w:tc>
        <w:tc>
          <w:tcPr>
            <w:tcW w:w="6566" w:type="dxa"/>
            <w:tcBorders>
              <w:top w:val="single" w:sz="4" w:space="0" w:color="auto"/>
              <w:left w:val="nil"/>
              <w:bottom w:val="single" w:sz="4" w:space="0" w:color="auto"/>
              <w:right w:val="single" w:sz="4" w:space="0" w:color="auto"/>
            </w:tcBorders>
            <w:shd w:val="clear" w:color="auto" w:fill="auto"/>
            <w:noWrap/>
            <w:vAlign w:val="bottom"/>
            <w:hideMark/>
          </w:tcPr>
          <w:p w14:paraId="6006A006" w14:textId="77777777" w:rsidR="007C4F6B" w:rsidRPr="007C4F6B" w:rsidRDefault="007C4F6B">
            <w:r w:rsidRPr="007C4F6B">
              <w:t>Value</w:t>
            </w:r>
          </w:p>
        </w:tc>
      </w:tr>
      <w:tr w:rsidR="007C4F6B" w:rsidRPr="007C4F6B" w14:paraId="3AE46B7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6D983B5" w14:textId="77777777" w:rsidR="007C4F6B" w:rsidRPr="007C4F6B" w:rsidRDefault="007C4F6B">
            <w:r w:rsidRPr="007C4F6B">
              <w:t>u32CfgData</w:t>
            </w:r>
          </w:p>
        </w:tc>
        <w:tc>
          <w:tcPr>
            <w:tcW w:w="6566" w:type="dxa"/>
            <w:tcBorders>
              <w:top w:val="nil"/>
              <w:left w:val="nil"/>
              <w:bottom w:val="single" w:sz="4" w:space="0" w:color="auto"/>
              <w:right w:val="single" w:sz="4" w:space="0" w:color="auto"/>
            </w:tcBorders>
            <w:shd w:val="clear" w:color="auto" w:fill="auto"/>
            <w:noWrap/>
            <w:vAlign w:val="bottom"/>
            <w:hideMark/>
          </w:tcPr>
          <w:p w14:paraId="019E8F19" w14:textId="77777777" w:rsidR="007C4F6B" w:rsidRPr="007C4F6B" w:rsidRDefault="007C4F6B">
            <w:r w:rsidRPr="007C4F6B">
              <w:t>(CFG_VCONN_OCS_ENABLE) | (CFG_PORT_ENABLE) | (CFG_PORT_RP_CURRENT_</w:t>
            </w:r>
            <w:proofErr w:type="gramStart"/>
            <w:r w:rsidRPr="007C4F6B">
              <w:t>VALUE)|</w:t>
            </w:r>
            <w:proofErr w:type="gramEnd"/>
            <w:r w:rsidRPr="007C4F6B">
              <w:t xml:space="preserve"> (CFG_PORT_POWER_ROLE))</w:t>
            </w:r>
          </w:p>
        </w:tc>
      </w:tr>
      <w:tr w:rsidR="007C4F6B" w:rsidRPr="007C4F6B" w14:paraId="5B1C7BA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FC0667" w14:textId="77777777" w:rsidR="007C4F6B" w:rsidRPr="007C4F6B" w:rsidRDefault="007C4F6B">
            <w:r w:rsidRPr="007C4F6B">
              <w:t>u32</w:t>
            </w:r>
            <w:proofErr w:type="gramStart"/>
            <w:r w:rsidRPr="007C4F6B">
              <w:t>aSourcePDO[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A8E95FA" w14:textId="77777777" w:rsidR="007C4F6B" w:rsidRPr="007C4F6B" w:rsidRDefault="007C4F6B">
            <w:r w:rsidRPr="007C4F6B">
              <w:t>NA</w:t>
            </w:r>
          </w:p>
        </w:tc>
      </w:tr>
      <w:tr w:rsidR="007C4F6B" w:rsidRPr="007C4F6B" w14:paraId="2778270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EBF80DD" w14:textId="77777777" w:rsidR="007C4F6B" w:rsidRPr="007C4F6B" w:rsidRDefault="007C4F6B">
            <w:r w:rsidRPr="007C4F6B">
              <w:t>u32</w:t>
            </w:r>
            <w:proofErr w:type="gramStart"/>
            <w:r w:rsidRPr="007C4F6B">
              <w:t>aSinkPDO[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3BF9306" w14:textId="77777777" w:rsidR="007C4F6B" w:rsidRPr="007C4F6B" w:rsidRDefault="007C4F6B">
            <w:r w:rsidRPr="007C4F6B">
              <w:t>{[5V, 3A</w:t>
            </w:r>
            <w:proofErr w:type="gramStart"/>
            <w:r w:rsidRPr="007C4F6B">
              <w:t>],[</w:t>
            </w:r>
            <w:proofErr w:type="gramEnd"/>
            <w:r w:rsidRPr="007C4F6B">
              <w:t>9V, A],[15V, A],[20V, 3A],[20V, 3A],[20V, 3A],[20V, 3A],</w:t>
            </w:r>
          </w:p>
        </w:tc>
      </w:tr>
      <w:tr w:rsidR="007C4F6B" w:rsidRPr="007C4F6B" w14:paraId="5F20E6B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77DBC7D" w14:textId="77777777" w:rsidR="007C4F6B" w:rsidRPr="007C4F6B" w:rsidRDefault="007C4F6B">
            <w:r w:rsidRPr="007C4F6B">
              <w:t>u32</w:t>
            </w:r>
            <w:proofErr w:type="gramStart"/>
            <w:r w:rsidRPr="007C4F6B">
              <w:t>aNewPDO[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DB4E0CD" w14:textId="77777777" w:rsidR="007C4F6B" w:rsidRPr="007C4F6B" w:rsidRDefault="007C4F6B">
            <w:proofErr w:type="spellStart"/>
            <w:r w:rsidRPr="007C4F6B">
              <w:t>na</w:t>
            </w:r>
            <w:proofErr w:type="spellEnd"/>
          </w:p>
        </w:tc>
      </w:tr>
      <w:tr w:rsidR="007C4F6B" w:rsidRPr="007C4F6B" w14:paraId="67DBE7B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3F2CC9" w14:textId="77777777" w:rsidR="007C4F6B" w:rsidRPr="007C4F6B" w:rsidRDefault="007C4F6B">
            <w:r w:rsidRPr="007C4F6B">
              <w:t>u32</w:t>
            </w:r>
            <w:proofErr w:type="gramStart"/>
            <w:r w:rsidRPr="007C4F6B">
              <w:t>aAdvertisedPDO[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6EA5C0A2" w14:textId="77777777" w:rsidR="007C4F6B" w:rsidRPr="007C4F6B" w:rsidRDefault="007C4F6B">
            <w:proofErr w:type="spellStart"/>
            <w:r w:rsidRPr="007C4F6B">
              <w:t>na</w:t>
            </w:r>
            <w:proofErr w:type="spellEnd"/>
          </w:p>
        </w:tc>
      </w:tr>
      <w:tr w:rsidR="007C4F6B" w:rsidRPr="007C4F6B" w14:paraId="4731C40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A55EBE3" w14:textId="77777777" w:rsidR="007C4F6B" w:rsidRPr="007C4F6B" w:rsidRDefault="007C4F6B">
            <w:r w:rsidRPr="007C4F6B">
              <w:t>u32</w:t>
            </w:r>
            <w:proofErr w:type="gramStart"/>
            <w:r w:rsidRPr="007C4F6B">
              <w:t>aPartnerPDO[</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4D476670" w14:textId="77777777" w:rsidR="007C4F6B" w:rsidRPr="007C4F6B" w:rsidRDefault="007C4F6B">
            <w:proofErr w:type="spellStart"/>
            <w:r w:rsidRPr="007C4F6B">
              <w:t>na</w:t>
            </w:r>
            <w:proofErr w:type="spellEnd"/>
          </w:p>
        </w:tc>
      </w:tr>
      <w:tr w:rsidR="007C4F6B" w:rsidRPr="007C4F6B" w14:paraId="38D59AF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B395B17" w14:textId="77777777" w:rsidR="007C4F6B" w:rsidRPr="007C4F6B" w:rsidRDefault="007C4F6B">
            <w:r w:rsidRPr="007C4F6B">
              <w:t>u32RDO;</w:t>
            </w:r>
          </w:p>
        </w:tc>
        <w:tc>
          <w:tcPr>
            <w:tcW w:w="6566" w:type="dxa"/>
            <w:tcBorders>
              <w:top w:val="nil"/>
              <w:left w:val="nil"/>
              <w:bottom w:val="single" w:sz="4" w:space="0" w:color="auto"/>
              <w:right w:val="single" w:sz="4" w:space="0" w:color="auto"/>
            </w:tcBorders>
            <w:shd w:val="clear" w:color="auto" w:fill="auto"/>
            <w:noWrap/>
            <w:vAlign w:val="bottom"/>
            <w:hideMark/>
          </w:tcPr>
          <w:p w14:paraId="42685D71" w14:textId="77777777" w:rsidR="007C4F6B" w:rsidRPr="007C4F6B" w:rsidRDefault="007C4F6B">
            <w:proofErr w:type="spellStart"/>
            <w:r w:rsidRPr="007C4F6B">
              <w:t>na</w:t>
            </w:r>
            <w:proofErr w:type="spellEnd"/>
          </w:p>
        </w:tc>
      </w:tr>
      <w:tr w:rsidR="007C4F6B" w:rsidRPr="007C4F6B" w14:paraId="4A511DB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5A679D9" w14:textId="77777777" w:rsidR="007C4F6B" w:rsidRPr="007C4F6B" w:rsidRDefault="007C4F6B">
            <w:r w:rsidRPr="007C4F6B">
              <w:t>u32PortConnectStatus;</w:t>
            </w:r>
          </w:p>
        </w:tc>
        <w:tc>
          <w:tcPr>
            <w:tcW w:w="6566" w:type="dxa"/>
            <w:tcBorders>
              <w:top w:val="nil"/>
              <w:left w:val="nil"/>
              <w:bottom w:val="single" w:sz="4" w:space="0" w:color="auto"/>
              <w:right w:val="single" w:sz="4" w:space="0" w:color="auto"/>
            </w:tcBorders>
            <w:shd w:val="clear" w:color="auto" w:fill="auto"/>
            <w:noWrap/>
            <w:vAlign w:val="bottom"/>
            <w:hideMark/>
          </w:tcPr>
          <w:p w14:paraId="0E9D79AA" w14:textId="77777777" w:rsidR="007C4F6B" w:rsidRPr="007C4F6B" w:rsidRDefault="007C4F6B">
            <w:proofErr w:type="spellStart"/>
            <w:r w:rsidRPr="007C4F6B">
              <w:t>na</w:t>
            </w:r>
            <w:proofErr w:type="spellEnd"/>
          </w:p>
        </w:tc>
      </w:tr>
      <w:tr w:rsidR="007C4F6B" w:rsidRPr="007C4F6B" w14:paraId="6E12FA9B"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4EEB13B" w14:textId="77777777" w:rsidR="007C4F6B" w:rsidRPr="007C4F6B" w:rsidRDefault="007C4F6B">
            <w:r w:rsidRPr="007C4F6B">
              <w:t>u32PortStatusChange;</w:t>
            </w:r>
          </w:p>
        </w:tc>
        <w:tc>
          <w:tcPr>
            <w:tcW w:w="6566" w:type="dxa"/>
            <w:tcBorders>
              <w:top w:val="nil"/>
              <w:left w:val="nil"/>
              <w:bottom w:val="single" w:sz="4" w:space="0" w:color="auto"/>
              <w:right w:val="single" w:sz="4" w:space="0" w:color="auto"/>
            </w:tcBorders>
            <w:shd w:val="clear" w:color="auto" w:fill="auto"/>
            <w:noWrap/>
            <w:vAlign w:val="bottom"/>
            <w:hideMark/>
          </w:tcPr>
          <w:p w14:paraId="7411E88A" w14:textId="77777777" w:rsidR="007C4F6B" w:rsidRPr="007C4F6B" w:rsidRDefault="007C4F6B">
            <w:proofErr w:type="spellStart"/>
            <w:r w:rsidRPr="007C4F6B">
              <w:t>na</w:t>
            </w:r>
            <w:proofErr w:type="spellEnd"/>
          </w:p>
        </w:tc>
      </w:tr>
      <w:tr w:rsidR="007C4F6B" w:rsidRPr="007C4F6B" w14:paraId="19E1F6B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924EB8A" w14:textId="77777777" w:rsidR="007C4F6B" w:rsidRPr="007C4F6B" w:rsidRDefault="007C4F6B">
            <w:r w:rsidRPr="007C4F6B">
              <w:t>u32PortIOStatus;</w:t>
            </w:r>
          </w:p>
        </w:tc>
        <w:tc>
          <w:tcPr>
            <w:tcW w:w="6566" w:type="dxa"/>
            <w:tcBorders>
              <w:top w:val="nil"/>
              <w:left w:val="nil"/>
              <w:bottom w:val="single" w:sz="4" w:space="0" w:color="auto"/>
              <w:right w:val="single" w:sz="4" w:space="0" w:color="auto"/>
            </w:tcBorders>
            <w:shd w:val="clear" w:color="auto" w:fill="auto"/>
            <w:noWrap/>
            <w:vAlign w:val="bottom"/>
            <w:hideMark/>
          </w:tcPr>
          <w:p w14:paraId="486D083D" w14:textId="77777777" w:rsidR="007C4F6B" w:rsidRPr="007C4F6B" w:rsidRDefault="007C4F6B">
            <w:proofErr w:type="spellStart"/>
            <w:r w:rsidRPr="007C4F6B">
              <w:t>na</w:t>
            </w:r>
            <w:proofErr w:type="spellEnd"/>
          </w:p>
        </w:tc>
      </w:tr>
      <w:tr w:rsidR="007C4F6B" w:rsidRPr="007C4F6B" w14:paraId="44C096D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C262D6" w14:textId="77777777" w:rsidR="007C4F6B" w:rsidRPr="007C4F6B" w:rsidRDefault="007C4F6B">
            <w:r w:rsidRPr="007C4F6B">
              <w:t>u32ClientRequest;</w:t>
            </w:r>
          </w:p>
        </w:tc>
        <w:tc>
          <w:tcPr>
            <w:tcW w:w="6566" w:type="dxa"/>
            <w:tcBorders>
              <w:top w:val="nil"/>
              <w:left w:val="nil"/>
              <w:bottom w:val="single" w:sz="4" w:space="0" w:color="auto"/>
              <w:right w:val="single" w:sz="4" w:space="0" w:color="auto"/>
            </w:tcBorders>
            <w:shd w:val="clear" w:color="auto" w:fill="auto"/>
            <w:noWrap/>
            <w:vAlign w:val="bottom"/>
            <w:hideMark/>
          </w:tcPr>
          <w:p w14:paraId="1856607F" w14:textId="77777777" w:rsidR="007C4F6B" w:rsidRPr="007C4F6B" w:rsidRDefault="007C4F6B">
            <w:proofErr w:type="spellStart"/>
            <w:r w:rsidRPr="007C4F6B">
              <w:t>na</w:t>
            </w:r>
            <w:proofErr w:type="spellEnd"/>
          </w:p>
        </w:tc>
      </w:tr>
      <w:tr w:rsidR="007C4F6B" w:rsidRPr="007C4F6B" w14:paraId="72D5E0B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B66AFFC" w14:textId="77777777" w:rsidR="007C4F6B" w:rsidRPr="007C4F6B" w:rsidRDefault="007C4F6B">
            <w:r w:rsidRPr="007C4F6B">
              <w:t>u16AllocatedPowerIn250mW;</w:t>
            </w:r>
          </w:p>
        </w:tc>
        <w:tc>
          <w:tcPr>
            <w:tcW w:w="6566" w:type="dxa"/>
            <w:tcBorders>
              <w:top w:val="nil"/>
              <w:left w:val="nil"/>
              <w:bottom w:val="single" w:sz="4" w:space="0" w:color="auto"/>
              <w:right w:val="single" w:sz="4" w:space="0" w:color="auto"/>
            </w:tcBorders>
            <w:shd w:val="clear" w:color="auto" w:fill="auto"/>
            <w:noWrap/>
            <w:vAlign w:val="bottom"/>
            <w:hideMark/>
          </w:tcPr>
          <w:p w14:paraId="1D7A2B25" w14:textId="77777777" w:rsidR="007C4F6B" w:rsidRPr="007C4F6B" w:rsidRDefault="007C4F6B">
            <w:proofErr w:type="spellStart"/>
            <w:r w:rsidRPr="007C4F6B">
              <w:t>na</w:t>
            </w:r>
            <w:proofErr w:type="spellEnd"/>
          </w:p>
        </w:tc>
      </w:tr>
      <w:tr w:rsidR="007C4F6B" w:rsidRPr="007C4F6B" w14:paraId="1075A0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219AD43" w14:textId="77777777" w:rsidR="007C4F6B" w:rsidRPr="007C4F6B" w:rsidRDefault="007C4F6B">
            <w:r w:rsidRPr="007C4F6B">
              <w:t>u16NegoVoltageInmV;</w:t>
            </w:r>
          </w:p>
        </w:tc>
        <w:tc>
          <w:tcPr>
            <w:tcW w:w="6566" w:type="dxa"/>
            <w:tcBorders>
              <w:top w:val="nil"/>
              <w:left w:val="nil"/>
              <w:bottom w:val="single" w:sz="4" w:space="0" w:color="auto"/>
              <w:right w:val="single" w:sz="4" w:space="0" w:color="auto"/>
            </w:tcBorders>
            <w:shd w:val="clear" w:color="auto" w:fill="auto"/>
            <w:noWrap/>
            <w:vAlign w:val="bottom"/>
            <w:hideMark/>
          </w:tcPr>
          <w:p w14:paraId="7E189769" w14:textId="77777777" w:rsidR="007C4F6B" w:rsidRPr="007C4F6B" w:rsidRDefault="007C4F6B">
            <w:proofErr w:type="spellStart"/>
            <w:r w:rsidRPr="007C4F6B">
              <w:t>na</w:t>
            </w:r>
            <w:proofErr w:type="spellEnd"/>
          </w:p>
        </w:tc>
      </w:tr>
      <w:tr w:rsidR="007C4F6B" w:rsidRPr="007C4F6B" w14:paraId="6349150F"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B9D9340" w14:textId="77777777" w:rsidR="007C4F6B" w:rsidRPr="007C4F6B" w:rsidRDefault="007C4F6B">
            <w:r w:rsidRPr="007C4F6B">
              <w:t>u16NegoCurrentInmA;</w:t>
            </w:r>
          </w:p>
        </w:tc>
        <w:tc>
          <w:tcPr>
            <w:tcW w:w="6566" w:type="dxa"/>
            <w:tcBorders>
              <w:top w:val="nil"/>
              <w:left w:val="nil"/>
              <w:bottom w:val="single" w:sz="4" w:space="0" w:color="auto"/>
              <w:right w:val="single" w:sz="4" w:space="0" w:color="auto"/>
            </w:tcBorders>
            <w:shd w:val="clear" w:color="auto" w:fill="auto"/>
            <w:noWrap/>
            <w:vAlign w:val="bottom"/>
            <w:hideMark/>
          </w:tcPr>
          <w:p w14:paraId="3726B70C" w14:textId="77777777" w:rsidR="007C4F6B" w:rsidRPr="007C4F6B" w:rsidRDefault="007C4F6B">
            <w:proofErr w:type="spellStart"/>
            <w:r w:rsidRPr="007C4F6B">
              <w:t>na</w:t>
            </w:r>
            <w:proofErr w:type="spellEnd"/>
          </w:p>
        </w:tc>
      </w:tr>
      <w:tr w:rsidR="007C4F6B" w:rsidRPr="007C4F6B" w14:paraId="1348F8C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5B9C827" w14:textId="77777777" w:rsidR="007C4F6B" w:rsidRPr="007C4F6B" w:rsidRDefault="007C4F6B">
            <w:r w:rsidRPr="007C4F6B">
              <w:t>u16MaxSrcPrtCurrentIn10mA;</w:t>
            </w:r>
          </w:p>
        </w:tc>
        <w:tc>
          <w:tcPr>
            <w:tcW w:w="6566" w:type="dxa"/>
            <w:tcBorders>
              <w:top w:val="nil"/>
              <w:left w:val="nil"/>
              <w:bottom w:val="single" w:sz="4" w:space="0" w:color="auto"/>
              <w:right w:val="single" w:sz="4" w:space="0" w:color="auto"/>
            </w:tcBorders>
            <w:shd w:val="clear" w:color="auto" w:fill="auto"/>
            <w:noWrap/>
            <w:vAlign w:val="bottom"/>
            <w:hideMark/>
          </w:tcPr>
          <w:p w14:paraId="434042A1" w14:textId="77777777" w:rsidR="007C4F6B" w:rsidRPr="007C4F6B" w:rsidRDefault="007C4F6B">
            <w:proofErr w:type="spellStart"/>
            <w:r w:rsidRPr="007C4F6B">
              <w:t>na</w:t>
            </w:r>
            <w:proofErr w:type="spellEnd"/>
          </w:p>
        </w:tc>
      </w:tr>
      <w:tr w:rsidR="007C4F6B" w:rsidRPr="007C4F6B" w14:paraId="494E1D3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17BA48E" w14:textId="77777777" w:rsidR="007C4F6B" w:rsidRPr="007C4F6B" w:rsidRDefault="007C4F6B">
            <w:r w:rsidRPr="007C4F6B">
              <w:t>u16PortIntrMask;</w:t>
            </w:r>
          </w:p>
        </w:tc>
        <w:tc>
          <w:tcPr>
            <w:tcW w:w="6566" w:type="dxa"/>
            <w:tcBorders>
              <w:top w:val="nil"/>
              <w:left w:val="nil"/>
              <w:bottom w:val="single" w:sz="4" w:space="0" w:color="auto"/>
              <w:right w:val="single" w:sz="4" w:space="0" w:color="auto"/>
            </w:tcBorders>
            <w:shd w:val="clear" w:color="auto" w:fill="auto"/>
            <w:noWrap/>
            <w:vAlign w:val="bottom"/>
            <w:hideMark/>
          </w:tcPr>
          <w:p w14:paraId="2F64CE61" w14:textId="77777777" w:rsidR="007C4F6B" w:rsidRPr="007C4F6B" w:rsidRDefault="007C4F6B">
            <w:proofErr w:type="spellStart"/>
            <w:r w:rsidRPr="007C4F6B">
              <w:t>na</w:t>
            </w:r>
            <w:proofErr w:type="spellEnd"/>
          </w:p>
        </w:tc>
      </w:tr>
      <w:tr w:rsidR="007C4F6B" w:rsidRPr="007C4F6B" w14:paraId="11E36D9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C3360C" w14:textId="77777777" w:rsidR="007C4F6B" w:rsidRPr="007C4F6B" w:rsidRDefault="007C4F6B">
            <w:r w:rsidRPr="007C4F6B">
              <w:t>u16PowerGoodTimerInms;</w:t>
            </w:r>
          </w:p>
        </w:tc>
        <w:tc>
          <w:tcPr>
            <w:tcW w:w="6566" w:type="dxa"/>
            <w:tcBorders>
              <w:top w:val="nil"/>
              <w:left w:val="nil"/>
              <w:bottom w:val="single" w:sz="4" w:space="0" w:color="auto"/>
              <w:right w:val="single" w:sz="4" w:space="0" w:color="auto"/>
            </w:tcBorders>
            <w:shd w:val="clear" w:color="auto" w:fill="auto"/>
            <w:noWrap/>
            <w:vAlign w:val="bottom"/>
            <w:hideMark/>
          </w:tcPr>
          <w:p w14:paraId="5FFD4240" w14:textId="77777777" w:rsidR="007C4F6B" w:rsidRPr="007C4F6B" w:rsidRDefault="007C4F6B">
            <w:r w:rsidRPr="007C4F6B">
              <w:t>10S</w:t>
            </w:r>
          </w:p>
        </w:tc>
      </w:tr>
      <w:tr w:rsidR="007C4F6B" w:rsidRPr="007C4F6B" w14:paraId="2013A1B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EEFEC2" w14:textId="77777777" w:rsidR="007C4F6B" w:rsidRPr="007C4F6B" w:rsidRDefault="007C4F6B">
            <w:r w:rsidRPr="007C4F6B">
              <w:t>u16FeatureSelect;</w:t>
            </w:r>
          </w:p>
        </w:tc>
        <w:tc>
          <w:tcPr>
            <w:tcW w:w="6566" w:type="dxa"/>
            <w:tcBorders>
              <w:top w:val="nil"/>
              <w:left w:val="nil"/>
              <w:bottom w:val="single" w:sz="4" w:space="0" w:color="auto"/>
              <w:right w:val="single" w:sz="4" w:space="0" w:color="auto"/>
            </w:tcBorders>
            <w:shd w:val="clear" w:color="auto" w:fill="auto"/>
            <w:noWrap/>
            <w:vAlign w:val="bottom"/>
            <w:hideMark/>
          </w:tcPr>
          <w:p w14:paraId="57B04353" w14:textId="77777777" w:rsidR="007C4F6B" w:rsidRPr="007C4F6B" w:rsidRDefault="007C4F6B">
            <w:proofErr w:type="spellStart"/>
            <w:r w:rsidRPr="007C4F6B">
              <w:t>na</w:t>
            </w:r>
            <w:proofErr w:type="spellEnd"/>
          </w:p>
        </w:tc>
      </w:tr>
      <w:tr w:rsidR="007C4F6B" w:rsidRPr="007C4F6B" w14:paraId="06AAF29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30C0A7" w14:textId="77777777" w:rsidR="007C4F6B" w:rsidRPr="007C4F6B" w:rsidRDefault="007C4F6B">
            <w:r w:rsidRPr="007C4F6B">
              <w:t>u16Reserved1;</w:t>
            </w:r>
          </w:p>
        </w:tc>
        <w:tc>
          <w:tcPr>
            <w:tcW w:w="6566" w:type="dxa"/>
            <w:tcBorders>
              <w:top w:val="nil"/>
              <w:left w:val="nil"/>
              <w:bottom w:val="single" w:sz="4" w:space="0" w:color="auto"/>
              <w:right w:val="single" w:sz="4" w:space="0" w:color="auto"/>
            </w:tcBorders>
            <w:shd w:val="clear" w:color="auto" w:fill="auto"/>
            <w:noWrap/>
            <w:vAlign w:val="bottom"/>
            <w:hideMark/>
          </w:tcPr>
          <w:p w14:paraId="655B9D35" w14:textId="77777777" w:rsidR="007C4F6B" w:rsidRPr="007C4F6B" w:rsidRDefault="007C4F6B">
            <w:proofErr w:type="spellStart"/>
            <w:r w:rsidRPr="007C4F6B">
              <w:t>na</w:t>
            </w:r>
            <w:proofErr w:type="spellEnd"/>
          </w:p>
        </w:tc>
      </w:tr>
      <w:tr w:rsidR="007C4F6B" w:rsidRPr="007C4F6B" w14:paraId="1B51A29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72959C1" w14:textId="77777777" w:rsidR="007C4F6B" w:rsidRPr="007C4F6B" w:rsidRDefault="007C4F6B">
            <w:r w:rsidRPr="007C4F6B">
              <w:t>u16</w:t>
            </w:r>
            <w:proofErr w:type="gramStart"/>
            <w:r w:rsidRPr="007C4F6B">
              <w:t>aMinPDOPreferredCurInmA[</w:t>
            </w:r>
            <w:proofErr w:type="gramEnd"/>
            <w:r w:rsidRPr="007C4F6B">
              <w:t>7];</w:t>
            </w:r>
          </w:p>
        </w:tc>
        <w:tc>
          <w:tcPr>
            <w:tcW w:w="6566" w:type="dxa"/>
            <w:tcBorders>
              <w:top w:val="nil"/>
              <w:left w:val="nil"/>
              <w:bottom w:val="single" w:sz="4" w:space="0" w:color="auto"/>
              <w:right w:val="single" w:sz="4" w:space="0" w:color="auto"/>
            </w:tcBorders>
            <w:shd w:val="clear" w:color="auto" w:fill="auto"/>
            <w:noWrap/>
            <w:vAlign w:val="bottom"/>
            <w:hideMark/>
          </w:tcPr>
          <w:p w14:paraId="38652538" w14:textId="77777777" w:rsidR="007C4F6B" w:rsidRPr="007C4F6B" w:rsidRDefault="007C4F6B">
            <w:r w:rsidRPr="007C4F6B">
              <w:t>{2A,2A,2A,2A,2A,2A,2A}</w:t>
            </w:r>
          </w:p>
        </w:tc>
      </w:tr>
      <w:tr w:rsidR="007C4F6B" w:rsidRPr="007C4F6B" w14:paraId="1D4ABD75"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5D7857A" w14:textId="77777777" w:rsidR="007C4F6B" w:rsidRPr="007C4F6B" w:rsidRDefault="007C4F6B">
            <w:r w:rsidRPr="007C4F6B">
              <w:t>u16SnkMaxOperatingCurInmA;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58284E25" w14:textId="77777777" w:rsidR="007C4F6B" w:rsidRPr="007C4F6B" w:rsidRDefault="007C4F6B">
            <w:r w:rsidRPr="007C4F6B">
              <w:t>3A</w:t>
            </w:r>
          </w:p>
        </w:tc>
      </w:tr>
      <w:tr w:rsidR="007C4F6B" w:rsidRPr="007C4F6B" w14:paraId="66F039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752E714" w14:textId="77777777" w:rsidR="007C4F6B" w:rsidRPr="007C4F6B" w:rsidRDefault="007C4F6B">
            <w:r w:rsidRPr="007C4F6B">
              <w:t>u16SnkMinOperatingCurInmA;</w:t>
            </w:r>
          </w:p>
        </w:tc>
        <w:tc>
          <w:tcPr>
            <w:tcW w:w="6566" w:type="dxa"/>
            <w:tcBorders>
              <w:top w:val="nil"/>
              <w:left w:val="nil"/>
              <w:bottom w:val="single" w:sz="4" w:space="0" w:color="auto"/>
              <w:right w:val="single" w:sz="4" w:space="0" w:color="auto"/>
            </w:tcBorders>
            <w:shd w:val="clear" w:color="auto" w:fill="auto"/>
            <w:noWrap/>
            <w:vAlign w:val="bottom"/>
            <w:hideMark/>
          </w:tcPr>
          <w:p w14:paraId="2277BF3D" w14:textId="77777777" w:rsidR="007C4F6B" w:rsidRPr="007C4F6B" w:rsidRDefault="007C4F6B">
            <w:r w:rsidRPr="007C4F6B">
              <w:t>1A</w:t>
            </w:r>
          </w:p>
        </w:tc>
      </w:tr>
      <w:tr w:rsidR="007C4F6B" w:rsidRPr="007C4F6B" w14:paraId="5E0B96C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8E9922F" w14:textId="77777777" w:rsidR="007C4F6B" w:rsidRPr="007C4F6B" w:rsidRDefault="007C4F6B">
            <w:r w:rsidRPr="007C4F6B">
              <w:t>u16DAC_I_MaxOutVoltInmV;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2399CAF3" w14:textId="77777777" w:rsidR="007C4F6B" w:rsidRPr="007C4F6B" w:rsidRDefault="007C4F6B">
            <w:r w:rsidRPr="007C4F6B">
              <w:t>2.5V</w:t>
            </w:r>
          </w:p>
        </w:tc>
      </w:tr>
      <w:tr w:rsidR="007C4F6B" w:rsidRPr="007C4F6B" w14:paraId="74CCB09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DA35914" w14:textId="77777777" w:rsidR="007C4F6B" w:rsidRPr="007C4F6B" w:rsidRDefault="007C4F6B">
            <w:r w:rsidRPr="007C4F6B">
              <w:t>u16DAC_I_MinOutVoltInmV;</w:t>
            </w:r>
          </w:p>
        </w:tc>
        <w:tc>
          <w:tcPr>
            <w:tcW w:w="6566" w:type="dxa"/>
            <w:tcBorders>
              <w:top w:val="nil"/>
              <w:left w:val="nil"/>
              <w:bottom w:val="single" w:sz="4" w:space="0" w:color="auto"/>
              <w:right w:val="single" w:sz="4" w:space="0" w:color="auto"/>
            </w:tcBorders>
            <w:shd w:val="clear" w:color="auto" w:fill="auto"/>
            <w:noWrap/>
            <w:vAlign w:val="bottom"/>
            <w:hideMark/>
          </w:tcPr>
          <w:p w14:paraId="7E9D54D7" w14:textId="77777777" w:rsidR="007C4F6B" w:rsidRPr="007C4F6B" w:rsidRDefault="007C4F6B">
            <w:r w:rsidRPr="007C4F6B">
              <w:t>0V</w:t>
            </w:r>
          </w:p>
        </w:tc>
      </w:tr>
      <w:tr w:rsidR="007C4F6B" w:rsidRPr="007C4F6B" w14:paraId="66300B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BA0889E" w14:textId="77777777" w:rsidR="007C4F6B" w:rsidRPr="007C4F6B" w:rsidRDefault="007C4F6B">
            <w:r w:rsidRPr="007C4F6B">
              <w:lastRenderedPageBreak/>
              <w:t>u16DAC_I_CurrentInd_MaxInA;</w:t>
            </w:r>
          </w:p>
        </w:tc>
        <w:tc>
          <w:tcPr>
            <w:tcW w:w="6566" w:type="dxa"/>
            <w:tcBorders>
              <w:top w:val="nil"/>
              <w:left w:val="nil"/>
              <w:bottom w:val="single" w:sz="4" w:space="0" w:color="auto"/>
              <w:right w:val="single" w:sz="4" w:space="0" w:color="auto"/>
            </w:tcBorders>
            <w:shd w:val="clear" w:color="auto" w:fill="auto"/>
            <w:noWrap/>
            <w:vAlign w:val="bottom"/>
            <w:hideMark/>
          </w:tcPr>
          <w:p w14:paraId="08A612E8" w14:textId="77777777" w:rsidR="007C4F6B" w:rsidRPr="007C4F6B" w:rsidRDefault="007C4F6B">
            <w:r w:rsidRPr="007C4F6B">
              <w:t>5A</w:t>
            </w:r>
          </w:p>
        </w:tc>
      </w:tr>
      <w:tr w:rsidR="007C4F6B" w:rsidRPr="007C4F6B" w14:paraId="078AEE5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C303098" w14:textId="77777777" w:rsidR="007C4F6B" w:rsidRPr="007C4F6B" w:rsidRDefault="007C4F6B">
            <w:r w:rsidRPr="007C4F6B">
              <w:t>u8SourcePDOCnt;</w:t>
            </w:r>
          </w:p>
        </w:tc>
        <w:tc>
          <w:tcPr>
            <w:tcW w:w="6566" w:type="dxa"/>
            <w:tcBorders>
              <w:top w:val="nil"/>
              <w:left w:val="nil"/>
              <w:bottom w:val="single" w:sz="4" w:space="0" w:color="auto"/>
              <w:right w:val="single" w:sz="4" w:space="0" w:color="auto"/>
            </w:tcBorders>
            <w:shd w:val="clear" w:color="auto" w:fill="auto"/>
            <w:noWrap/>
            <w:vAlign w:val="bottom"/>
            <w:hideMark/>
          </w:tcPr>
          <w:p w14:paraId="3FC51A33" w14:textId="77777777" w:rsidR="007C4F6B" w:rsidRPr="007C4F6B" w:rsidRDefault="007C4F6B">
            <w:r w:rsidRPr="007C4F6B">
              <w:t>NA</w:t>
            </w:r>
          </w:p>
        </w:tc>
      </w:tr>
      <w:tr w:rsidR="007C4F6B" w:rsidRPr="007C4F6B" w14:paraId="341AE81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7E67B4F" w14:textId="77777777" w:rsidR="007C4F6B" w:rsidRPr="007C4F6B" w:rsidRDefault="007C4F6B">
            <w:r w:rsidRPr="007C4F6B">
              <w:t>u8SinkPDOCnt;</w:t>
            </w:r>
          </w:p>
        </w:tc>
        <w:tc>
          <w:tcPr>
            <w:tcW w:w="6566" w:type="dxa"/>
            <w:tcBorders>
              <w:top w:val="nil"/>
              <w:left w:val="nil"/>
              <w:bottom w:val="single" w:sz="4" w:space="0" w:color="auto"/>
              <w:right w:val="single" w:sz="4" w:space="0" w:color="auto"/>
            </w:tcBorders>
            <w:shd w:val="clear" w:color="auto" w:fill="auto"/>
            <w:noWrap/>
            <w:vAlign w:val="bottom"/>
            <w:hideMark/>
          </w:tcPr>
          <w:p w14:paraId="601581A1" w14:textId="77777777" w:rsidR="007C4F6B" w:rsidRPr="007C4F6B" w:rsidRDefault="007C4F6B" w:rsidP="003A4A9C">
            <w:r w:rsidRPr="007C4F6B">
              <w:t>7</w:t>
            </w:r>
          </w:p>
        </w:tc>
      </w:tr>
      <w:tr w:rsidR="007C4F6B" w:rsidRPr="007C4F6B" w14:paraId="1FEF3DA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476639" w14:textId="77777777" w:rsidR="007C4F6B" w:rsidRPr="007C4F6B" w:rsidRDefault="007C4F6B">
            <w:r w:rsidRPr="007C4F6B">
              <w:t>u8NewPDOCnt;</w:t>
            </w:r>
          </w:p>
        </w:tc>
        <w:tc>
          <w:tcPr>
            <w:tcW w:w="6566" w:type="dxa"/>
            <w:tcBorders>
              <w:top w:val="nil"/>
              <w:left w:val="nil"/>
              <w:bottom w:val="single" w:sz="4" w:space="0" w:color="auto"/>
              <w:right w:val="single" w:sz="4" w:space="0" w:color="auto"/>
            </w:tcBorders>
            <w:shd w:val="clear" w:color="auto" w:fill="auto"/>
            <w:noWrap/>
            <w:vAlign w:val="bottom"/>
            <w:hideMark/>
          </w:tcPr>
          <w:p w14:paraId="59294956" w14:textId="77777777" w:rsidR="007C4F6B" w:rsidRPr="007C4F6B" w:rsidRDefault="007C4F6B">
            <w:r w:rsidRPr="007C4F6B">
              <w:t>NC</w:t>
            </w:r>
          </w:p>
        </w:tc>
      </w:tr>
      <w:tr w:rsidR="007C4F6B" w:rsidRPr="007C4F6B" w14:paraId="1232720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81D58EF" w14:textId="77777777" w:rsidR="007C4F6B" w:rsidRPr="007C4F6B" w:rsidRDefault="007C4F6B">
            <w:r w:rsidRPr="007C4F6B">
              <w:t>u8AdvertisedPDOCnt;</w:t>
            </w:r>
          </w:p>
        </w:tc>
        <w:tc>
          <w:tcPr>
            <w:tcW w:w="6566" w:type="dxa"/>
            <w:tcBorders>
              <w:top w:val="nil"/>
              <w:left w:val="nil"/>
              <w:bottom w:val="single" w:sz="4" w:space="0" w:color="auto"/>
              <w:right w:val="single" w:sz="4" w:space="0" w:color="auto"/>
            </w:tcBorders>
            <w:shd w:val="clear" w:color="auto" w:fill="auto"/>
            <w:noWrap/>
            <w:vAlign w:val="bottom"/>
            <w:hideMark/>
          </w:tcPr>
          <w:p w14:paraId="58E988D0" w14:textId="77777777" w:rsidR="007C4F6B" w:rsidRPr="007C4F6B" w:rsidRDefault="007C4F6B">
            <w:r w:rsidRPr="007C4F6B">
              <w:t>NC</w:t>
            </w:r>
          </w:p>
        </w:tc>
      </w:tr>
      <w:tr w:rsidR="007C4F6B" w:rsidRPr="007C4F6B" w14:paraId="6302432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344E1213" w14:textId="77777777" w:rsidR="007C4F6B" w:rsidRPr="007C4F6B" w:rsidRDefault="007C4F6B">
            <w:r w:rsidRPr="007C4F6B">
              <w:t>u8PartnerPDOCnt;</w:t>
            </w:r>
          </w:p>
        </w:tc>
        <w:tc>
          <w:tcPr>
            <w:tcW w:w="6566" w:type="dxa"/>
            <w:tcBorders>
              <w:top w:val="nil"/>
              <w:left w:val="nil"/>
              <w:bottom w:val="single" w:sz="4" w:space="0" w:color="auto"/>
              <w:right w:val="single" w:sz="4" w:space="0" w:color="auto"/>
            </w:tcBorders>
            <w:shd w:val="clear" w:color="auto" w:fill="auto"/>
            <w:noWrap/>
            <w:vAlign w:val="bottom"/>
            <w:hideMark/>
          </w:tcPr>
          <w:p w14:paraId="321822F8" w14:textId="77777777" w:rsidR="007C4F6B" w:rsidRPr="007C4F6B" w:rsidRDefault="007C4F6B">
            <w:r w:rsidRPr="007C4F6B">
              <w:t>NC</w:t>
            </w:r>
          </w:p>
        </w:tc>
      </w:tr>
      <w:tr w:rsidR="007C4F6B" w:rsidRPr="007C4F6B" w14:paraId="252CF0E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8D839AA" w14:textId="77777777" w:rsidR="007C4F6B" w:rsidRPr="007C4F6B" w:rsidRDefault="007C4F6B">
            <w:r w:rsidRPr="007C4F6B">
              <w:t>u8SinkConfigSel;</w:t>
            </w:r>
          </w:p>
        </w:tc>
        <w:tc>
          <w:tcPr>
            <w:tcW w:w="6566" w:type="dxa"/>
            <w:tcBorders>
              <w:top w:val="nil"/>
              <w:left w:val="nil"/>
              <w:bottom w:val="single" w:sz="4" w:space="0" w:color="auto"/>
              <w:right w:val="single" w:sz="4" w:space="0" w:color="auto"/>
            </w:tcBorders>
            <w:shd w:val="clear" w:color="auto" w:fill="auto"/>
            <w:noWrap/>
            <w:vAlign w:val="bottom"/>
            <w:hideMark/>
          </w:tcPr>
          <w:p w14:paraId="4A29158F" w14:textId="77777777" w:rsidR="007C4F6B" w:rsidRPr="007C4F6B" w:rsidRDefault="007C4F6B">
            <w:r w:rsidRPr="007C4F6B">
              <w:t>(CFG_PORT_SINK_MODE_</w:t>
            </w:r>
            <w:proofErr w:type="gramStart"/>
            <w:r w:rsidRPr="007C4F6B">
              <w:t>A)|</w:t>
            </w:r>
            <w:proofErr w:type="gramEnd"/>
            <w:r w:rsidRPr="007C4F6B">
              <w:t xml:space="preserve"> (CFG_PORT_SINK_USB_SUSP  | (CFG_PORT_SINK_GIVE_BACK_FLAG)</w:t>
            </w:r>
          </w:p>
        </w:tc>
      </w:tr>
      <w:tr w:rsidR="007C4F6B" w:rsidRPr="007C4F6B" w14:paraId="609B6D7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821D116" w14:textId="77777777" w:rsidR="007C4F6B" w:rsidRPr="007C4F6B" w:rsidRDefault="007C4F6B">
            <w:r w:rsidRPr="007C4F6B">
              <w:t>u8FaultInDebounceInms;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545F21AB" w14:textId="77777777" w:rsidR="007C4F6B" w:rsidRPr="007C4F6B" w:rsidRDefault="007C4F6B">
            <w:r w:rsidRPr="007C4F6B">
              <w:t>5mS</w:t>
            </w:r>
          </w:p>
        </w:tc>
      </w:tr>
      <w:tr w:rsidR="007C4F6B" w:rsidRPr="007C4F6B" w14:paraId="200CF4A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45C27D77" w14:textId="77777777" w:rsidR="007C4F6B" w:rsidRPr="007C4F6B" w:rsidRDefault="007C4F6B">
            <w:r w:rsidRPr="007C4F6B">
              <w:t>u8OCSThresholdPercentage;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15409E8" w14:textId="77777777" w:rsidR="007C4F6B" w:rsidRPr="007C4F6B" w:rsidRDefault="007C4F6B" w:rsidP="003A4A9C">
            <w:r w:rsidRPr="007C4F6B">
              <w:t>0</w:t>
            </w:r>
          </w:p>
        </w:tc>
      </w:tr>
      <w:tr w:rsidR="007C4F6B" w:rsidRPr="007C4F6B" w14:paraId="322C32A7"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C128FAC" w14:textId="77777777" w:rsidR="007C4F6B" w:rsidRPr="007C4F6B" w:rsidRDefault="007C4F6B">
            <w:r w:rsidRPr="007C4F6B">
              <w:t>u8OVThresholdPercentage;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5F1E8DA1" w14:textId="77777777" w:rsidR="007C4F6B" w:rsidRPr="007C4F6B" w:rsidRDefault="007C4F6B" w:rsidP="003A4A9C">
            <w:r w:rsidRPr="007C4F6B">
              <w:t>115</w:t>
            </w:r>
          </w:p>
        </w:tc>
      </w:tr>
      <w:tr w:rsidR="007C4F6B" w:rsidRPr="007C4F6B" w14:paraId="79B10A6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4A01059" w14:textId="77777777" w:rsidR="007C4F6B" w:rsidRPr="007C4F6B" w:rsidRDefault="007C4F6B">
            <w:r w:rsidRPr="007C4F6B">
              <w:t>u8UVThresholdPercentage;</w:t>
            </w:r>
          </w:p>
        </w:tc>
        <w:tc>
          <w:tcPr>
            <w:tcW w:w="6566" w:type="dxa"/>
            <w:tcBorders>
              <w:top w:val="nil"/>
              <w:left w:val="nil"/>
              <w:bottom w:val="single" w:sz="4" w:space="0" w:color="auto"/>
              <w:right w:val="single" w:sz="4" w:space="0" w:color="auto"/>
            </w:tcBorders>
            <w:shd w:val="clear" w:color="auto" w:fill="auto"/>
            <w:noWrap/>
            <w:vAlign w:val="bottom"/>
            <w:hideMark/>
          </w:tcPr>
          <w:p w14:paraId="6BA024CF" w14:textId="77777777" w:rsidR="007C4F6B" w:rsidRPr="007C4F6B" w:rsidRDefault="007C4F6B" w:rsidP="003A4A9C">
            <w:r w:rsidRPr="007C4F6B">
              <w:t>85</w:t>
            </w:r>
          </w:p>
        </w:tc>
      </w:tr>
      <w:tr w:rsidR="007C4F6B" w:rsidRPr="007C4F6B" w14:paraId="310AD3D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7E97008" w14:textId="77777777" w:rsidR="007C4F6B" w:rsidRPr="007C4F6B" w:rsidRDefault="007C4F6B">
            <w:r w:rsidRPr="007C4F6B">
              <w:t>u8VCONNOCSDebounceInms;</w:t>
            </w:r>
          </w:p>
        </w:tc>
        <w:tc>
          <w:tcPr>
            <w:tcW w:w="6566" w:type="dxa"/>
            <w:tcBorders>
              <w:top w:val="nil"/>
              <w:left w:val="nil"/>
              <w:bottom w:val="single" w:sz="4" w:space="0" w:color="auto"/>
              <w:right w:val="single" w:sz="4" w:space="0" w:color="auto"/>
            </w:tcBorders>
            <w:shd w:val="clear" w:color="auto" w:fill="auto"/>
            <w:noWrap/>
            <w:vAlign w:val="bottom"/>
            <w:hideMark/>
          </w:tcPr>
          <w:p w14:paraId="717BAF8E" w14:textId="77777777" w:rsidR="007C4F6B" w:rsidRPr="007C4F6B" w:rsidRDefault="007C4F6B">
            <w:r w:rsidRPr="007C4F6B">
              <w:t>2mS</w:t>
            </w:r>
          </w:p>
        </w:tc>
      </w:tr>
      <w:tr w:rsidR="007C4F6B" w:rsidRPr="007C4F6B" w14:paraId="3CA30278"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76CF53C" w14:textId="77777777" w:rsidR="007C4F6B" w:rsidRPr="007C4F6B" w:rsidRDefault="007C4F6B">
            <w:r w:rsidRPr="007C4F6B">
              <w:t>u8VBUSMaxFaultCnt;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A08BF62" w14:textId="77777777" w:rsidR="007C4F6B" w:rsidRPr="007C4F6B" w:rsidRDefault="007C4F6B" w:rsidP="003A4A9C">
            <w:r w:rsidRPr="007C4F6B">
              <w:t>3</w:t>
            </w:r>
          </w:p>
        </w:tc>
      </w:tr>
      <w:tr w:rsidR="007C4F6B" w:rsidRPr="007C4F6B" w14:paraId="3321A750"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4A296C6" w14:textId="77777777" w:rsidR="007C4F6B" w:rsidRPr="007C4F6B" w:rsidRDefault="007C4F6B">
            <w:r w:rsidRPr="007C4F6B">
              <w:t>u8VCONNMaxFaultCnt;</w:t>
            </w:r>
          </w:p>
        </w:tc>
        <w:tc>
          <w:tcPr>
            <w:tcW w:w="6566" w:type="dxa"/>
            <w:tcBorders>
              <w:top w:val="nil"/>
              <w:left w:val="nil"/>
              <w:bottom w:val="single" w:sz="4" w:space="0" w:color="auto"/>
              <w:right w:val="single" w:sz="4" w:space="0" w:color="auto"/>
            </w:tcBorders>
            <w:shd w:val="clear" w:color="auto" w:fill="auto"/>
            <w:noWrap/>
            <w:vAlign w:val="bottom"/>
            <w:hideMark/>
          </w:tcPr>
          <w:p w14:paraId="7C7F1A52" w14:textId="77777777" w:rsidR="007C4F6B" w:rsidRPr="007C4F6B" w:rsidRDefault="007C4F6B" w:rsidP="003A4A9C">
            <w:r w:rsidRPr="007C4F6B">
              <w:t>3</w:t>
            </w:r>
          </w:p>
        </w:tc>
      </w:tr>
      <w:tr w:rsidR="007C4F6B" w:rsidRPr="007C4F6B" w14:paraId="6B0E497C"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D1C74B7" w14:textId="77777777" w:rsidR="007C4F6B" w:rsidRPr="007C4F6B" w:rsidRDefault="007C4F6B">
            <w:r w:rsidRPr="007C4F6B">
              <w:t>u8Pio_FAULT_IN;</w:t>
            </w:r>
          </w:p>
        </w:tc>
        <w:tc>
          <w:tcPr>
            <w:tcW w:w="6566" w:type="dxa"/>
            <w:tcBorders>
              <w:top w:val="nil"/>
              <w:left w:val="nil"/>
              <w:bottom w:val="single" w:sz="4" w:space="0" w:color="auto"/>
              <w:right w:val="single" w:sz="4" w:space="0" w:color="auto"/>
            </w:tcBorders>
            <w:shd w:val="clear" w:color="auto" w:fill="auto"/>
            <w:noWrap/>
            <w:vAlign w:val="bottom"/>
            <w:hideMark/>
          </w:tcPr>
          <w:p w14:paraId="37B6635A" w14:textId="77777777" w:rsidR="007C4F6B" w:rsidRPr="007C4F6B" w:rsidRDefault="007C4F6B">
            <w:r w:rsidRPr="007C4F6B">
              <w:t>eUPD_PIO5</w:t>
            </w:r>
          </w:p>
        </w:tc>
      </w:tr>
      <w:tr w:rsidR="007C4F6B" w:rsidRPr="007C4F6B" w14:paraId="3BD9DC54"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E26196D" w14:textId="77777777" w:rsidR="007C4F6B" w:rsidRPr="007C4F6B" w:rsidRDefault="007C4F6B">
            <w:r w:rsidRPr="007C4F6B">
              <w:t>u8Mode_FAULT_IN;</w:t>
            </w:r>
          </w:p>
        </w:tc>
        <w:tc>
          <w:tcPr>
            <w:tcW w:w="6566" w:type="dxa"/>
            <w:tcBorders>
              <w:top w:val="nil"/>
              <w:left w:val="nil"/>
              <w:bottom w:val="single" w:sz="4" w:space="0" w:color="auto"/>
              <w:right w:val="single" w:sz="4" w:space="0" w:color="auto"/>
            </w:tcBorders>
            <w:shd w:val="clear" w:color="auto" w:fill="auto"/>
            <w:noWrap/>
            <w:vAlign w:val="bottom"/>
            <w:hideMark/>
          </w:tcPr>
          <w:p w14:paraId="36AA3C58" w14:textId="77777777" w:rsidR="007C4F6B" w:rsidRPr="007C4F6B" w:rsidRDefault="007C4F6B">
            <w:r w:rsidRPr="007C4F6B">
              <w:t>ACTIVE_LOW</w:t>
            </w:r>
          </w:p>
        </w:tc>
      </w:tr>
      <w:tr w:rsidR="007C4F6B" w:rsidRPr="007C4F6B" w14:paraId="3D04624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2FE64C9F" w14:textId="77777777" w:rsidR="007C4F6B" w:rsidRPr="007C4F6B" w:rsidRDefault="007C4F6B">
            <w:r w:rsidRPr="007C4F6B">
              <w:t>u8aReserved1;</w:t>
            </w:r>
          </w:p>
        </w:tc>
        <w:tc>
          <w:tcPr>
            <w:tcW w:w="6566" w:type="dxa"/>
            <w:tcBorders>
              <w:top w:val="nil"/>
              <w:left w:val="nil"/>
              <w:bottom w:val="single" w:sz="4" w:space="0" w:color="auto"/>
              <w:right w:val="single" w:sz="4" w:space="0" w:color="auto"/>
            </w:tcBorders>
            <w:shd w:val="clear" w:color="auto" w:fill="auto"/>
            <w:noWrap/>
            <w:vAlign w:val="bottom"/>
            <w:hideMark/>
          </w:tcPr>
          <w:p w14:paraId="31163BE4" w14:textId="77777777" w:rsidR="007C4F6B" w:rsidRPr="007C4F6B" w:rsidRDefault="007C4F6B">
            <w:r w:rsidRPr="007C4F6B">
              <w:t>NA</w:t>
            </w:r>
          </w:p>
        </w:tc>
      </w:tr>
      <w:tr w:rsidR="007C4F6B" w:rsidRPr="007C4F6B" w14:paraId="5E6966F9"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6C3B56CB" w14:textId="77777777" w:rsidR="007C4F6B" w:rsidRPr="007C4F6B" w:rsidRDefault="007C4F6B">
            <w:r w:rsidRPr="007C4F6B">
              <w:t>u8Pio_EN_VBUS;</w:t>
            </w:r>
          </w:p>
        </w:tc>
        <w:tc>
          <w:tcPr>
            <w:tcW w:w="6566" w:type="dxa"/>
            <w:tcBorders>
              <w:top w:val="nil"/>
              <w:left w:val="nil"/>
              <w:bottom w:val="single" w:sz="4" w:space="0" w:color="auto"/>
              <w:right w:val="single" w:sz="4" w:space="0" w:color="auto"/>
            </w:tcBorders>
            <w:shd w:val="clear" w:color="auto" w:fill="auto"/>
            <w:noWrap/>
            <w:vAlign w:val="bottom"/>
            <w:hideMark/>
          </w:tcPr>
          <w:p w14:paraId="3B7DA681" w14:textId="77777777" w:rsidR="007C4F6B" w:rsidRPr="007C4F6B" w:rsidRDefault="007C4F6B">
            <w:r w:rsidRPr="007C4F6B">
              <w:t>NA</w:t>
            </w:r>
          </w:p>
        </w:tc>
      </w:tr>
      <w:tr w:rsidR="007C4F6B" w:rsidRPr="007C4F6B" w14:paraId="13927051"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CA03C92" w14:textId="77777777" w:rsidR="007C4F6B" w:rsidRPr="007C4F6B" w:rsidRDefault="007C4F6B">
            <w:r w:rsidRPr="007C4F6B">
              <w:t>u8Mode_EN_VBUS;</w:t>
            </w:r>
          </w:p>
        </w:tc>
        <w:tc>
          <w:tcPr>
            <w:tcW w:w="6566" w:type="dxa"/>
            <w:tcBorders>
              <w:top w:val="nil"/>
              <w:left w:val="nil"/>
              <w:bottom w:val="single" w:sz="4" w:space="0" w:color="auto"/>
              <w:right w:val="single" w:sz="4" w:space="0" w:color="auto"/>
            </w:tcBorders>
            <w:shd w:val="clear" w:color="auto" w:fill="auto"/>
            <w:noWrap/>
            <w:vAlign w:val="bottom"/>
            <w:hideMark/>
          </w:tcPr>
          <w:p w14:paraId="7A4065E8" w14:textId="77777777" w:rsidR="007C4F6B" w:rsidRPr="007C4F6B" w:rsidRDefault="007C4F6B">
            <w:r w:rsidRPr="007C4F6B">
              <w:t>NA</w:t>
            </w:r>
          </w:p>
        </w:tc>
      </w:tr>
      <w:tr w:rsidR="007C4F6B" w:rsidRPr="007C4F6B" w14:paraId="42019CF6"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73EB90CA" w14:textId="77777777" w:rsidR="007C4F6B" w:rsidRPr="007C4F6B" w:rsidRDefault="007C4F6B">
            <w:r w:rsidRPr="007C4F6B">
              <w:t>u8aReserved2[2];</w:t>
            </w:r>
          </w:p>
        </w:tc>
        <w:tc>
          <w:tcPr>
            <w:tcW w:w="6566" w:type="dxa"/>
            <w:tcBorders>
              <w:top w:val="nil"/>
              <w:left w:val="nil"/>
              <w:bottom w:val="single" w:sz="4" w:space="0" w:color="auto"/>
              <w:right w:val="single" w:sz="4" w:space="0" w:color="auto"/>
            </w:tcBorders>
            <w:shd w:val="clear" w:color="auto" w:fill="auto"/>
            <w:noWrap/>
            <w:vAlign w:val="bottom"/>
            <w:hideMark/>
          </w:tcPr>
          <w:p w14:paraId="2F1E8C85" w14:textId="77777777" w:rsidR="007C4F6B" w:rsidRPr="007C4F6B" w:rsidRDefault="007C4F6B">
            <w:r w:rsidRPr="007C4F6B">
              <w:t>NA</w:t>
            </w:r>
          </w:p>
        </w:tc>
      </w:tr>
      <w:tr w:rsidR="007C4F6B" w:rsidRPr="007C4F6B" w14:paraId="58CE9CEA"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2EF709E" w14:textId="77777777" w:rsidR="007C4F6B" w:rsidRPr="007C4F6B" w:rsidRDefault="007C4F6B">
            <w:r w:rsidRPr="007C4F6B">
              <w:t>u8Pio_EN_SINK;</w:t>
            </w:r>
          </w:p>
        </w:tc>
        <w:tc>
          <w:tcPr>
            <w:tcW w:w="6566" w:type="dxa"/>
            <w:tcBorders>
              <w:top w:val="nil"/>
              <w:left w:val="nil"/>
              <w:bottom w:val="single" w:sz="4" w:space="0" w:color="auto"/>
              <w:right w:val="single" w:sz="4" w:space="0" w:color="auto"/>
            </w:tcBorders>
            <w:shd w:val="clear" w:color="auto" w:fill="auto"/>
            <w:noWrap/>
            <w:vAlign w:val="bottom"/>
            <w:hideMark/>
          </w:tcPr>
          <w:p w14:paraId="46C042C7" w14:textId="77777777" w:rsidR="007C4F6B" w:rsidRPr="007C4F6B" w:rsidRDefault="007C4F6B">
            <w:r w:rsidRPr="007C4F6B">
              <w:t>eUPD_PIO6</w:t>
            </w:r>
          </w:p>
        </w:tc>
      </w:tr>
      <w:tr w:rsidR="007C4F6B" w:rsidRPr="007C4F6B" w14:paraId="745C815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966A7EF" w14:textId="77777777" w:rsidR="007C4F6B" w:rsidRPr="007C4F6B" w:rsidRDefault="007C4F6B">
            <w:r w:rsidRPr="007C4F6B">
              <w:t>u8Mode_EN_SINK;</w:t>
            </w:r>
          </w:p>
        </w:tc>
        <w:tc>
          <w:tcPr>
            <w:tcW w:w="6566" w:type="dxa"/>
            <w:tcBorders>
              <w:top w:val="nil"/>
              <w:left w:val="nil"/>
              <w:bottom w:val="single" w:sz="4" w:space="0" w:color="auto"/>
              <w:right w:val="single" w:sz="4" w:space="0" w:color="auto"/>
            </w:tcBorders>
            <w:shd w:val="clear" w:color="auto" w:fill="auto"/>
            <w:noWrap/>
            <w:vAlign w:val="bottom"/>
            <w:hideMark/>
          </w:tcPr>
          <w:p w14:paraId="42453705" w14:textId="77777777" w:rsidR="007C4F6B" w:rsidRPr="007C4F6B" w:rsidRDefault="007C4F6B">
            <w:r w:rsidRPr="007C4F6B">
              <w:t>ACTIVE_HIGH</w:t>
            </w:r>
          </w:p>
        </w:tc>
      </w:tr>
      <w:tr w:rsidR="007C4F6B" w:rsidRPr="007C4F6B" w14:paraId="03AE8E92"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1BDA2412" w14:textId="77777777" w:rsidR="007C4F6B" w:rsidRPr="007C4F6B" w:rsidRDefault="007C4F6B">
            <w:r w:rsidRPr="007C4F6B">
              <w:t>u8DAC_I_Direction;</w:t>
            </w:r>
          </w:p>
        </w:tc>
        <w:tc>
          <w:tcPr>
            <w:tcW w:w="6566" w:type="dxa"/>
            <w:tcBorders>
              <w:top w:val="nil"/>
              <w:left w:val="nil"/>
              <w:bottom w:val="single" w:sz="4" w:space="0" w:color="auto"/>
              <w:right w:val="single" w:sz="4" w:space="0" w:color="auto"/>
            </w:tcBorders>
            <w:shd w:val="clear" w:color="auto" w:fill="auto"/>
            <w:noWrap/>
            <w:vAlign w:val="bottom"/>
            <w:hideMark/>
          </w:tcPr>
          <w:p w14:paraId="1AA694FE" w14:textId="77777777" w:rsidR="007C4F6B" w:rsidRPr="007C4F6B" w:rsidRDefault="007C4F6B" w:rsidP="003A4A9C">
            <w:r w:rsidRPr="007C4F6B">
              <w:t>0</w:t>
            </w:r>
          </w:p>
        </w:tc>
      </w:tr>
      <w:tr w:rsidR="007C4F6B" w:rsidRPr="007C4F6B" w14:paraId="520464CD"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5AA036A7" w14:textId="77777777" w:rsidR="007C4F6B" w:rsidRPr="007C4F6B" w:rsidRDefault="007C4F6B">
            <w:r w:rsidRPr="007C4F6B">
              <w:t>u8Reserved3;</w:t>
            </w:r>
          </w:p>
        </w:tc>
        <w:tc>
          <w:tcPr>
            <w:tcW w:w="6566" w:type="dxa"/>
            <w:tcBorders>
              <w:top w:val="nil"/>
              <w:left w:val="nil"/>
              <w:bottom w:val="single" w:sz="4" w:space="0" w:color="auto"/>
              <w:right w:val="single" w:sz="4" w:space="0" w:color="auto"/>
            </w:tcBorders>
            <w:shd w:val="clear" w:color="auto" w:fill="auto"/>
            <w:noWrap/>
            <w:vAlign w:val="bottom"/>
            <w:hideMark/>
          </w:tcPr>
          <w:p w14:paraId="4F5D86AC" w14:textId="77777777" w:rsidR="007C4F6B" w:rsidRPr="007C4F6B" w:rsidRDefault="007C4F6B">
            <w:r w:rsidRPr="007C4F6B">
              <w:t>NA</w:t>
            </w:r>
          </w:p>
        </w:tc>
      </w:tr>
      <w:tr w:rsidR="007C4F6B" w:rsidRPr="007C4F6B" w14:paraId="1D4A980E" w14:textId="77777777" w:rsidTr="007C4F6B">
        <w:trPr>
          <w:trHeight w:val="300"/>
        </w:trPr>
        <w:tc>
          <w:tcPr>
            <w:tcW w:w="2784" w:type="dxa"/>
            <w:tcBorders>
              <w:top w:val="nil"/>
              <w:left w:val="single" w:sz="4" w:space="0" w:color="auto"/>
              <w:bottom w:val="single" w:sz="4" w:space="0" w:color="auto"/>
              <w:right w:val="single" w:sz="4" w:space="0" w:color="auto"/>
            </w:tcBorders>
            <w:shd w:val="clear" w:color="auto" w:fill="auto"/>
            <w:noWrap/>
            <w:vAlign w:val="bottom"/>
            <w:hideMark/>
          </w:tcPr>
          <w:p w14:paraId="0D9BF108" w14:textId="77777777" w:rsidR="007C4F6B" w:rsidRPr="007C4F6B" w:rsidRDefault="007C4F6B">
            <w:r w:rsidRPr="007C4F6B">
              <w:t>u8</w:t>
            </w:r>
            <w:proofErr w:type="gramStart"/>
            <w:r w:rsidRPr="007C4F6B">
              <w:t>ReservedPortPadBytes[</w:t>
            </w:r>
            <w:proofErr w:type="gramEnd"/>
            <w:r w:rsidRPr="007C4F6B">
              <w:t>32];</w:t>
            </w:r>
          </w:p>
        </w:tc>
        <w:tc>
          <w:tcPr>
            <w:tcW w:w="6566" w:type="dxa"/>
            <w:tcBorders>
              <w:top w:val="nil"/>
              <w:left w:val="nil"/>
              <w:bottom w:val="single" w:sz="4" w:space="0" w:color="auto"/>
              <w:right w:val="single" w:sz="4" w:space="0" w:color="auto"/>
            </w:tcBorders>
            <w:shd w:val="clear" w:color="auto" w:fill="auto"/>
            <w:noWrap/>
            <w:vAlign w:val="bottom"/>
            <w:hideMark/>
          </w:tcPr>
          <w:p w14:paraId="327A6A3E" w14:textId="77777777" w:rsidR="007C4F6B" w:rsidRPr="007C4F6B" w:rsidRDefault="007C4F6B">
            <w:r w:rsidRPr="007C4F6B">
              <w:t>NA</w:t>
            </w:r>
          </w:p>
        </w:tc>
      </w:tr>
    </w:tbl>
    <w:p w14:paraId="67AB7B88" w14:textId="4D59F990" w:rsidR="007C4F6B" w:rsidRDefault="007C4F6B" w:rsidP="00C26F4C">
      <w:pPr>
        <w:rPr>
          <w:ins w:id="159" w:author="Somu Monika - I53191" w:date="2020-09-24T17:47:00Z"/>
          <w:lang w:val="en-GB"/>
        </w:rPr>
      </w:pPr>
    </w:p>
    <w:p w14:paraId="02A71DBD" w14:textId="77777777" w:rsidR="00B34D09" w:rsidRDefault="00B34D09" w:rsidP="00B34D09">
      <w:pPr>
        <w:rPr>
          <w:ins w:id="160" w:author="Somu Monika - I53191" w:date="2020-09-24T17:47:00Z"/>
          <w:rFonts w:ascii="Arial" w:hAnsi="Arial" w:cs="Arial"/>
          <w:sz w:val="36"/>
          <w:szCs w:val="36"/>
          <w:lang w:val="en-GB"/>
        </w:rPr>
      </w:pPr>
      <w:ins w:id="161" w:author="Somu Monika - I53191" w:date="2020-09-24T17:47:00Z">
        <w:r w:rsidRPr="00615C75">
          <w:rPr>
            <w:rFonts w:ascii="Arial" w:hAnsi="Arial" w:cs="Arial"/>
            <w:b/>
            <w:bCs/>
            <w:sz w:val="36"/>
            <w:szCs w:val="36"/>
            <w:lang w:val="en-GB"/>
          </w:rPr>
          <w:t xml:space="preserve">set </w:t>
        </w:r>
        <w:proofErr w:type="spellStart"/>
        <w:r w:rsidRPr="00615C75">
          <w:rPr>
            <w:rFonts w:ascii="Arial" w:hAnsi="Arial" w:cs="Arial"/>
            <w:b/>
            <w:bCs/>
            <w:sz w:val="36"/>
            <w:szCs w:val="36"/>
            <w:lang w:val="en-GB"/>
          </w:rPr>
          <w:t>pdo</w:t>
        </w:r>
        <w:proofErr w:type="spellEnd"/>
        <w:r w:rsidRPr="00615C75">
          <w:rPr>
            <w:rFonts w:ascii="Arial" w:hAnsi="Arial" w:cs="Arial"/>
            <w:b/>
            <w:bCs/>
            <w:sz w:val="36"/>
            <w:szCs w:val="36"/>
            <w:lang w:val="en-GB"/>
          </w:rPr>
          <w:t xml:space="preserve"> [position] [value]</w:t>
        </w:r>
        <w:r w:rsidRPr="00615C75">
          <w:rPr>
            <w:rFonts w:ascii="Arial" w:hAnsi="Arial" w:cs="Arial"/>
            <w:sz w:val="36"/>
            <w:szCs w:val="36"/>
            <w:lang w:val="en-GB"/>
          </w:rPr>
          <w:t xml:space="preserve"> </w:t>
        </w:r>
      </w:ins>
    </w:p>
    <w:p w14:paraId="602C9EDF" w14:textId="77777777" w:rsidR="00B34D09" w:rsidRDefault="00B34D09" w:rsidP="00B34D09">
      <w:pPr>
        <w:rPr>
          <w:ins w:id="162" w:author="Somu Monika - I53191" w:date="2020-09-24T17:47:00Z"/>
          <w:lang w:val="en-GB"/>
        </w:rPr>
      </w:pPr>
      <w:ins w:id="163" w:author="Somu Monika - I53191" w:date="2020-09-24T17:47:00Z">
        <w:r>
          <w:rPr>
            <w:lang w:val="en-GB"/>
          </w:rPr>
          <w:t xml:space="preserve">When using this command, user must give the value of PDO as </w:t>
        </w:r>
        <w:r w:rsidRPr="006820CD">
          <w:rPr>
            <w:lang w:val="en-GB"/>
          </w:rPr>
          <w:t>((((voltage)/50) &lt;&lt; 10) | ((current)/10))</w:t>
        </w:r>
        <w:r>
          <w:rPr>
            <w:lang w:val="en-GB"/>
          </w:rPr>
          <w:t xml:space="preserve">. </w:t>
        </w:r>
      </w:ins>
    </w:p>
    <w:p w14:paraId="0FC7E4F4" w14:textId="2AD7A83B" w:rsidR="00B34D09" w:rsidRDefault="00B34D09" w:rsidP="00B34D09">
      <w:pPr>
        <w:rPr>
          <w:ins w:id="164" w:author="Somu Monika - I53191" w:date="2020-09-24T17:45:00Z"/>
          <w:lang w:val="en-GB"/>
        </w:rPr>
      </w:pPr>
      <w:ins w:id="165" w:author="Somu Monika - I53191" w:date="2020-09-24T17:47:00Z">
        <w:r>
          <w:rPr>
            <w:lang w:val="en-GB"/>
          </w:rPr>
          <w:t xml:space="preserve">For </w:t>
        </w:r>
        <w:proofErr w:type="spellStart"/>
        <w:r>
          <w:rPr>
            <w:lang w:val="en-GB"/>
          </w:rPr>
          <w:t>eg</w:t>
        </w:r>
        <w:proofErr w:type="spellEnd"/>
        <w:r>
          <w:rPr>
            <w:lang w:val="en-GB"/>
          </w:rPr>
          <w:t xml:space="preserve">: For the PDO (15000U,3000U), the </w:t>
        </w:r>
        <w:proofErr w:type="spellStart"/>
        <w:r>
          <w:rPr>
            <w:lang w:val="en-GB"/>
          </w:rPr>
          <w:t>pdo</w:t>
        </w:r>
        <w:proofErr w:type="spellEnd"/>
        <w:r>
          <w:rPr>
            <w:lang w:val="en-GB"/>
          </w:rPr>
          <w:t xml:space="preserve"> value to be given is 4B12C.</w:t>
        </w:r>
      </w:ins>
    </w:p>
    <w:p w14:paraId="06CC2980" w14:textId="77777777" w:rsidR="008501DC" w:rsidRDefault="008501DC" w:rsidP="00C26F4C">
      <w:pPr>
        <w:rPr>
          <w:lang w:val="en-GB"/>
        </w:rPr>
      </w:pPr>
    </w:p>
    <w:p w14:paraId="7223DC0F" w14:textId="1C0320E0" w:rsidR="00C26F4C" w:rsidRDefault="00C26F4C" w:rsidP="00C26F4C">
      <w:pPr>
        <w:rPr>
          <w:lang w:val="en-GB"/>
        </w:rPr>
      </w:pPr>
      <w:r>
        <w:rPr>
          <w:lang w:val="en-GB"/>
        </w:rPr>
        <w:br w:type="page"/>
      </w:r>
      <w:ins w:id="166" w:author="Somu Monika - I53191" w:date="2020-09-24T17:45:00Z">
        <w:r w:rsidR="008501DC">
          <w:rPr>
            <w:lang w:val="en-GB"/>
          </w:rPr>
          <w:lastRenderedPageBreak/>
          <w:tab/>
        </w:r>
      </w:ins>
    </w:p>
    <w:p w14:paraId="64BE0F2D" w14:textId="4164C7CC" w:rsidR="00C26F4C" w:rsidRDefault="00C26F4C" w:rsidP="00C26F4C">
      <w:pPr>
        <w:pStyle w:val="Heading1"/>
      </w:pPr>
      <w:bookmarkStart w:id="167" w:name="_Toc47594212"/>
      <w:r>
        <w:t>Project Deliverables</w:t>
      </w:r>
      <w:bookmarkEnd w:id="167"/>
    </w:p>
    <w:p w14:paraId="70C8FE11" w14:textId="3BDC81DE" w:rsidR="00866C2D" w:rsidRDefault="00866C2D" w:rsidP="00DD673A">
      <w:pPr>
        <w:pStyle w:val="ListParagraph"/>
        <w:numPr>
          <w:ilvl w:val="0"/>
          <w:numId w:val="18"/>
        </w:numPr>
        <w:rPr>
          <w:lang w:val="en-GB"/>
        </w:rPr>
      </w:pPr>
      <w:r>
        <w:rPr>
          <w:lang w:val="en-GB"/>
        </w:rPr>
        <w:t>Demo binary</w:t>
      </w:r>
    </w:p>
    <w:p w14:paraId="250A1A75" w14:textId="7A39AA7A" w:rsidR="00866C2D" w:rsidRDefault="00866C2D" w:rsidP="00DD673A">
      <w:pPr>
        <w:pStyle w:val="ListParagraph"/>
        <w:numPr>
          <w:ilvl w:val="0"/>
          <w:numId w:val="18"/>
        </w:numPr>
        <w:rPr>
          <w:lang w:val="en-GB"/>
        </w:rPr>
      </w:pPr>
      <w:r>
        <w:rPr>
          <w:lang w:val="en-GB"/>
        </w:rPr>
        <w:t>Demo user guide</w:t>
      </w:r>
    </w:p>
    <w:p w14:paraId="114DF180" w14:textId="514D01B2" w:rsidR="00866C2D" w:rsidRDefault="00866C2D" w:rsidP="00DD673A">
      <w:pPr>
        <w:pStyle w:val="ListParagraph"/>
        <w:numPr>
          <w:ilvl w:val="0"/>
          <w:numId w:val="18"/>
        </w:numPr>
        <w:rPr>
          <w:lang w:val="en-GB"/>
        </w:rPr>
      </w:pPr>
      <w:r>
        <w:rPr>
          <w:lang w:val="en-GB"/>
        </w:rPr>
        <w:t>Test reports</w:t>
      </w:r>
    </w:p>
    <w:p w14:paraId="14A396FF" w14:textId="5184D68C" w:rsidR="00C5513A" w:rsidRDefault="00866C2D" w:rsidP="00DD673A">
      <w:pPr>
        <w:pStyle w:val="ListParagraph"/>
        <w:numPr>
          <w:ilvl w:val="0"/>
          <w:numId w:val="18"/>
        </w:numPr>
        <w:rPr>
          <w:lang w:val="en-GB"/>
        </w:rPr>
      </w:pPr>
      <w:r>
        <w:rPr>
          <w:lang w:val="en-GB"/>
        </w:rPr>
        <w:t xml:space="preserve">EVB user guide and </w:t>
      </w:r>
      <w:proofErr w:type="gramStart"/>
      <w:r>
        <w:rPr>
          <w:lang w:val="en-GB"/>
        </w:rPr>
        <w:t>it’s</w:t>
      </w:r>
      <w:proofErr w:type="gramEnd"/>
      <w:r>
        <w:rPr>
          <w:lang w:val="en-GB"/>
        </w:rPr>
        <w:t xml:space="preserve"> collaterals</w:t>
      </w:r>
    </w:p>
    <w:p w14:paraId="4B7F6DA9" w14:textId="50A34C03" w:rsidR="00C26F4C" w:rsidRDefault="00C5513A" w:rsidP="00D071AC">
      <w:pPr>
        <w:pStyle w:val="ListParagraph"/>
        <w:numPr>
          <w:ilvl w:val="0"/>
          <w:numId w:val="18"/>
        </w:numPr>
        <w:rPr>
          <w:lang w:val="en-GB"/>
        </w:rPr>
      </w:pPr>
      <w:r>
        <w:rPr>
          <w:lang w:val="en-GB"/>
        </w:rPr>
        <w:t>Release check list</w:t>
      </w:r>
    </w:p>
    <w:p w14:paraId="23A7E93B" w14:textId="5749C558" w:rsidR="00C5513A" w:rsidRPr="00DD673A" w:rsidRDefault="00C5513A" w:rsidP="00DD673A">
      <w:pPr>
        <w:pStyle w:val="ListParagraph"/>
        <w:numPr>
          <w:ilvl w:val="0"/>
          <w:numId w:val="18"/>
        </w:numPr>
        <w:rPr>
          <w:lang w:val="en-GB"/>
        </w:rPr>
      </w:pPr>
      <w:r>
        <w:rPr>
          <w:lang w:val="en-GB"/>
        </w:rPr>
        <w:t>Release report</w:t>
      </w:r>
    </w:p>
    <w:p w14:paraId="4A8D475C" w14:textId="0AE4E7D9" w:rsidR="00866C2D" w:rsidRDefault="00C26F4C" w:rsidP="00D071AC">
      <w:pPr>
        <w:pStyle w:val="Heading1"/>
      </w:pPr>
      <w:bookmarkStart w:id="168" w:name="_Toc47594213"/>
      <w:r>
        <w:t>Prerequisites</w:t>
      </w:r>
      <w:bookmarkEnd w:id="168"/>
    </w:p>
    <w:p w14:paraId="10272343" w14:textId="016E3B26" w:rsidR="00C26F4C" w:rsidRPr="00D071AC" w:rsidRDefault="00866C2D" w:rsidP="00F11152">
      <w:pPr>
        <w:pStyle w:val="ListParagraph"/>
        <w:numPr>
          <w:ilvl w:val="0"/>
          <w:numId w:val="16"/>
        </w:numPr>
        <w:rPr>
          <w:lang w:val="en-GB"/>
        </w:rPr>
      </w:pPr>
      <w:r>
        <w:t>R_TP_BOARD_REQUIREMENTS</w:t>
      </w:r>
    </w:p>
    <w:p w14:paraId="7CDFE3CA" w14:textId="3432A50F" w:rsidR="00F11152" w:rsidRPr="00D071AC" w:rsidRDefault="00F11152" w:rsidP="00D071AC">
      <w:pPr>
        <w:pStyle w:val="ListParagraph"/>
        <w:numPr>
          <w:ilvl w:val="0"/>
          <w:numId w:val="16"/>
        </w:numPr>
        <w:rPr>
          <w:lang w:val="en-GB"/>
        </w:rPr>
      </w:pPr>
      <w:r w:rsidRPr="005D2344">
        <w:rPr>
          <w:lang w:val="en-GB"/>
        </w:rPr>
        <w:t>PSF SINK library</w:t>
      </w:r>
    </w:p>
    <w:p w14:paraId="48807ABC" w14:textId="77777777" w:rsidR="00C26F4C" w:rsidRDefault="00C26F4C" w:rsidP="00C26F4C">
      <w:pPr>
        <w:pStyle w:val="Heading1"/>
      </w:pPr>
      <w:bookmarkStart w:id="169" w:name="_Toc47594214"/>
      <w:r w:rsidRPr="00C7073B">
        <w:t>Assumptions</w:t>
      </w:r>
      <w:bookmarkEnd w:id="169"/>
      <w:r w:rsidRPr="00C7073B">
        <w:t xml:space="preserve"> </w:t>
      </w:r>
    </w:p>
    <w:p w14:paraId="03F15D63" w14:textId="77777777" w:rsidR="00C26F4C" w:rsidRDefault="00C26F4C" w:rsidP="00C26F4C">
      <w:pPr>
        <w:rPr>
          <w:lang w:val="en-GB"/>
        </w:rPr>
      </w:pPr>
    </w:p>
    <w:p w14:paraId="5D983F55" w14:textId="32E956D5" w:rsidR="00C26F4C" w:rsidRDefault="00C26F4C" w:rsidP="00C26F4C">
      <w:pPr>
        <w:pStyle w:val="Heading1"/>
      </w:pPr>
      <w:bookmarkStart w:id="170" w:name="_Toc47594215"/>
      <w:r w:rsidRPr="00C7073B">
        <w:t>Dependencies</w:t>
      </w:r>
      <w:bookmarkEnd w:id="170"/>
    </w:p>
    <w:p w14:paraId="34C28BB4" w14:textId="77777777" w:rsidR="00C26F4C" w:rsidRPr="00742753" w:rsidRDefault="00C26F4C" w:rsidP="00C26F4C">
      <w:pPr>
        <w:rPr>
          <w:lang w:val="en-GB"/>
        </w:rPr>
      </w:pPr>
    </w:p>
    <w:p w14:paraId="71EA5D9E" w14:textId="1D117F57" w:rsidR="000D17D4" w:rsidRDefault="00C26F4C" w:rsidP="000D17D4">
      <w:pPr>
        <w:pStyle w:val="Heading1"/>
        <w:rPr>
          <w:ins w:id="171" w:author="Somu Monika - I53191" w:date="2020-09-24T17:51:00Z"/>
        </w:rPr>
      </w:pPr>
      <w:bookmarkStart w:id="172" w:name="_Toc47594216"/>
      <w:r>
        <w:t>Known Limitation</w:t>
      </w:r>
      <w:ins w:id="173" w:author="Somu Monika - I53191" w:date="2020-09-24T17:51:00Z">
        <w:r w:rsidR="000D17D4">
          <w:t>s</w:t>
        </w:r>
      </w:ins>
      <w:del w:id="174" w:author="Somu Monika - I53191" w:date="2020-09-24T17:51:00Z">
        <w:r w:rsidDel="000D17D4">
          <w:delText>s</w:delText>
        </w:r>
      </w:del>
      <w:bookmarkEnd w:id="172"/>
    </w:p>
    <w:p w14:paraId="434EF68F" w14:textId="4755B081" w:rsidR="000D17D4" w:rsidRDefault="000D17D4" w:rsidP="000D17D4">
      <w:pPr>
        <w:rPr>
          <w:ins w:id="175" w:author="Somu Monika - I53191" w:date="2020-09-24T17:51:00Z"/>
          <w:lang w:val="en-GB"/>
        </w:rPr>
      </w:pPr>
    </w:p>
    <w:p w14:paraId="3D611590" w14:textId="508500D7" w:rsidR="000D17D4" w:rsidRDefault="000D17D4" w:rsidP="000D17D4">
      <w:pPr>
        <w:rPr>
          <w:ins w:id="176" w:author="Somu Monika - I53191" w:date="2020-09-24T17:51:00Z"/>
          <w:lang w:val="en-GB"/>
        </w:rPr>
      </w:pPr>
    </w:p>
    <w:p w14:paraId="43E8D58E" w14:textId="77777777" w:rsidR="000D17D4" w:rsidRDefault="000D17D4" w:rsidP="000D17D4">
      <w:pPr>
        <w:pStyle w:val="Heading1"/>
        <w:rPr>
          <w:ins w:id="177" w:author="Somu Monika - I53191" w:date="2020-09-24T17:51:00Z"/>
        </w:rPr>
      </w:pPr>
      <w:ins w:id="178" w:author="Somu Monika - I53191" w:date="2020-09-24T17:51:00Z">
        <w:r w:rsidRPr="0020159A">
          <w:t>Meeting</w:t>
        </w:r>
        <w:r>
          <w:t xml:space="preserve"> minutes</w:t>
        </w:r>
      </w:ins>
    </w:p>
    <w:p w14:paraId="5655704B" w14:textId="77777777" w:rsidR="000D17D4" w:rsidRPr="008401B9" w:rsidRDefault="000D17D4" w:rsidP="000D17D4">
      <w:pPr>
        <w:rPr>
          <w:ins w:id="179"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2340"/>
        <w:gridCol w:w="4590"/>
      </w:tblGrid>
      <w:tr w:rsidR="000D17D4" w14:paraId="7BB20D89" w14:textId="77777777" w:rsidTr="00615C75">
        <w:trPr>
          <w:trHeight w:val="360"/>
          <w:ins w:id="180" w:author="Somu Monika - I53191" w:date="2020-09-24T17:51:00Z"/>
        </w:trPr>
        <w:tc>
          <w:tcPr>
            <w:tcW w:w="1980" w:type="dxa"/>
            <w:tcBorders>
              <w:top w:val="single" w:sz="2" w:space="0" w:color="auto"/>
              <w:left w:val="single" w:sz="2" w:space="0" w:color="auto"/>
              <w:bottom w:val="single" w:sz="2" w:space="0" w:color="auto"/>
              <w:right w:val="single" w:sz="2" w:space="0" w:color="auto"/>
            </w:tcBorders>
            <w:shd w:val="clear" w:color="auto" w:fill="333399"/>
            <w:vAlign w:val="center"/>
          </w:tcPr>
          <w:p w14:paraId="26C1C091" w14:textId="77777777" w:rsidR="000D17D4" w:rsidRDefault="000D17D4" w:rsidP="00615C75">
            <w:pPr>
              <w:pStyle w:val="Header"/>
              <w:rPr>
                <w:ins w:id="181" w:author="Somu Monika - I53191" w:date="2020-09-24T17:51:00Z"/>
                <w:b/>
                <w:bCs/>
                <w:color w:val="FFFFFF"/>
                <w:lang w:val="en-IE"/>
              </w:rPr>
            </w:pPr>
            <w:ins w:id="182" w:author="Somu Monika - I53191" w:date="2020-09-24T17:51:00Z">
              <w:r>
                <w:rPr>
                  <w:b/>
                  <w:bCs/>
                  <w:color w:val="FFFFFF"/>
                  <w:lang w:val="en-IE"/>
                </w:rPr>
                <w:t>Meeting Minutes</w:t>
              </w:r>
            </w:ins>
          </w:p>
        </w:tc>
        <w:tc>
          <w:tcPr>
            <w:tcW w:w="2340" w:type="dxa"/>
            <w:tcBorders>
              <w:top w:val="single" w:sz="4" w:space="0" w:color="auto"/>
              <w:left w:val="nil"/>
              <w:bottom w:val="nil"/>
              <w:right w:val="single" w:sz="4" w:space="0" w:color="auto"/>
            </w:tcBorders>
            <w:shd w:val="clear" w:color="auto" w:fill="C0C0C0"/>
            <w:vAlign w:val="center"/>
          </w:tcPr>
          <w:p w14:paraId="720553EA" w14:textId="77777777" w:rsidR="000D17D4" w:rsidRDefault="000D17D4" w:rsidP="00615C75">
            <w:pPr>
              <w:pStyle w:val="Header"/>
              <w:rPr>
                <w:ins w:id="183" w:author="Somu Monika - I53191" w:date="2020-09-24T17:51:00Z"/>
                <w:lang w:val="en-IE"/>
              </w:rPr>
            </w:pPr>
            <w:ins w:id="184" w:author="Somu Monika - I53191" w:date="2020-09-24T17:51:00Z">
              <w:r>
                <w:rPr>
                  <w:lang w:val="en-IE"/>
                </w:rPr>
                <w:t>Project Name</w:t>
              </w:r>
            </w:ins>
          </w:p>
        </w:tc>
        <w:tc>
          <w:tcPr>
            <w:tcW w:w="4590" w:type="dxa"/>
            <w:tcBorders>
              <w:top w:val="single" w:sz="4" w:space="0" w:color="auto"/>
              <w:left w:val="single" w:sz="4" w:space="0" w:color="auto"/>
              <w:bottom w:val="single" w:sz="4" w:space="0" w:color="auto"/>
              <w:right w:val="single" w:sz="4" w:space="0" w:color="auto"/>
            </w:tcBorders>
            <w:vAlign w:val="center"/>
          </w:tcPr>
          <w:p w14:paraId="51711EA9" w14:textId="77777777" w:rsidR="000D17D4" w:rsidRDefault="000D17D4" w:rsidP="00615C75">
            <w:pPr>
              <w:pStyle w:val="Header"/>
              <w:rPr>
                <w:ins w:id="185" w:author="Somu Monika - I53191" w:date="2020-09-24T17:51:00Z"/>
              </w:rPr>
            </w:pPr>
            <w:ins w:id="186" w:author="Somu Monika - I53191" w:date="2020-09-24T17:51:00Z">
              <w:r>
                <w:t>PSF AE Sink Demo</w:t>
              </w:r>
            </w:ins>
          </w:p>
        </w:tc>
      </w:tr>
      <w:tr w:rsidR="000D17D4" w14:paraId="4CC2EA4A" w14:textId="77777777" w:rsidTr="00615C75">
        <w:trPr>
          <w:trHeight w:val="360"/>
          <w:ins w:id="187" w:author="Somu Monika - I53191" w:date="2020-09-24T17:51:00Z"/>
        </w:trPr>
        <w:tc>
          <w:tcPr>
            <w:tcW w:w="1980" w:type="dxa"/>
            <w:tcBorders>
              <w:top w:val="nil"/>
              <w:left w:val="nil"/>
              <w:bottom w:val="nil"/>
              <w:right w:val="nil"/>
            </w:tcBorders>
            <w:vAlign w:val="center"/>
          </w:tcPr>
          <w:p w14:paraId="78BE404B" w14:textId="77777777" w:rsidR="000D17D4" w:rsidRDefault="000D17D4" w:rsidP="00615C75">
            <w:pPr>
              <w:pStyle w:val="Header"/>
              <w:rPr>
                <w:ins w:id="188"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35B58372" w14:textId="77777777" w:rsidR="000D17D4" w:rsidRDefault="000D17D4" w:rsidP="00615C75">
            <w:pPr>
              <w:pStyle w:val="Header"/>
              <w:rPr>
                <w:ins w:id="189" w:author="Somu Monika - I53191" w:date="2020-09-24T17:51:00Z"/>
                <w:lang w:val="en-IE"/>
              </w:rPr>
            </w:pPr>
            <w:ins w:id="190" w:author="Somu Monika - I53191" w:date="2020-09-24T17:51:00Z">
              <w:r>
                <w:t>Date</w:t>
              </w:r>
            </w:ins>
          </w:p>
        </w:tc>
        <w:tc>
          <w:tcPr>
            <w:tcW w:w="4590" w:type="dxa"/>
            <w:tcBorders>
              <w:top w:val="single" w:sz="4" w:space="0" w:color="auto"/>
              <w:left w:val="single" w:sz="4" w:space="0" w:color="auto"/>
              <w:bottom w:val="single" w:sz="2" w:space="0" w:color="auto"/>
              <w:right w:val="single" w:sz="4" w:space="0" w:color="auto"/>
            </w:tcBorders>
            <w:vAlign w:val="center"/>
          </w:tcPr>
          <w:p w14:paraId="0F806C2E" w14:textId="77777777" w:rsidR="000D17D4" w:rsidRDefault="000D17D4" w:rsidP="00615C75">
            <w:pPr>
              <w:pStyle w:val="Header"/>
              <w:rPr>
                <w:ins w:id="191" w:author="Somu Monika - I53191" w:date="2020-09-24T17:51:00Z"/>
              </w:rPr>
            </w:pPr>
            <w:ins w:id="192" w:author="Somu Monika - I53191" w:date="2020-09-24T17:51:00Z">
              <w:r>
                <w:t>Sep 15 2020</w:t>
              </w:r>
            </w:ins>
          </w:p>
        </w:tc>
      </w:tr>
      <w:tr w:rsidR="000D17D4" w14:paraId="701B07BD" w14:textId="77777777" w:rsidTr="00615C75">
        <w:trPr>
          <w:trHeight w:val="360"/>
          <w:ins w:id="193" w:author="Somu Monika - I53191" w:date="2020-09-24T17:51:00Z"/>
        </w:trPr>
        <w:tc>
          <w:tcPr>
            <w:tcW w:w="1980" w:type="dxa"/>
            <w:tcBorders>
              <w:top w:val="nil"/>
              <w:left w:val="nil"/>
              <w:bottom w:val="nil"/>
              <w:right w:val="nil"/>
            </w:tcBorders>
            <w:vAlign w:val="center"/>
          </w:tcPr>
          <w:p w14:paraId="6CA300F5" w14:textId="77777777" w:rsidR="000D17D4" w:rsidRDefault="000D17D4" w:rsidP="00615C75">
            <w:pPr>
              <w:pStyle w:val="Header"/>
              <w:rPr>
                <w:ins w:id="194" w:author="Somu Monika - I53191" w:date="2020-09-24T17:51:00Z"/>
                <w:b/>
                <w:bCs/>
              </w:rPr>
            </w:pPr>
          </w:p>
        </w:tc>
        <w:tc>
          <w:tcPr>
            <w:tcW w:w="2340" w:type="dxa"/>
            <w:tcBorders>
              <w:top w:val="single" w:sz="2" w:space="0" w:color="auto"/>
              <w:left w:val="single" w:sz="2" w:space="0" w:color="auto"/>
              <w:bottom w:val="single" w:sz="2" w:space="0" w:color="auto"/>
              <w:right w:val="single" w:sz="4" w:space="0" w:color="auto"/>
            </w:tcBorders>
            <w:shd w:val="clear" w:color="auto" w:fill="C0C0C0"/>
            <w:vAlign w:val="center"/>
          </w:tcPr>
          <w:p w14:paraId="44689C4F" w14:textId="77777777" w:rsidR="000D17D4" w:rsidRDefault="000D17D4" w:rsidP="00615C75">
            <w:pPr>
              <w:pStyle w:val="Header"/>
              <w:rPr>
                <w:ins w:id="195" w:author="Somu Monika - I53191" w:date="2020-09-24T17:51:00Z"/>
              </w:rPr>
            </w:pPr>
            <w:ins w:id="196" w:author="Somu Monika - I53191" w:date="2020-09-24T17:51:00Z">
              <w:r>
                <w:t>Minutes Taken By</w:t>
              </w:r>
            </w:ins>
          </w:p>
        </w:tc>
        <w:tc>
          <w:tcPr>
            <w:tcW w:w="4590" w:type="dxa"/>
            <w:tcBorders>
              <w:top w:val="single" w:sz="4" w:space="0" w:color="auto"/>
              <w:left w:val="single" w:sz="4" w:space="0" w:color="auto"/>
              <w:bottom w:val="single" w:sz="4" w:space="0" w:color="auto"/>
              <w:right w:val="single" w:sz="4" w:space="0" w:color="auto"/>
            </w:tcBorders>
            <w:vAlign w:val="center"/>
          </w:tcPr>
          <w:p w14:paraId="7C414C5A" w14:textId="2C61CDD8" w:rsidR="000D17D4" w:rsidRDefault="000F43AA" w:rsidP="00615C75">
            <w:pPr>
              <w:pStyle w:val="Header"/>
              <w:rPr>
                <w:ins w:id="197" w:author="Somu Monika - I53191" w:date="2020-09-24T17:51:00Z"/>
              </w:rPr>
            </w:pPr>
            <w:ins w:id="198" w:author="Somu Monika - I53191" w:date="2020-09-24T17:52:00Z">
              <w:r>
                <w:t>Somu Monika</w:t>
              </w:r>
            </w:ins>
          </w:p>
        </w:tc>
      </w:tr>
    </w:tbl>
    <w:p w14:paraId="5804BEFE" w14:textId="77777777" w:rsidR="000D17D4" w:rsidRDefault="000D17D4" w:rsidP="000D17D4">
      <w:pPr>
        <w:rPr>
          <w:ins w:id="199" w:author="Somu Monika - I53191" w:date="2020-09-24T17:51:00Z"/>
        </w:rPr>
      </w:pPr>
    </w:p>
    <w:p w14:paraId="491FEE50" w14:textId="77777777" w:rsidR="000D17D4" w:rsidRDefault="000D17D4" w:rsidP="000D17D4">
      <w:pPr>
        <w:pStyle w:val="Header"/>
        <w:rPr>
          <w:ins w:id="200" w:author="Somu Monika - I53191" w:date="2020-09-24T17:51:00Z"/>
          <w:rFonts w:cs="Arial"/>
        </w:rPr>
      </w:pPr>
    </w:p>
    <w:tbl>
      <w:tblPr>
        <w:tblW w:w="9128"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Change w:id="201" w:author="Somu Monika - I53191" w:date="2020-09-24T17:52:00Z">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PrChange>
      </w:tblPr>
      <w:tblGrid>
        <w:gridCol w:w="2028"/>
        <w:gridCol w:w="7100"/>
        <w:tblGridChange w:id="202">
          <w:tblGrid>
            <w:gridCol w:w="1980"/>
            <w:gridCol w:w="6930"/>
          </w:tblGrid>
        </w:tblGridChange>
      </w:tblGrid>
      <w:tr w:rsidR="000D17D4" w14:paraId="2C230F4D" w14:textId="77777777" w:rsidTr="000F43AA">
        <w:trPr>
          <w:trHeight w:val="284"/>
          <w:ins w:id="203" w:author="Somu Monika - I53191" w:date="2020-09-24T17:51:00Z"/>
          <w:trPrChange w:id="204" w:author="Somu Monika - I53191" w:date="2020-09-24T17:52:00Z">
            <w:trPr>
              <w:trHeight w:val="360"/>
            </w:trPr>
          </w:trPrChange>
        </w:trPr>
        <w:tc>
          <w:tcPr>
            <w:tcW w:w="2028" w:type="dxa"/>
            <w:tcBorders>
              <w:top w:val="single" w:sz="4" w:space="0" w:color="auto"/>
              <w:left w:val="single" w:sz="4" w:space="0" w:color="auto"/>
              <w:bottom w:val="nil"/>
              <w:right w:val="single" w:sz="4" w:space="0" w:color="auto"/>
            </w:tcBorders>
            <w:shd w:val="clear" w:color="auto" w:fill="333399"/>
            <w:vAlign w:val="center"/>
            <w:tcPrChange w:id="205" w:author="Somu Monika - I53191" w:date="2020-09-24T17:52:00Z">
              <w:tcPr>
                <w:tcW w:w="1980" w:type="dxa"/>
                <w:tcBorders>
                  <w:top w:val="single" w:sz="4" w:space="0" w:color="auto"/>
                  <w:left w:val="single" w:sz="4" w:space="0" w:color="auto"/>
                  <w:bottom w:val="nil"/>
                  <w:right w:val="single" w:sz="4" w:space="0" w:color="auto"/>
                </w:tcBorders>
                <w:shd w:val="clear" w:color="auto" w:fill="333399"/>
                <w:vAlign w:val="center"/>
              </w:tcPr>
            </w:tcPrChange>
          </w:tcPr>
          <w:p w14:paraId="69065D4F" w14:textId="77777777" w:rsidR="000D17D4" w:rsidRDefault="000D17D4" w:rsidP="00615C75">
            <w:pPr>
              <w:pStyle w:val="Header"/>
              <w:rPr>
                <w:ins w:id="206" w:author="Somu Monika - I53191" w:date="2020-09-24T17:51:00Z"/>
                <w:rFonts w:cs="Arial"/>
              </w:rPr>
            </w:pPr>
            <w:ins w:id="207" w:author="Somu Monika - I53191" w:date="2020-09-24T17:51:00Z">
              <w:r>
                <w:rPr>
                  <w:b/>
                  <w:bCs/>
                  <w:color w:val="FFFFFF"/>
                  <w:lang w:val="en-IE"/>
                </w:rPr>
                <w:t>Attendees</w:t>
              </w:r>
            </w:ins>
          </w:p>
        </w:tc>
        <w:tc>
          <w:tcPr>
            <w:tcW w:w="7100" w:type="dxa"/>
            <w:tcBorders>
              <w:top w:val="single" w:sz="4" w:space="0" w:color="auto"/>
              <w:left w:val="single" w:sz="4" w:space="0" w:color="auto"/>
              <w:bottom w:val="single" w:sz="4" w:space="0" w:color="auto"/>
              <w:right w:val="single" w:sz="4" w:space="0" w:color="auto"/>
            </w:tcBorders>
            <w:shd w:val="clear" w:color="auto" w:fill="C0C0C0"/>
            <w:vAlign w:val="center"/>
            <w:tcPrChange w:id="208" w:author="Somu Monika - I53191" w:date="2020-09-24T17:52:00Z">
              <w:tcPr>
                <w:tcW w:w="6930" w:type="dxa"/>
                <w:tcBorders>
                  <w:top w:val="single" w:sz="4" w:space="0" w:color="auto"/>
                  <w:left w:val="single" w:sz="4" w:space="0" w:color="auto"/>
                  <w:bottom w:val="single" w:sz="4" w:space="0" w:color="auto"/>
                  <w:right w:val="single" w:sz="4" w:space="0" w:color="auto"/>
                </w:tcBorders>
                <w:shd w:val="clear" w:color="auto" w:fill="C0C0C0"/>
                <w:vAlign w:val="center"/>
              </w:tcPr>
            </w:tcPrChange>
          </w:tcPr>
          <w:p w14:paraId="34368F45" w14:textId="77777777" w:rsidR="000D17D4" w:rsidRDefault="000D17D4" w:rsidP="00615C75">
            <w:pPr>
              <w:pStyle w:val="Header"/>
              <w:rPr>
                <w:ins w:id="209" w:author="Somu Monika - I53191" w:date="2020-09-24T17:51:00Z"/>
                <w:rFonts w:cs="Arial"/>
                <w:b/>
                <w:bCs/>
              </w:rPr>
            </w:pPr>
            <w:ins w:id="210" w:author="Somu Monika - I53191" w:date="2020-09-24T17:51:00Z">
              <w:r>
                <w:rPr>
                  <w:rFonts w:cs="Arial"/>
                  <w:b/>
                  <w:bCs/>
                </w:rPr>
                <w:t>Name</w:t>
              </w:r>
            </w:ins>
          </w:p>
        </w:tc>
      </w:tr>
      <w:tr w:rsidR="000D17D4" w14:paraId="14280760" w14:textId="77777777" w:rsidTr="000F43AA">
        <w:trPr>
          <w:trHeight w:val="284"/>
          <w:ins w:id="211" w:author="Somu Monika - I53191" w:date="2020-09-24T17:51:00Z"/>
          <w:trPrChange w:id="212" w:author="Somu Monika - I53191" w:date="2020-09-24T17:52:00Z">
            <w:trPr>
              <w:trHeight w:val="360"/>
            </w:trPr>
          </w:trPrChange>
        </w:trPr>
        <w:tc>
          <w:tcPr>
            <w:tcW w:w="2028" w:type="dxa"/>
            <w:tcBorders>
              <w:top w:val="nil"/>
              <w:left w:val="nil"/>
              <w:bottom w:val="nil"/>
              <w:right w:val="single" w:sz="4" w:space="0" w:color="auto"/>
            </w:tcBorders>
            <w:vAlign w:val="center"/>
            <w:tcPrChange w:id="213" w:author="Somu Monika - I53191" w:date="2020-09-24T17:52:00Z">
              <w:tcPr>
                <w:tcW w:w="1980" w:type="dxa"/>
                <w:tcBorders>
                  <w:top w:val="nil"/>
                  <w:left w:val="nil"/>
                  <w:bottom w:val="nil"/>
                  <w:right w:val="single" w:sz="4" w:space="0" w:color="auto"/>
                </w:tcBorders>
                <w:vAlign w:val="center"/>
              </w:tcPr>
            </w:tcPrChange>
          </w:tcPr>
          <w:p w14:paraId="580ED084" w14:textId="77777777" w:rsidR="000D17D4" w:rsidRDefault="000D17D4" w:rsidP="00615C75">
            <w:pPr>
              <w:pStyle w:val="Header"/>
              <w:rPr>
                <w:ins w:id="214"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15"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4B624619" w14:textId="1863B906" w:rsidR="000D17D4" w:rsidRPr="00BD2B70" w:rsidRDefault="000F43AA" w:rsidP="00615C75">
            <w:pPr>
              <w:pStyle w:val="Header"/>
              <w:rPr>
                <w:ins w:id="216" w:author="Somu Monika - I53191" w:date="2020-09-24T17:51:00Z"/>
                <w:rFonts w:cs="Arial"/>
                <w:b/>
                <w:highlight w:val="yellow"/>
              </w:rPr>
            </w:pPr>
            <w:ins w:id="217" w:author="Somu Monika - I53191" w:date="2020-09-24T17:52:00Z">
              <w:r>
                <w:rPr>
                  <w:rFonts w:cs="Arial"/>
                  <w:b/>
                  <w:highlight w:val="yellow"/>
                </w:rPr>
                <w:t>Somu Monika</w:t>
              </w:r>
            </w:ins>
          </w:p>
        </w:tc>
      </w:tr>
      <w:tr w:rsidR="000D17D4" w14:paraId="58AB9F6D" w14:textId="77777777" w:rsidTr="000F43AA">
        <w:trPr>
          <w:trHeight w:val="284"/>
          <w:ins w:id="218" w:author="Somu Monika - I53191" w:date="2020-09-24T17:51:00Z"/>
          <w:trPrChange w:id="219" w:author="Somu Monika - I53191" w:date="2020-09-24T17:52:00Z">
            <w:trPr>
              <w:trHeight w:val="360"/>
            </w:trPr>
          </w:trPrChange>
        </w:trPr>
        <w:tc>
          <w:tcPr>
            <w:tcW w:w="2028" w:type="dxa"/>
            <w:tcBorders>
              <w:top w:val="nil"/>
              <w:left w:val="nil"/>
              <w:bottom w:val="nil"/>
              <w:right w:val="single" w:sz="4" w:space="0" w:color="auto"/>
            </w:tcBorders>
            <w:vAlign w:val="center"/>
            <w:tcPrChange w:id="220" w:author="Somu Monika - I53191" w:date="2020-09-24T17:52:00Z">
              <w:tcPr>
                <w:tcW w:w="1980" w:type="dxa"/>
                <w:tcBorders>
                  <w:top w:val="nil"/>
                  <w:left w:val="nil"/>
                  <w:bottom w:val="nil"/>
                  <w:right w:val="single" w:sz="4" w:space="0" w:color="auto"/>
                </w:tcBorders>
                <w:vAlign w:val="center"/>
              </w:tcPr>
            </w:tcPrChange>
          </w:tcPr>
          <w:p w14:paraId="5EAF9CA1" w14:textId="77777777" w:rsidR="000D17D4" w:rsidRDefault="000D17D4" w:rsidP="00615C75">
            <w:pPr>
              <w:pStyle w:val="Header"/>
              <w:rPr>
                <w:ins w:id="221"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22"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1218B385" w14:textId="197AA2FC" w:rsidR="000D17D4" w:rsidRDefault="000D17D4" w:rsidP="00615C75">
            <w:pPr>
              <w:pStyle w:val="Header"/>
              <w:rPr>
                <w:ins w:id="223" w:author="Somu Monika - I53191" w:date="2020-09-24T17:51:00Z"/>
                <w:rFonts w:cs="Arial"/>
              </w:rPr>
            </w:pPr>
            <w:ins w:id="224" w:author="Somu Monika - I53191" w:date="2020-09-24T17:51:00Z">
              <w:r>
                <w:rPr>
                  <w:rFonts w:cs="Arial"/>
                </w:rPr>
                <w:t xml:space="preserve">Riyas </w:t>
              </w:r>
            </w:ins>
            <w:ins w:id="225" w:author="Somu Monika - I53191" w:date="2020-09-24T18:16:00Z">
              <w:r w:rsidR="00836C5B">
                <w:rPr>
                  <w:rFonts w:cs="Arial"/>
                </w:rPr>
                <w:t>K</w:t>
              </w:r>
            </w:ins>
            <w:ins w:id="226" w:author="Somu Monika - I53191" w:date="2020-09-24T17:51:00Z">
              <w:r>
                <w:rPr>
                  <w:rFonts w:cs="Arial"/>
                </w:rPr>
                <w:t>attukandan</w:t>
              </w:r>
            </w:ins>
          </w:p>
        </w:tc>
      </w:tr>
      <w:tr w:rsidR="000D17D4" w14:paraId="3473F638" w14:textId="77777777" w:rsidTr="000F43AA">
        <w:trPr>
          <w:trHeight w:val="284"/>
          <w:ins w:id="227" w:author="Somu Monika - I53191" w:date="2020-09-24T17:51:00Z"/>
          <w:trPrChange w:id="228" w:author="Somu Monika - I53191" w:date="2020-09-24T17:52:00Z">
            <w:trPr>
              <w:trHeight w:val="360"/>
            </w:trPr>
          </w:trPrChange>
        </w:trPr>
        <w:tc>
          <w:tcPr>
            <w:tcW w:w="2028" w:type="dxa"/>
            <w:tcBorders>
              <w:top w:val="nil"/>
              <w:left w:val="nil"/>
              <w:bottom w:val="nil"/>
              <w:right w:val="single" w:sz="4" w:space="0" w:color="auto"/>
            </w:tcBorders>
            <w:vAlign w:val="center"/>
            <w:tcPrChange w:id="229" w:author="Somu Monika - I53191" w:date="2020-09-24T17:52:00Z">
              <w:tcPr>
                <w:tcW w:w="1980" w:type="dxa"/>
                <w:tcBorders>
                  <w:top w:val="nil"/>
                  <w:left w:val="nil"/>
                  <w:bottom w:val="nil"/>
                  <w:right w:val="single" w:sz="4" w:space="0" w:color="auto"/>
                </w:tcBorders>
                <w:vAlign w:val="center"/>
              </w:tcPr>
            </w:tcPrChange>
          </w:tcPr>
          <w:p w14:paraId="4B0FF595" w14:textId="77777777" w:rsidR="000D17D4" w:rsidRDefault="000D17D4" w:rsidP="00615C75">
            <w:pPr>
              <w:pStyle w:val="Header"/>
              <w:rPr>
                <w:ins w:id="230"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31"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E4D3EEE" w14:textId="77777777" w:rsidR="000D17D4" w:rsidRDefault="000D17D4" w:rsidP="00615C75">
            <w:pPr>
              <w:pStyle w:val="Header"/>
              <w:rPr>
                <w:ins w:id="232" w:author="Somu Monika - I53191" w:date="2020-09-24T17:51:00Z"/>
                <w:rFonts w:cs="Arial"/>
              </w:rPr>
            </w:pPr>
            <w:ins w:id="233" w:author="Somu Monika - I53191" w:date="2020-09-24T17:51:00Z">
              <w:r>
                <w:rPr>
                  <w:rFonts w:cs="Arial"/>
                </w:rPr>
                <w:t>Shiva Balasubramanian</w:t>
              </w:r>
            </w:ins>
          </w:p>
        </w:tc>
      </w:tr>
      <w:tr w:rsidR="000D17D4" w14:paraId="2A10A0C4" w14:textId="77777777" w:rsidTr="000F43AA">
        <w:trPr>
          <w:trHeight w:val="284"/>
          <w:ins w:id="234" w:author="Somu Monika - I53191" w:date="2020-09-24T17:51:00Z"/>
          <w:trPrChange w:id="235" w:author="Somu Monika - I53191" w:date="2020-09-24T17:52:00Z">
            <w:trPr>
              <w:trHeight w:val="360"/>
            </w:trPr>
          </w:trPrChange>
        </w:trPr>
        <w:tc>
          <w:tcPr>
            <w:tcW w:w="2028" w:type="dxa"/>
            <w:tcBorders>
              <w:top w:val="nil"/>
              <w:left w:val="nil"/>
              <w:bottom w:val="nil"/>
              <w:right w:val="single" w:sz="4" w:space="0" w:color="auto"/>
            </w:tcBorders>
            <w:vAlign w:val="center"/>
            <w:tcPrChange w:id="236" w:author="Somu Monika - I53191" w:date="2020-09-24T17:52:00Z">
              <w:tcPr>
                <w:tcW w:w="1980" w:type="dxa"/>
                <w:tcBorders>
                  <w:top w:val="nil"/>
                  <w:left w:val="nil"/>
                  <w:bottom w:val="nil"/>
                  <w:right w:val="single" w:sz="4" w:space="0" w:color="auto"/>
                </w:tcBorders>
                <w:vAlign w:val="center"/>
              </w:tcPr>
            </w:tcPrChange>
          </w:tcPr>
          <w:p w14:paraId="5FB9A04D" w14:textId="77777777" w:rsidR="000D17D4" w:rsidRDefault="000D17D4" w:rsidP="00615C75">
            <w:pPr>
              <w:pStyle w:val="Header"/>
              <w:rPr>
                <w:ins w:id="237"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38"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F47A1A1" w14:textId="77777777" w:rsidR="000D17D4" w:rsidRDefault="000D17D4" w:rsidP="00615C75">
            <w:pPr>
              <w:pStyle w:val="Header"/>
              <w:rPr>
                <w:ins w:id="239" w:author="Somu Monika - I53191" w:date="2020-09-24T17:51:00Z"/>
                <w:rFonts w:cs="Arial"/>
              </w:rPr>
            </w:pPr>
          </w:p>
        </w:tc>
      </w:tr>
      <w:tr w:rsidR="000D17D4" w14:paraId="6FCE705E" w14:textId="77777777" w:rsidTr="000F43AA">
        <w:trPr>
          <w:trHeight w:val="284"/>
          <w:ins w:id="240" w:author="Somu Monika - I53191" w:date="2020-09-24T17:51:00Z"/>
          <w:trPrChange w:id="241" w:author="Somu Monika - I53191" w:date="2020-09-24T17:52:00Z">
            <w:trPr>
              <w:trHeight w:val="360"/>
            </w:trPr>
          </w:trPrChange>
        </w:trPr>
        <w:tc>
          <w:tcPr>
            <w:tcW w:w="2028" w:type="dxa"/>
            <w:tcBorders>
              <w:top w:val="nil"/>
              <w:left w:val="nil"/>
              <w:bottom w:val="nil"/>
              <w:right w:val="single" w:sz="4" w:space="0" w:color="auto"/>
            </w:tcBorders>
            <w:vAlign w:val="center"/>
            <w:tcPrChange w:id="242" w:author="Somu Monika - I53191" w:date="2020-09-24T17:52:00Z">
              <w:tcPr>
                <w:tcW w:w="1980" w:type="dxa"/>
                <w:tcBorders>
                  <w:top w:val="nil"/>
                  <w:left w:val="nil"/>
                  <w:bottom w:val="nil"/>
                  <w:right w:val="single" w:sz="4" w:space="0" w:color="auto"/>
                </w:tcBorders>
                <w:vAlign w:val="center"/>
              </w:tcPr>
            </w:tcPrChange>
          </w:tcPr>
          <w:p w14:paraId="5AF43BAB" w14:textId="77777777" w:rsidR="000D17D4" w:rsidRDefault="000D17D4" w:rsidP="00615C75">
            <w:pPr>
              <w:pStyle w:val="Header"/>
              <w:rPr>
                <w:ins w:id="243"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44"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66A1FF5D" w14:textId="77777777" w:rsidR="000D17D4" w:rsidRDefault="000D17D4" w:rsidP="00615C75">
            <w:pPr>
              <w:pStyle w:val="Header"/>
              <w:rPr>
                <w:ins w:id="245" w:author="Somu Monika - I53191" w:date="2020-09-24T17:51:00Z"/>
                <w:rFonts w:cs="Arial"/>
              </w:rPr>
            </w:pPr>
          </w:p>
        </w:tc>
      </w:tr>
      <w:tr w:rsidR="000D17D4" w14:paraId="76DA04DC" w14:textId="77777777" w:rsidTr="000F43AA">
        <w:trPr>
          <w:trHeight w:val="284"/>
          <w:ins w:id="246" w:author="Somu Monika - I53191" w:date="2020-09-24T17:51:00Z"/>
          <w:trPrChange w:id="247" w:author="Somu Monika - I53191" w:date="2020-09-24T17:52:00Z">
            <w:trPr>
              <w:trHeight w:val="360"/>
            </w:trPr>
          </w:trPrChange>
        </w:trPr>
        <w:tc>
          <w:tcPr>
            <w:tcW w:w="2028" w:type="dxa"/>
            <w:tcBorders>
              <w:top w:val="nil"/>
              <w:left w:val="nil"/>
              <w:bottom w:val="nil"/>
              <w:right w:val="single" w:sz="4" w:space="0" w:color="auto"/>
            </w:tcBorders>
            <w:vAlign w:val="center"/>
            <w:tcPrChange w:id="248" w:author="Somu Monika - I53191" w:date="2020-09-24T17:52:00Z">
              <w:tcPr>
                <w:tcW w:w="1980" w:type="dxa"/>
                <w:tcBorders>
                  <w:top w:val="nil"/>
                  <w:left w:val="nil"/>
                  <w:bottom w:val="nil"/>
                  <w:right w:val="single" w:sz="4" w:space="0" w:color="auto"/>
                </w:tcBorders>
                <w:vAlign w:val="center"/>
              </w:tcPr>
            </w:tcPrChange>
          </w:tcPr>
          <w:p w14:paraId="5DB9C154" w14:textId="77777777" w:rsidR="000D17D4" w:rsidRDefault="000D17D4" w:rsidP="00615C75">
            <w:pPr>
              <w:pStyle w:val="Header"/>
              <w:rPr>
                <w:ins w:id="249"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50"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3A3AA508" w14:textId="77777777" w:rsidR="000D17D4" w:rsidRDefault="000D17D4" w:rsidP="00615C75">
            <w:pPr>
              <w:pStyle w:val="Header"/>
              <w:rPr>
                <w:ins w:id="251" w:author="Somu Monika - I53191" w:date="2020-09-24T17:51:00Z"/>
                <w:rFonts w:cs="Arial"/>
              </w:rPr>
            </w:pPr>
          </w:p>
        </w:tc>
      </w:tr>
      <w:tr w:rsidR="000D17D4" w14:paraId="486E0B77" w14:textId="77777777" w:rsidTr="000F43AA">
        <w:trPr>
          <w:trHeight w:val="284"/>
          <w:ins w:id="252" w:author="Somu Monika - I53191" w:date="2020-09-24T17:51:00Z"/>
          <w:trPrChange w:id="253" w:author="Somu Monika - I53191" w:date="2020-09-24T17:52:00Z">
            <w:trPr>
              <w:trHeight w:val="360"/>
            </w:trPr>
          </w:trPrChange>
        </w:trPr>
        <w:tc>
          <w:tcPr>
            <w:tcW w:w="2028" w:type="dxa"/>
            <w:tcBorders>
              <w:top w:val="nil"/>
              <w:left w:val="nil"/>
              <w:bottom w:val="nil"/>
              <w:right w:val="single" w:sz="4" w:space="0" w:color="auto"/>
            </w:tcBorders>
            <w:vAlign w:val="center"/>
            <w:tcPrChange w:id="254" w:author="Somu Monika - I53191" w:date="2020-09-24T17:52:00Z">
              <w:tcPr>
                <w:tcW w:w="1980" w:type="dxa"/>
                <w:tcBorders>
                  <w:top w:val="nil"/>
                  <w:left w:val="nil"/>
                  <w:bottom w:val="nil"/>
                  <w:right w:val="single" w:sz="4" w:space="0" w:color="auto"/>
                </w:tcBorders>
                <w:vAlign w:val="center"/>
              </w:tcPr>
            </w:tcPrChange>
          </w:tcPr>
          <w:p w14:paraId="24F96DC6" w14:textId="77777777" w:rsidR="000D17D4" w:rsidRDefault="000D17D4" w:rsidP="00615C75">
            <w:pPr>
              <w:pStyle w:val="Header"/>
              <w:rPr>
                <w:ins w:id="255" w:author="Somu Monika - I53191" w:date="2020-09-24T17:51:00Z"/>
                <w:b/>
                <w:bCs/>
              </w:rPr>
            </w:pPr>
          </w:p>
        </w:tc>
        <w:tc>
          <w:tcPr>
            <w:tcW w:w="7100" w:type="dxa"/>
            <w:tcBorders>
              <w:top w:val="single" w:sz="4" w:space="0" w:color="auto"/>
              <w:left w:val="single" w:sz="4" w:space="0" w:color="auto"/>
              <w:bottom w:val="single" w:sz="4" w:space="0" w:color="auto"/>
              <w:right w:val="single" w:sz="4" w:space="0" w:color="auto"/>
            </w:tcBorders>
            <w:vAlign w:val="center"/>
            <w:tcPrChange w:id="256" w:author="Somu Monika - I53191" w:date="2020-09-24T17:52:00Z">
              <w:tcPr>
                <w:tcW w:w="6930" w:type="dxa"/>
                <w:tcBorders>
                  <w:top w:val="single" w:sz="4" w:space="0" w:color="auto"/>
                  <w:left w:val="single" w:sz="4" w:space="0" w:color="auto"/>
                  <w:bottom w:val="single" w:sz="4" w:space="0" w:color="auto"/>
                  <w:right w:val="single" w:sz="4" w:space="0" w:color="auto"/>
                </w:tcBorders>
                <w:vAlign w:val="center"/>
              </w:tcPr>
            </w:tcPrChange>
          </w:tcPr>
          <w:p w14:paraId="0FF51688" w14:textId="5DE0D6AF" w:rsidR="000D17D4" w:rsidRDefault="000D17D4" w:rsidP="00615C75">
            <w:pPr>
              <w:pStyle w:val="Header"/>
              <w:rPr>
                <w:ins w:id="257" w:author="Somu Monika - I53191" w:date="2020-09-24T17:51:00Z"/>
                <w:rFonts w:cs="Arial"/>
              </w:rPr>
            </w:pPr>
          </w:p>
        </w:tc>
      </w:tr>
    </w:tbl>
    <w:p w14:paraId="40BAA694" w14:textId="77777777" w:rsidR="000D17D4" w:rsidRDefault="000D17D4" w:rsidP="000D17D4">
      <w:pPr>
        <w:rPr>
          <w:ins w:id="258" w:author="Somu Monika - I53191" w:date="2020-09-24T17:51:00Z"/>
        </w:rPr>
      </w:pPr>
    </w:p>
    <w:p w14:paraId="53954725" w14:textId="77777777" w:rsidR="000D17D4" w:rsidRDefault="000D17D4" w:rsidP="000D17D4">
      <w:pPr>
        <w:rPr>
          <w:ins w:id="259" w:author="Somu Monika - I53191" w:date="2020-09-24T17:51:00Z"/>
        </w:rPr>
      </w:pPr>
    </w:p>
    <w:tbl>
      <w:tblPr>
        <w:tblW w:w="891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980"/>
        <w:gridCol w:w="584"/>
        <w:gridCol w:w="6346"/>
      </w:tblGrid>
      <w:tr w:rsidR="000D17D4" w14:paraId="7C4E3119" w14:textId="77777777" w:rsidTr="00615C75">
        <w:trPr>
          <w:trHeight w:val="360"/>
          <w:ins w:id="260" w:author="Somu Monika - I53191" w:date="2020-09-24T17:51:00Z"/>
        </w:trPr>
        <w:tc>
          <w:tcPr>
            <w:tcW w:w="1980" w:type="dxa"/>
            <w:tcBorders>
              <w:top w:val="single" w:sz="2" w:space="0" w:color="auto"/>
              <w:left w:val="single" w:sz="2" w:space="0" w:color="auto"/>
              <w:bottom w:val="single" w:sz="2" w:space="0" w:color="auto"/>
              <w:right w:val="nil"/>
            </w:tcBorders>
            <w:shd w:val="clear" w:color="auto" w:fill="333399"/>
            <w:vAlign w:val="center"/>
          </w:tcPr>
          <w:p w14:paraId="20D725F1" w14:textId="77777777" w:rsidR="000D17D4" w:rsidRDefault="000D17D4" w:rsidP="00615C75">
            <w:pPr>
              <w:pStyle w:val="Header"/>
              <w:rPr>
                <w:ins w:id="261" w:author="Somu Monika - I53191" w:date="2020-09-24T17:51:00Z"/>
                <w:b/>
                <w:bCs/>
                <w:color w:val="FFFFFF"/>
              </w:rPr>
            </w:pPr>
            <w:ins w:id="262" w:author="Somu Monika - I53191" w:date="2020-09-24T17:51:00Z">
              <w:r>
                <w:rPr>
                  <w:b/>
                  <w:bCs/>
                  <w:color w:val="FFFFFF"/>
                </w:rPr>
                <w:t>Agenda</w:t>
              </w:r>
            </w:ins>
          </w:p>
        </w:tc>
        <w:tc>
          <w:tcPr>
            <w:tcW w:w="584" w:type="dxa"/>
            <w:tcBorders>
              <w:top w:val="single" w:sz="4" w:space="0" w:color="auto"/>
              <w:left w:val="single" w:sz="2" w:space="0" w:color="auto"/>
              <w:bottom w:val="single" w:sz="2" w:space="0" w:color="auto"/>
              <w:right w:val="single" w:sz="4" w:space="0" w:color="auto"/>
            </w:tcBorders>
            <w:shd w:val="clear" w:color="auto" w:fill="C0C0C0"/>
            <w:vAlign w:val="center"/>
          </w:tcPr>
          <w:p w14:paraId="78D75DAC" w14:textId="77777777" w:rsidR="000D17D4" w:rsidRDefault="000D17D4" w:rsidP="00615C75">
            <w:pPr>
              <w:pStyle w:val="Header"/>
              <w:rPr>
                <w:ins w:id="263" w:author="Somu Monika - I53191" w:date="2020-09-24T17:51:00Z"/>
                <w:b/>
                <w:bCs/>
              </w:rPr>
            </w:pPr>
            <w:ins w:id="264" w:author="Somu Monika - I53191" w:date="2020-09-24T17:51:00Z">
              <w:r>
                <w:rPr>
                  <w:b/>
                  <w:bCs/>
                </w:rPr>
                <w:t>No.</w:t>
              </w:r>
            </w:ins>
          </w:p>
        </w:tc>
        <w:tc>
          <w:tcPr>
            <w:tcW w:w="6346" w:type="dxa"/>
            <w:tcBorders>
              <w:top w:val="single" w:sz="4" w:space="0" w:color="auto"/>
              <w:left w:val="single" w:sz="4" w:space="0" w:color="auto"/>
              <w:bottom w:val="single" w:sz="2" w:space="0" w:color="auto"/>
              <w:right w:val="single" w:sz="4" w:space="0" w:color="auto"/>
            </w:tcBorders>
            <w:shd w:val="clear" w:color="auto" w:fill="C0C0C0"/>
            <w:vAlign w:val="center"/>
          </w:tcPr>
          <w:p w14:paraId="7931887E" w14:textId="77777777" w:rsidR="000D17D4" w:rsidRDefault="000D17D4" w:rsidP="00615C75">
            <w:pPr>
              <w:pStyle w:val="Header"/>
              <w:ind w:firstLine="18"/>
              <w:rPr>
                <w:ins w:id="265" w:author="Somu Monika - I53191" w:date="2020-09-24T17:51:00Z"/>
                <w:b/>
                <w:bCs/>
              </w:rPr>
            </w:pPr>
            <w:ins w:id="266" w:author="Somu Monika - I53191" w:date="2020-09-24T17:51:00Z">
              <w:r>
                <w:rPr>
                  <w:b/>
                  <w:bCs/>
                </w:rPr>
                <w:t>Meeting Topics</w:t>
              </w:r>
            </w:ins>
          </w:p>
        </w:tc>
      </w:tr>
      <w:tr w:rsidR="000D17D4" w14:paraId="213DB563" w14:textId="77777777" w:rsidTr="00615C75">
        <w:trPr>
          <w:trHeight w:val="360"/>
          <w:ins w:id="267" w:author="Somu Monika - I53191" w:date="2020-09-24T17:51:00Z"/>
        </w:trPr>
        <w:tc>
          <w:tcPr>
            <w:tcW w:w="1980" w:type="dxa"/>
            <w:tcBorders>
              <w:top w:val="single" w:sz="2" w:space="0" w:color="auto"/>
              <w:left w:val="nil"/>
              <w:bottom w:val="nil"/>
              <w:right w:val="single" w:sz="2" w:space="0" w:color="auto"/>
            </w:tcBorders>
            <w:vAlign w:val="center"/>
          </w:tcPr>
          <w:p w14:paraId="5EBE7880" w14:textId="77777777" w:rsidR="000D17D4" w:rsidRDefault="000D17D4" w:rsidP="00615C75">
            <w:pPr>
              <w:pStyle w:val="Header"/>
              <w:rPr>
                <w:ins w:id="268"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C21C068" w14:textId="77777777" w:rsidR="000D17D4" w:rsidRDefault="000D17D4" w:rsidP="00615C75">
            <w:pPr>
              <w:pStyle w:val="Header"/>
              <w:rPr>
                <w:ins w:id="269" w:author="Somu Monika - I53191" w:date="2020-09-24T17:51:00Z"/>
              </w:rPr>
            </w:pPr>
            <w:ins w:id="270" w:author="Somu Monika - I53191" w:date="2020-09-24T17:51:00Z">
              <w:r>
                <w:t>1.</w:t>
              </w:r>
            </w:ins>
          </w:p>
        </w:tc>
        <w:tc>
          <w:tcPr>
            <w:tcW w:w="6346" w:type="dxa"/>
            <w:tcBorders>
              <w:top w:val="single" w:sz="2" w:space="0" w:color="auto"/>
              <w:left w:val="single" w:sz="2" w:space="0" w:color="auto"/>
              <w:bottom w:val="single" w:sz="2" w:space="0" w:color="auto"/>
              <w:right w:val="single" w:sz="2" w:space="0" w:color="auto"/>
            </w:tcBorders>
            <w:vAlign w:val="center"/>
          </w:tcPr>
          <w:p w14:paraId="45DF43ED" w14:textId="77777777" w:rsidR="000D17D4" w:rsidRPr="00286A31" w:rsidRDefault="000D17D4" w:rsidP="00615C75">
            <w:pPr>
              <w:pStyle w:val="Header"/>
              <w:rPr>
                <w:ins w:id="271" w:author="Somu Monika - I53191" w:date="2020-09-24T17:51:00Z"/>
                <w:rFonts w:cs="Arial"/>
              </w:rPr>
            </w:pPr>
            <w:ins w:id="272" w:author="Somu Monika - I53191" w:date="2020-09-24T17:51:00Z">
              <w:r>
                <w:rPr>
                  <w:rFonts w:cs="Arial"/>
                </w:rPr>
                <w:t xml:space="preserve">Command-set </w:t>
              </w:r>
              <w:proofErr w:type="spellStart"/>
              <w:r>
                <w:rPr>
                  <w:rFonts w:cs="Arial"/>
                </w:rPr>
                <w:t>br</w:t>
              </w:r>
              <w:proofErr w:type="spellEnd"/>
              <w:r>
                <w:rPr>
                  <w:rFonts w:cs="Arial"/>
                </w:rPr>
                <w:t>[value]</w:t>
              </w:r>
            </w:ins>
          </w:p>
        </w:tc>
      </w:tr>
      <w:tr w:rsidR="000D17D4" w14:paraId="5546A2D9" w14:textId="77777777" w:rsidTr="00615C75">
        <w:trPr>
          <w:trHeight w:val="360"/>
          <w:ins w:id="273" w:author="Somu Monika - I53191" w:date="2020-09-24T17:51:00Z"/>
        </w:trPr>
        <w:tc>
          <w:tcPr>
            <w:tcW w:w="1980" w:type="dxa"/>
            <w:tcBorders>
              <w:top w:val="nil"/>
              <w:left w:val="nil"/>
              <w:bottom w:val="nil"/>
              <w:right w:val="single" w:sz="2" w:space="0" w:color="auto"/>
            </w:tcBorders>
            <w:vAlign w:val="center"/>
          </w:tcPr>
          <w:p w14:paraId="57646C15" w14:textId="77777777" w:rsidR="000D17D4" w:rsidRDefault="000D17D4" w:rsidP="00615C75">
            <w:pPr>
              <w:pStyle w:val="Header"/>
              <w:rPr>
                <w:ins w:id="274"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429348A8" w14:textId="77777777" w:rsidR="000D17D4" w:rsidRDefault="000D17D4" w:rsidP="00615C75">
            <w:pPr>
              <w:pStyle w:val="Header"/>
              <w:rPr>
                <w:ins w:id="275" w:author="Somu Monika - I53191" w:date="2020-09-24T17:51:00Z"/>
              </w:rPr>
            </w:pPr>
            <w:ins w:id="276" w:author="Somu Monika - I53191" w:date="2020-09-24T17:51:00Z">
              <w:r>
                <w:t>2.</w:t>
              </w:r>
            </w:ins>
          </w:p>
        </w:tc>
        <w:tc>
          <w:tcPr>
            <w:tcW w:w="6346" w:type="dxa"/>
            <w:tcBorders>
              <w:top w:val="single" w:sz="2" w:space="0" w:color="auto"/>
              <w:left w:val="single" w:sz="2" w:space="0" w:color="auto"/>
              <w:bottom w:val="single" w:sz="4" w:space="0" w:color="auto"/>
              <w:right w:val="single" w:sz="4" w:space="0" w:color="auto"/>
            </w:tcBorders>
            <w:vAlign w:val="center"/>
          </w:tcPr>
          <w:p w14:paraId="27572582" w14:textId="77777777" w:rsidR="000D17D4" w:rsidRPr="00286A31" w:rsidRDefault="000D17D4" w:rsidP="00615C75">
            <w:pPr>
              <w:pStyle w:val="Header"/>
              <w:rPr>
                <w:ins w:id="277" w:author="Somu Monika - I53191" w:date="2020-09-24T17:51:00Z"/>
                <w:rFonts w:cs="Arial"/>
              </w:rPr>
            </w:pPr>
            <w:ins w:id="278" w:author="Somu Monika - I53191" w:date="2020-09-24T17:51:00Z">
              <w:r>
                <w:rPr>
                  <w:rFonts w:cs="Arial"/>
                </w:rPr>
                <w:t xml:space="preserve">Command-set </w:t>
              </w:r>
              <w:proofErr w:type="spellStart"/>
              <w:r>
                <w:rPr>
                  <w:rFonts w:cs="Arial"/>
                </w:rPr>
                <w:t>pdo</w:t>
              </w:r>
              <w:proofErr w:type="spellEnd"/>
              <w:r>
                <w:rPr>
                  <w:rFonts w:cs="Arial"/>
                </w:rPr>
                <w:t>[position][value]</w:t>
              </w:r>
            </w:ins>
          </w:p>
        </w:tc>
      </w:tr>
      <w:tr w:rsidR="000D17D4" w14:paraId="70217225" w14:textId="77777777" w:rsidTr="00615C75">
        <w:trPr>
          <w:trHeight w:val="360"/>
          <w:ins w:id="279" w:author="Somu Monika - I53191" w:date="2020-09-24T17:51:00Z"/>
        </w:trPr>
        <w:tc>
          <w:tcPr>
            <w:tcW w:w="1980" w:type="dxa"/>
            <w:tcBorders>
              <w:top w:val="nil"/>
              <w:left w:val="nil"/>
              <w:bottom w:val="nil"/>
              <w:right w:val="single" w:sz="2" w:space="0" w:color="auto"/>
            </w:tcBorders>
            <w:vAlign w:val="center"/>
          </w:tcPr>
          <w:p w14:paraId="11E248A2" w14:textId="77777777" w:rsidR="000D17D4" w:rsidRDefault="000D17D4" w:rsidP="00615C75">
            <w:pPr>
              <w:pStyle w:val="Header"/>
              <w:rPr>
                <w:ins w:id="280" w:author="Somu Monika - I53191" w:date="2020-09-24T17:51:00Z"/>
                <w:b/>
                <w:bCs/>
              </w:rPr>
            </w:pPr>
          </w:p>
        </w:tc>
        <w:tc>
          <w:tcPr>
            <w:tcW w:w="584" w:type="dxa"/>
            <w:tcBorders>
              <w:top w:val="single" w:sz="2" w:space="0" w:color="auto"/>
              <w:left w:val="single" w:sz="2" w:space="0" w:color="auto"/>
              <w:bottom w:val="single" w:sz="2" w:space="0" w:color="auto"/>
              <w:right w:val="single" w:sz="2" w:space="0" w:color="auto"/>
            </w:tcBorders>
            <w:vAlign w:val="center"/>
          </w:tcPr>
          <w:p w14:paraId="3109349C" w14:textId="0328B673" w:rsidR="000D17D4" w:rsidRDefault="000F43AA" w:rsidP="00615C75">
            <w:pPr>
              <w:pStyle w:val="Header"/>
              <w:rPr>
                <w:ins w:id="281" w:author="Somu Monika - I53191" w:date="2020-09-24T17:51:00Z"/>
              </w:rPr>
            </w:pPr>
            <w:ins w:id="282" w:author="Somu Monika - I53191" w:date="2020-09-24T17:52:00Z">
              <w:r>
                <w:t>3.</w:t>
              </w:r>
            </w:ins>
          </w:p>
        </w:tc>
        <w:tc>
          <w:tcPr>
            <w:tcW w:w="6346" w:type="dxa"/>
            <w:tcBorders>
              <w:top w:val="single" w:sz="4" w:space="0" w:color="auto"/>
              <w:left w:val="single" w:sz="2" w:space="0" w:color="auto"/>
              <w:bottom w:val="single" w:sz="4" w:space="0" w:color="auto"/>
              <w:right w:val="single" w:sz="4" w:space="0" w:color="auto"/>
            </w:tcBorders>
            <w:vAlign w:val="center"/>
          </w:tcPr>
          <w:p w14:paraId="493422A2" w14:textId="77777777" w:rsidR="000D17D4" w:rsidRPr="00286A31" w:rsidRDefault="000D17D4" w:rsidP="00615C75">
            <w:pPr>
              <w:pStyle w:val="Header"/>
              <w:rPr>
                <w:ins w:id="283" w:author="Somu Monika - I53191" w:date="2020-09-24T17:51:00Z"/>
                <w:rFonts w:cs="Arial"/>
              </w:rPr>
            </w:pPr>
          </w:p>
        </w:tc>
      </w:tr>
    </w:tbl>
    <w:p w14:paraId="4E24F8B7" w14:textId="77777777" w:rsidR="000D17D4" w:rsidRDefault="000D17D4" w:rsidP="000D17D4">
      <w:pPr>
        <w:rPr>
          <w:ins w:id="284" w:author="Somu Monika - I53191" w:date="2020-09-24T17:51:00Z"/>
        </w:rPr>
      </w:pPr>
    </w:p>
    <w:p w14:paraId="7B66674F" w14:textId="77777777" w:rsidR="000D17D4" w:rsidRDefault="000D17D4" w:rsidP="000D17D4">
      <w:pPr>
        <w:rPr>
          <w:ins w:id="285" w:author="Somu Monika - I53191" w:date="2020-09-24T17:51:00Z"/>
        </w:rPr>
      </w:pPr>
    </w:p>
    <w:tbl>
      <w:tblPr>
        <w:tblW w:w="9000"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00"/>
      </w:tblGrid>
      <w:tr w:rsidR="000D17D4" w14:paraId="7706C848" w14:textId="77777777" w:rsidTr="00615C75">
        <w:trPr>
          <w:trHeight w:val="374"/>
          <w:ins w:id="286" w:author="Somu Monika - I53191" w:date="2020-09-24T17:51:00Z"/>
        </w:trPr>
        <w:tc>
          <w:tcPr>
            <w:tcW w:w="9000" w:type="dxa"/>
            <w:tcBorders>
              <w:top w:val="single" w:sz="2" w:space="0" w:color="auto"/>
              <w:left w:val="single" w:sz="2" w:space="0" w:color="auto"/>
              <w:bottom w:val="single" w:sz="2" w:space="0" w:color="auto"/>
              <w:right w:val="single" w:sz="2" w:space="0" w:color="auto"/>
            </w:tcBorders>
            <w:shd w:val="clear" w:color="auto" w:fill="333399"/>
            <w:vAlign w:val="center"/>
          </w:tcPr>
          <w:p w14:paraId="229631F2" w14:textId="77777777" w:rsidR="000D17D4" w:rsidRDefault="000D17D4" w:rsidP="00615C75">
            <w:pPr>
              <w:pStyle w:val="Header"/>
              <w:ind w:firstLine="18"/>
              <w:rPr>
                <w:ins w:id="287" w:author="Somu Monika - I53191" w:date="2020-09-24T17:51:00Z"/>
                <w:color w:val="FFFFFF"/>
              </w:rPr>
            </w:pPr>
            <w:ins w:id="288" w:author="Somu Monika - I53191" w:date="2020-09-24T17:51:00Z">
              <w:r>
                <w:rPr>
                  <w:b/>
                  <w:bCs/>
                  <w:color w:val="FFFFFF"/>
                </w:rPr>
                <w:t>Discussion notes</w:t>
              </w:r>
            </w:ins>
          </w:p>
        </w:tc>
      </w:tr>
      <w:tr w:rsidR="000D17D4" w14:paraId="5997734E" w14:textId="77777777" w:rsidTr="00615C75">
        <w:trPr>
          <w:trHeight w:val="1503"/>
          <w:ins w:id="289" w:author="Somu Monika - I53191" w:date="2020-09-24T17:51:00Z"/>
        </w:trPr>
        <w:tc>
          <w:tcPr>
            <w:tcW w:w="9000" w:type="dxa"/>
            <w:tcBorders>
              <w:top w:val="single" w:sz="2" w:space="0" w:color="auto"/>
              <w:left w:val="single" w:sz="2" w:space="0" w:color="auto"/>
              <w:bottom w:val="single" w:sz="2" w:space="0" w:color="auto"/>
              <w:right w:val="single" w:sz="2" w:space="0" w:color="auto"/>
            </w:tcBorders>
            <w:vAlign w:val="center"/>
          </w:tcPr>
          <w:p w14:paraId="5A3E7B46" w14:textId="7CC73ED2" w:rsidR="000D17D4" w:rsidRDefault="000D17D4" w:rsidP="00615C75">
            <w:pPr>
              <w:rPr>
                <w:ins w:id="290" w:author="Somu Monika - I53191" w:date="2020-09-24T17:51:00Z"/>
                <w:rFonts w:ascii="Arial" w:hAnsi="Arial" w:cs="Arial"/>
              </w:rPr>
            </w:pPr>
            <w:ins w:id="291" w:author="Somu Monika - I53191" w:date="2020-09-24T17:51:00Z">
              <w:r>
                <w:rPr>
                  <w:rFonts w:ascii="Arial" w:hAnsi="Arial" w:cs="Arial"/>
                </w:rPr>
                <w:t xml:space="preserve">Set </w:t>
              </w:r>
              <w:proofErr w:type="spellStart"/>
              <w:r>
                <w:rPr>
                  <w:rFonts w:ascii="Arial" w:hAnsi="Arial" w:cs="Arial"/>
                </w:rPr>
                <w:t>br</w:t>
              </w:r>
              <w:proofErr w:type="spellEnd"/>
              <w:r>
                <w:rPr>
                  <w:rFonts w:ascii="Arial" w:hAnsi="Arial" w:cs="Arial"/>
                </w:rPr>
                <w:t xml:space="preserve">[value] and get </w:t>
              </w:r>
              <w:proofErr w:type="spellStart"/>
              <w:r>
                <w:rPr>
                  <w:rFonts w:ascii="Arial" w:hAnsi="Arial" w:cs="Arial"/>
                </w:rPr>
                <w:t>br</w:t>
              </w:r>
              <w:proofErr w:type="spellEnd"/>
              <w:r>
                <w:rPr>
                  <w:rFonts w:ascii="Arial" w:hAnsi="Arial" w:cs="Arial"/>
                </w:rPr>
                <w:t xml:space="preserve"> commands are to be removed from the supported commands</w:t>
              </w:r>
            </w:ins>
            <w:ins w:id="292" w:author="Somu Monika - I53191" w:date="2020-09-24T17:52:00Z">
              <w:r w:rsidR="000F43AA">
                <w:rPr>
                  <w:rFonts w:ascii="Arial" w:hAnsi="Arial" w:cs="Arial"/>
                </w:rPr>
                <w:t xml:space="preserve"> be</w:t>
              </w:r>
            </w:ins>
            <w:ins w:id="293" w:author="Somu Monika - I53191" w:date="2020-09-24T17:53:00Z">
              <w:r w:rsidR="000F43AA">
                <w:rPr>
                  <w:rFonts w:ascii="Arial" w:hAnsi="Arial" w:cs="Arial"/>
                </w:rPr>
                <w:t>cause there is no separate API for those commands and any in proper change in baud</w:t>
              </w:r>
            </w:ins>
            <w:ins w:id="294" w:author="Somu Monika - I53191" w:date="2020-09-24T17:54:00Z">
              <w:r w:rsidR="000F43AA">
                <w:rPr>
                  <w:rFonts w:ascii="Arial" w:hAnsi="Arial" w:cs="Arial"/>
                </w:rPr>
                <w:t xml:space="preserve"> </w:t>
              </w:r>
            </w:ins>
            <w:ins w:id="295" w:author="Somu Monika - I53191" w:date="2020-09-24T17:53:00Z">
              <w:r w:rsidR="000F43AA">
                <w:rPr>
                  <w:rFonts w:ascii="Arial" w:hAnsi="Arial" w:cs="Arial"/>
                </w:rPr>
                <w:t>rate might stop</w:t>
              </w:r>
            </w:ins>
            <w:ins w:id="296" w:author="Somu Monika - I53191" w:date="2020-09-24T17:54:00Z">
              <w:r w:rsidR="00EF4B69">
                <w:rPr>
                  <w:rFonts w:ascii="Arial" w:hAnsi="Arial" w:cs="Arial"/>
                </w:rPr>
                <w:t xml:space="preserve"> the</w:t>
              </w:r>
            </w:ins>
            <w:ins w:id="297" w:author="Somu Monika - I53191" w:date="2020-09-24T17:53:00Z">
              <w:r w:rsidR="000F43AA">
                <w:rPr>
                  <w:rFonts w:ascii="Arial" w:hAnsi="Arial" w:cs="Arial"/>
                </w:rPr>
                <w:t xml:space="preserve"> flow of exec</w:t>
              </w:r>
            </w:ins>
            <w:ins w:id="298" w:author="Somu Monika - I53191" w:date="2020-09-24T17:54:00Z">
              <w:r w:rsidR="000F43AA">
                <w:rPr>
                  <w:rFonts w:ascii="Arial" w:hAnsi="Arial" w:cs="Arial"/>
                </w:rPr>
                <w:t>ution</w:t>
              </w:r>
            </w:ins>
          </w:p>
          <w:p w14:paraId="2A0C15DB" w14:textId="77777777" w:rsidR="000D17D4" w:rsidRPr="007B744E" w:rsidRDefault="000D17D4" w:rsidP="00615C75">
            <w:pPr>
              <w:rPr>
                <w:ins w:id="299" w:author="Somu Monika - I53191" w:date="2020-09-24T17:51:00Z"/>
                <w:rFonts w:ascii="Arial" w:hAnsi="Arial" w:cs="Arial"/>
              </w:rPr>
            </w:pPr>
          </w:p>
          <w:p w14:paraId="2CAF3BD7" w14:textId="77777777" w:rsidR="000D17D4" w:rsidRDefault="000D17D4" w:rsidP="00615C75">
            <w:pPr>
              <w:rPr>
                <w:ins w:id="300" w:author="Somu Monika - I53191" w:date="2020-09-24T17:51:00Z"/>
              </w:rPr>
            </w:pPr>
          </w:p>
        </w:tc>
      </w:tr>
    </w:tbl>
    <w:p w14:paraId="222F6D20" w14:textId="77777777" w:rsidR="000D17D4" w:rsidRDefault="000D17D4" w:rsidP="000D17D4">
      <w:pPr>
        <w:rPr>
          <w:ins w:id="301" w:author="Somu Monika - I53191" w:date="2020-09-24T17:51:00Z"/>
        </w:rPr>
      </w:pPr>
    </w:p>
    <w:p w14:paraId="107A2CC9" w14:textId="77777777" w:rsidR="000D17D4" w:rsidRDefault="000D17D4" w:rsidP="000D17D4">
      <w:pPr>
        <w:rPr>
          <w:ins w:id="302" w:author="Somu Monika - I53191" w:date="2020-09-24T17:51:00Z"/>
        </w:rPr>
      </w:pPr>
    </w:p>
    <w:tbl>
      <w:tblPr>
        <w:tblW w:w="10072" w:type="dxa"/>
        <w:tblInd w:w="1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70"/>
        <w:gridCol w:w="4952"/>
        <w:gridCol w:w="1166"/>
        <w:gridCol w:w="1168"/>
        <w:gridCol w:w="1078"/>
        <w:gridCol w:w="1138"/>
      </w:tblGrid>
      <w:tr w:rsidR="000D17D4" w14:paraId="595CA3C4" w14:textId="77777777" w:rsidTr="00615C75">
        <w:trPr>
          <w:trHeight w:val="374"/>
          <w:ins w:id="303" w:author="Somu Monika - I53191" w:date="2020-09-24T17:51:00Z"/>
        </w:trPr>
        <w:tc>
          <w:tcPr>
            <w:tcW w:w="7855" w:type="dxa"/>
            <w:gridSpan w:val="4"/>
            <w:tcBorders>
              <w:top w:val="single" w:sz="2" w:space="0" w:color="auto"/>
              <w:left w:val="single" w:sz="2" w:space="0" w:color="auto"/>
              <w:bottom w:val="single" w:sz="2" w:space="0" w:color="auto"/>
              <w:right w:val="single" w:sz="4" w:space="0" w:color="auto"/>
            </w:tcBorders>
            <w:shd w:val="clear" w:color="auto" w:fill="333399"/>
            <w:vAlign w:val="center"/>
          </w:tcPr>
          <w:p w14:paraId="3A14CB6D" w14:textId="77777777" w:rsidR="000D17D4" w:rsidRDefault="000D17D4" w:rsidP="00615C75">
            <w:pPr>
              <w:pStyle w:val="Header"/>
              <w:rPr>
                <w:ins w:id="304" w:author="Somu Monika - I53191" w:date="2020-09-24T17:51:00Z"/>
                <w:b/>
                <w:bCs/>
                <w:color w:val="FFFFFF"/>
              </w:rPr>
            </w:pPr>
            <w:ins w:id="305" w:author="Somu Monika - I53191" w:date="2020-09-24T17:51:00Z">
              <w:r>
                <w:rPr>
                  <w:b/>
                  <w:bCs/>
                  <w:color w:val="FFFFFF"/>
                </w:rPr>
                <w:t>Action Items</w:t>
              </w:r>
            </w:ins>
          </w:p>
        </w:tc>
        <w:tc>
          <w:tcPr>
            <w:tcW w:w="1078" w:type="dxa"/>
            <w:tcBorders>
              <w:top w:val="single" w:sz="2" w:space="0" w:color="auto"/>
              <w:left w:val="single" w:sz="2" w:space="0" w:color="auto"/>
              <w:bottom w:val="single" w:sz="2" w:space="0" w:color="auto"/>
              <w:right w:val="single" w:sz="4" w:space="0" w:color="auto"/>
            </w:tcBorders>
            <w:shd w:val="clear" w:color="auto" w:fill="333399"/>
          </w:tcPr>
          <w:p w14:paraId="4ACCD51C" w14:textId="77777777" w:rsidR="000D17D4" w:rsidRDefault="000D17D4" w:rsidP="00615C75">
            <w:pPr>
              <w:pStyle w:val="Header"/>
              <w:rPr>
                <w:ins w:id="306" w:author="Somu Monika - I53191" w:date="2020-09-24T17:51:00Z"/>
                <w:b/>
                <w:bCs/>
                <w:color w:val="FFFFFF"/>
              </w:rPr>
            </w:pPr>
          </w:p>
        </w:tc>
        <w:tc>
          <w:tcPr>
            <w:tcW w:w="1139" w:type="dxa"/>
            <w:tcBorders>
              <w:top w:val="single" w:sz="2" w:space="0" w:color="auto"/>
              <w:left w:val="single" w:sz="2" w:space="0" w:color="auto"/>
              <w:bottom w:val="single" w:sz="2" w:space="0" w:color="auto"/>
              <w:right w:val="single" w:sz="4" w:space="0" w:color="auto"/>
            </w:tcBorders>
            <w:shd w:val="clear" w:color="auto" w:fill="333399"/>
          </w:tcPr>
          <w:p w14:paraId="2F187C13" w14:textId="77777777" w:rsidR="000D17D4" w:rsidRDefault="000D17D4" w:rsidP="00615C75">
            <w:pPr>
              <w:pStyle w:val="Header"/>
              <w:rPr>
                <w:ins w:id="307" w:author="Somu Monika - I53191" w:date="2020-09-24T17:51:00Z"/>
                <w:b/>
                <w:bCs/>
                <w:color w:val="FFFFFF"/>
              </w:rPr>
            </w:pPr>
          </w:p>
        </w:tc>
      </w:tr>
      <w:tr w:rsidR="000D17D4" w14:paraId="0C5D48AE" w14:textId="77777777" w:rsidTr="00615C75">
        <w:trPr>
          <w:trHeight w:val="374"/>
          <w:ins w:id="308" w:author="Somu Monika - I53191" w:date="2020-09-24T17:51:00Z"/>
        </w:trPr>
        <w:tc>
          <w:tcPr>
            <w:tcW w:w="540" w:type="dxa"/>
            <w:tcBorders>
              <w:top w:val="single" w:sz="2" w:space="0" w:color="auto"/>
              <w:left w:val="single" w:sz="2" w:space="0" w:color="auto"/>
              <w:bottom w:val="single" w:sz="2" w:space="0" w:color="auto"/>
              <w:right w:val="single" w:sz="2" w:space="0" w:color="auto"/>
            </w:tcBorders>
            <w:shd w:val="clear" w:color="auto" w:fill="C0C0C0"/>
            <w:vAlign w:val="center"/>
          </w:tcPr>
          <w:p w14:paraId="52037F40" w14:textId="77777777" w:rsidR="000D17D4" w:rsidRDefault="000D17D4" w:rsidP="00615C75">
            <w:pPr>
              <w:pStyle w:val="Header"/>
              <w:rPr>
                <w:ins w:id="309" w:author="Somu Monika - I53191" w:date="2020-09-24T17:51:00Z"/>
                <w:b/>
                <w:bCs/>
              </w:rPr>
            </w:pPr>
            <w:ins w:id="310" w:author="Somu Monika - I53191" w:date="2020-09-24T17:51:00Z">
              <w:r>
                <w:rPr>
                  <w:b/>
                  <w:bCs/>
                </w:rPr>
                <w:t>No.</w:t>
              </w:r>
            </w:ins>
          </w:p>
        </w:tc>
        <w:tc>
          <w:tcPr>
            <w:tcW w:w="4979" w:type="dxa"/>
            <w:tcBorders>
              <w:top w:val="single" w:sz="2" w:space="0" w:color="auto"/>
              <w:left w:val="single" w:sz="2" w:space="0" w:color="auto"/>
              <w:bottom w:val="single" w:sz="2" w:space="0" w:color="auto"/>
              <w:right w:val="single" w:sz="2" w:space="0" w:color="auto"/>
            </w:tcBorders>
            <w:shd w:val="clear" w:color="auto" w:fill="C0C0C0"/>
            <w:vAlign w:val="center"/>
          </w:tcPr>
          <w:p w14:paraId="6B35AD6A" w14:textId="77777777" w:rsidR="000D17D4" w:rsidRDefault="000D17D4" w:rsidP="00615C75">
            <w:pPr>
              <w:pStyle w:val="Header"/>
              <w:rPr>
                <w:ins w:id="311" w:author="Somu Monika - I53191" w:date="2020-09-24T17:51:00Z"/>
                <w:b/>
                <w:bCs/>
              </w:rPr>
            </w:pPr>
            <w:ins w:id="312" w:author="Somu Monika - I53191" w:date="2020-09-24T17:51:00Z">
              <w:r>
                <w:rPr>
                  <w:b/>
                  <w:bCs/>
                </w:rPr>
                <w:t>New Actions</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054A9C52" w14:textId="77777777" w:rsidR="000D17D4" w:rsidRDefault="000D17D4" w:rsidP="00615C75">
            <w:pPr>
              <w:pStyle w:val="Header"/>
              <w:ind w:firstLine="18"/>
              <w:rPr>
                <w:ins w:id="313" w:author="Somu Monika - I53191" w:date="2020-09-24T17:51:00Z"/>
                <w:b/>
                <w:bCs/>
              </w:rPr>
            </w:pPr>
            <w:ins w:id="314" w:author="Somu Monika - I53191" w:date="2020-09-24T17:51:00Z">
              <w:r>
                <w:rPr>
                  <w:b/>
                  <w:bCs/>
                </w:rPr>
                <w:t>By Whom</w:t>
              </w:r>
            </w:ins>
          </w:p>
        </w:tc>
        <w:tc>
          <w:tcPr>
            <w:tcW w:w="1168" w:type="dxa"/>
            <w:tcBorders>
              <w:top w:val="single" w:sz="2" w:space="0" w:color="auto"/>
              <w:left w:val="single" w:sz="2" w:space="0" w:color="auto"/>
              <w:bottom w:val="single" w:sz="2" w:space="0" w:color="auto"/>
              <w:right w:val="single" w:sz="2" w:space="0" w:color="auto"/>
            </w:tcBorders>
            <w:shd w:val="clear" w:color="auto" w:fill="C0C0C0"/>
            <w:vAlign w:val="center"/>
          </w:tcPr>
          <w:p w14:paraId="1A5B9CFB" w14:textId="77777777" w:rsidR="000D17D4" w:rsidRDefault="000D17D4" w:rsidP="00615C75">
            <w:pPr>
              <w:pStyle w:val="Header"/>
              <w:ind w:firstLine="18"/>
              <w:rPr>
                <w:ins w:id="315" w:author="Somu Monika - I53191" w:date="2020-09-24T17:51:00Z"/>
                <w:b/>
                <w:bCs/>
              </w:rPr>
            </w:pPr>
            <w:ins w:id="316" w:author="Somu Monika - I53191" w:date="2020-09-24T17:51:00Z">
              <w:r>
                <w:rPr>
                  <w:b/>
                  <w:bCs/>
                </w:rPr>
                <w:t>Deadline</w:t>
              </w:r>
            </w:ins>
          </w:p>
        </w:tc>
        <w:tc>
          <w:tcPr>
            <w:tcW w:w="1078" w:type="dxa"/>
            <w:tcBorders>
              <w:top w:val="single" w:sz="2" w:space="0" w:color="auto"/>
              <w:left w:val="single" w:sz="2" w:space="0" w:color="auto"/>
              <w:bottom w:val="single" w:sz="2" w:space="0" w:color="auto"/>
              <w:right w:val="single" w:sz="2" w:space="0" w:color="auto"/>
            </w:tcBorders>
            <w:shd w:val="clear" w:color="auto" w:fill="C0C0C0"/>
          </w:tcPr>
          <w:p w14:paraId="47A1FC96" w14:textId="77777777" w:rsidR="000D17D4" w:rsidRDefault="000D17D4" w:rsidP="00615C75">
            <w:pPr>
              <w:pStyle w:val="Header"/>
              <w:ind w:firstLine="18"/>
              <w:rPr>
                <w:ins w:id="317" w:author="Somu Monika - I53191" w:date="2020-09-24T17:51:00Z"/>
                <w:b/>
                <w:bCs/>
              </w:rPr>
            </w:pPr>
            <w:ins w:id="318" w:author="Somu Monika - I53191" w:date="2020-09-24T17:51:00Z">
              <w:r>
                <w:rPr>
                  <w:b/>
                  <w:bCs/>
                </w:rPr>
                <w:t>Current Status</w:t>
              </w:r>
            </w:ins>
          </w:p>
        </w:tc>
        <w:tc>
          <w:tcPr>
            <w:tcW w:w="1139" w:type="dxa"/>
            <w:tcBorders>
              <w:top w:val="single" w:sz="2" w:space="0" w:color="auto"/>
              <w:left w:val="single" w:sz="2" w:space="0" w:color="auto"/>
              <w:bottom w:val="single" w:sz="2" w:space="0" w:color="auto"/>
              <w:right w:val="single" w:sz="2" w:space="0" w:color="auto"/>
            </w:tcBorders>
            <w:shd w:val="clear" w:color="auto" w:fill="C0C0C0"/>
          </w:tcPr>
          <w:p w14:paraId="2C63D132" w14:textId="77777777" w:rsidR="000D17D4" w:rsidRDefault="000D17D4" w:rsidP="00615C75">
            <w:pPr>
              <w:pStyle w:val="Header"/>
              <w:ind w:firstLine="18"/>
              <w:rPr>
                <w:ins w:id="319" w:author="Somu Monika - I53191" w:date="2020-09-24T17:51:00Z"/>
                <w:b/>
                <w:bCs/>
              </w:rPr>
            </w:pPr>
            <w:ins w:id="320" w:author="Somu Monika - I53191" w:date="2020-09-24T17:51:00Z">
              <w:r>
                <w:rPr>
                  <w:b/>
                  <w:bCs/>
                </w:rPr>
                <w:t>Closed on</w:t>
              </w:r>
            </w:ins>
          </w:p>
        </w:tc>
      </w:tr>
      <w:tr w:rsidR="000D17D4" w14:paraId="675B53C8" w14:textId="77777777" w:rsidTr="00615C75">
        <w:trPr>
          <w:trHeight w:val="374"/>
          <w:ins w:id="321"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71B9E2B2" w14:textId="77777777" w:rsidR="000D17D4" w:rsidRDefault="000D17D4" w:rsidP="00615C75">
            <w:pPr>
              <w:pStyle w:val="Header"/>
              <w:rPr>
                <w:ins w:id="322" w:author="Somu Monika - I53191" w:date="2020-09-24T17:51:00Z"/>
              </w:rPr>
            </w:pPr>
            <w:ins w:id="323" w:author="Somu Monika - I53191" w:date="2020-09-24T17:51:00Z">
              <w:r>
                <w:t>1.</w:t>
              </w:r>
            </w:ins>
          </w:p>
        </w:tc>
        <w:tc>
          <w:tcPr>
            <w:tcW w:w="4979" w:type="dxa"/>
            <w:tcBorders>
              <w:top w:val="single" w:sz="2" w:space="0" w:color="auto"/>
              <w:left w:val="single" w:sz="2" w:space="0" w:color="auto"/>
              <w:bottom w:val="single" w:sz="2" w:space="0" w:color="auto"/>
              <w:right w:val="single" w:sz="2" w:space="0" w:color="auto"/>
            </w:tcBorders>
            <w:vAlign w:val="center"/>
          </w:tcPr>
          <w:p w14:paraId="033ABC4E" w14:textId="77777777" w:rsidR="000D17D4" w:rsidRDefault="000D17D4" w:rsidP="00615C75">
            <w:pPr>
              <w:pStyle w:val="Header"/>
              <w:rPr>
                <w:ins w:id="324"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7F56B6B4" w14:textId="77777777" w:rsidR="000D17D4" w:rsidRDefault="000D17D4" w:rsidP="00615C75">
            <w:pPr>
              <w:pStyle w:val="Header"/>
              <w:ind w:firstLine="18"/>
              <w:rPr>
                <w:ins w:id="325"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3CAC0457" w14:textId="77777777" w:rsidR="000D17D4" w:rsidRDefault="000D17D4" w:rsidP="00615C75">
            <w:pPr>
              <w:pStyle w:val="Header"/>
              <w:ind w:firstLine="18"/>
              <w:rPr>
                <w:ins w:id="326"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2E2F4C35" w14:textId="77777777" w:rsidR="000D17D4" w:rsidRDefault="000D17D4" w:rsidP="00615C75">
            <w:pPr>
              <w:pStyle w:val="Header"/>
              <w:ind w:firstLine="18"/>
              <w:rPr>
                <w:ins w:id="327"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678B557C" w14:textId="77777777" w:rsidR="000D17D4" w:rsidRDefault="000D17D4" w:rsidP="00615C75">
            <w:pPr>
              <w:pStyle w:val="Header"/>
              <w:ind w:firstLine="18"/>
              <w:rPr>
                <w:ins w:id="328" w:author="Somu Monika - I53191" w:date="2020-09-24T17:51:00Z"/>
              </w:rPr>
            </w:pPr>
          </w:p>
        </w:tc>
      </w:tr>
      <w:tr w:rsidR="000D17D4" w14:paraId="0DC3E808" w14:textId="77777777" w:rsidTr="00615C75">
        <w:trPr>
          <w:trHeight w:val="374"/>
          <w:ins w:id="329"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5AA026A" w14:textId="77777777" w:rsidR="000D17D4" w:rsidRDefault="000D17D4" w:rsidP="00615C75">
            <w:pPr>
              <w:pStyle w:val="Header"/>
              <w:rPr>
                <w:ins w:id="330" w:author="Somu Monika - I53191" w:date="2020-09-24T17:51:00Z"/>
              </w:rPr>
            </w:pPr>
            <w:ins w:id="331" w:author="Somu Monika - I53191" w:date="2020-09-24T17:51:00Z">
              <w:r>
                <w:t>2.</w:t>
              </w:r>
            </w:ins>
          </w:p>
        </w:tc>
        <w:tc>
          <w:tcPr>
            <w:tcW w:w="4979" w:type="dxa"/>
            <w:tcBorders>
              <w:top w:val="single" w:sz="2" w:space="0" w:color="auto"/>
              <w:left w:val="single" w:sz="2" w:space="0" w:color="auto"/>
              <w:bottom w:val="single" w:sz="2" w:space="0" w:color="auto"/>
              <w:right w:val="single" w:sz="2" w:space="0" w:color="auto"/>
            </w:tcBorders>
            <w:vAlign w:val="center"/>
          </w:tcPr>
          <w:p w14:paraId="562B5F6B" w14:textId="77777777" w:rsidR="000D17D4" w:rsidRDefault="000D17D4" w:rsidP="00615C75">
            <w:pPr>
              <w:pStyle w:val="Header"/>
              <w:rPr>
                <w:ins w:id="332"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8F86D94" w14:textId="77777777" w:rsidR="000D17D4" w:rsidRDefault="000D17D4" w:rsidP="00615C75">
            <w:pPr>
              <w:pStyle w:val="Header"/>
              <w:ind w:firstLine="18"/>
              <w:rPr>
                <w:ins w:id="333"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4D909B36" w14:textId="77777777" w:rsidR="000D17D4" w:rsidRDefault="000D17D4" w:rsidP="00615C75">
            <w:pPr>
              <w:pStyle w:val="Header"/>
              <w:ind w:firstLine="18"/>
              <w:rPr>
                <w:ins w:id="334"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F9F354B" w14:textId="77777777" w:rsidR="000D17D4" w:rsidRDefault="000D17D4" w:rsidP="00615C75">
            <w:pPr>
              <w:pStyle w:val="Header"/>
              <w:ind w:firstLine="18"/>
              <w:rPr>
                <w:ins w:id="335"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59CC4D72" w14:textId="77777777" w:rsidR="000D17D4" w:rsidRDefault="000D17D4" w:rsidP="00615C75">
            <w:pPr>
              <w:pStyle w:val="Header"/>
              <w:ind w:firstLine="18"/>
              <w:rPr>
                <w:ins w:id="336" w:author="Somu Monika - I53191" w:date="2020-09-24T17:51:00Z"/>
              </w:rPr>
            </w:pPr>
          </w:p>
        </w:tc>
      </w:tr>
      <w:tr w:rsidR="000D17D4" w14:paraId="17FF431F" w14:textId="77777777" w:rsidTr="00615C75">
        <w:trPr>
          <w:trHeight w:val="374"/>
          <w:ins w:id="337"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2FA937AD" w14:textId="77777777" w:rsidR="000D17D4" w:rsidRDefault="000D17D4" w:rsidP="00615C75">
            <w:pPr>
              <w:pStyle w:val="Header"/>
              <w:rPr>
                <w:ins w:id="338" w:author="Somu Monika - I53191" w:date="2020-09-24T17:51:00Z"/>
              </w:rPr>
            </w:pPr>
            <w:ins w:id="339" w:author="Somu Monika - I53191" w:date="2020-09-24T17:51:00Z">
              <w:r>
                <w:t>3.</w:t>
              </w:r>
            </w:ins>
          </w:p>
        </w:tc>
        <w:tc>
          <w:tcPr>
            <w:tcW w:w="4979" w:type="dxa"/>
            <w:tcBorders>
              <w:top w:val="single" w:sz="2" w:space="0" w:color="auto"/>
              <w:left w:val="single" w:sz="2" w:space="0" w:color="auto"/>
              <w:bottom w:val="single" w:sz="2" w:space="0" w:color="auto"/>
              <w:right w:val="single" w:sz="2" w:space="0" w:color="auto"/>
            </w:tcBorders>
            <w:vAlign w:val="center"/>
          </w:tcPr>
          <w:p w14:paraId="09C9A73E" w14:textId="77777777" w:rsidR="000D17D4" w:rsidRDefault="000D17D4" w:rsidP="00615C75">
            <w:pPr>
              <w:pStyle w:val="Header"/>
              <w:rPr>
                <w:ins w:id="340"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18219C44" w14:textId="77777777" w:rsidR="000D17D4" w:rsidRDefault="000D17D4" w:rsidP="00615C75">
            <w:pPr>
              <w:pStyle w:val="Header"/>
              <w:ind w:firstLine="18"/>
              <w:rPr>
                <w:ins w:id="341"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5C748CA8" w14:textId="77777777" w:rsidR="000D17D4" w:rsidRDefault="000D17D4" w:rsidP="00615C75">
            <w:pPr>
              <w:pStyle w:val="Header"/>
              <w:ind w:firstLine="18"/>
              <w:rPr>
                <w:ins w:id="342"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7E44EC75" w14:textId="77777777" w:rsidR="000D17D4" w:rsidRDefault="000D17D4" w:rsidP="00615C75">
            <w:pPr>
              <w:pStyle w:val="Header"/>
              <w:ind w:firstLine="18"/>
              <w:rPr>
                <w:ins w:id="343"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35304621" w14:textId="77777777" w:rsidR="000D17D4" w:rsidRDefault="000D17D4" w:rsidP="00615C75">
            <w:pPr>
              <w:pStyle w:val="Header"/>
              <w:ind w:firstLine="18"/>
              <w:rPr>
                <w:ins w:id="344" w:author="Somu Monika - I53191" w:date="2020-09-24T17:51:00Z"/>
              </w:rPr>
            </w:pPr>
          </w:p>
        </w:tc>
      </w:tr>
      <w:tr w:rsidR="000D17D4" w14:paraId="4E501A43" w14:textId="77777777" w:rsidTr="00615C75">
        <w:trPr>
          <w:trHeight w:val="374"/>
          <w:ins w:id="345" w:author="Somu Monika - I53191" w:date="2020-09-24T17:51:00Z"/>
        </w:trPr>
        <w:tc>
          <w:tcPr>
            <w:tcW w:w="540" w:type="dxa"/>
            <w:tcBorders>
              <w:top w:val="single" w:sz="2" w:space="0" w:color="auto"/>
              <w:left w:val="single" w:sz="2" w:space="0" w:color="auto"/>
              <w:bottom w:val="single" w:sz="2" w:space="0" w:color="auto"/>
              <w:right w:val="single" w:sz="2" w:space="0" w:color="auto"/>
            </w:tcBorders>
            <w:vAlign w:val="center"/>
          </w:tcPr>
          <w:p w14:paraId="36BEBBA7" w14:textId="77777777" w:rsidR="000D17D4" w:rsidRDefault="000D17D4" w:rsidP="00615C75">
            <w:pPr>
              <w:pStyle w:val="Header"/>
              <w:rPr>
                <w:ins w:id="346" w:author="Somu Monika - I53191" w:date="2020-09-24T17:51:00Z"/>
              </w:rPr>
            </w:pPr>
            <w:ins w:id="347" w:author="Somu Monika - I53191" w:date="2020-09-24T17:51:00Z">
              <w:r>
                <w:t>4.</w:t>
              </w:r>
            </w:ins>
          </w:p>
        </w:tc>
        <w:tc>
          <w:tcPr>
            <w:tcW w:w="4979" w:type="dxa"/>
            <w:tcBorders>
              <w:top w:val="single" w:sz="2" w:space="0" w:color="auto"/>
              <w:left w:val="single" w:sz="2" w:space="0" w:color="auto"/>
              <w:bottom w:val="single" w:sz="2" w:space="0" w:color="auto"/>
              <w:right w:val="single" w:sz="2" w:space="0" w:color="auto"/>
            </w:tcBorders>
            <w:vAlign w:val="center"/>
          </w:tcPr>
          <w:p w14:paraId="4E31C2C5" w14:textId="77777777" w:rsidR="000D17D4" w:rsidRDefault="000D17D4" w:rsidP="00615C75">
            <w:pPr>
              <w:pStyle w:val="Header"/>
              <w:rPr>
                <w:ins w:id="348"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6609D5E2" w14:textId="77777777" w:rsidR="000D17D4" w:rsidRDefault="000D17D4" w:rsidP="00615C75">
            <w:pPr>
              <w:pStyle w:val="Header"/>
              <w:ind w:firstLine="18"/>
              <w:rPr>
                <w:ins w:id="349" w:author="Somu Monika - I53191" w:date="2020-09-24T17:51:00Z"/>
              </w:rPr>
            </w:pPr>
          </w:p>
        </w:tc>
        <w:tc>
          <w:tcPr>
            <w:tcW w:w="1168" w:type="dxa"/>
            <w:tcBorders>
              <w:top w:val="single" w:sz="2" w:space="0" w:color="auto"/>
              <w:left w:val="single" w:sz="2" w:space="0" w:color="auto"/>
              <w:bottom w:val="single" w:sz="2" w:space="0" w:color="auto"/>
              <w:right w:val="single" w:sz="2" w:space="0" w:color="auto"/>
            </w:tcBorders>
            <w:vAlign w:val="center"/>
          </w:tcPr>
          <w:p w14:paraId="225F2289" w14:textId="77777777" w:rsidR="000D17D4" w:rsidRDefault="000D17D4" w:rsidP="00615C75">
            <w:pPr>
              <w:pStyle w:val="Header"/>
              <w:ind w:firstLine="18"/>
              <w:rPr>
                <w:ins w:id="350" w:author="Somu Monika - I53191" w:date="2020-09-24T17:51:00Z"/>
              </w:rPr>
            </w:pPr>
          </w:p>
        </w:tc>
        <w:tc>
          <w:tcPr>
            <w:tcW w:w="1078" w:type="dxa"/>
            <w:tcBorders>
              <w:top w:val="single" w:sz="2" w:space="0" w:color="auto"/>
              <w:left w:val="single" w:sz="2" w:space="0" w:color="auto"/>
              <w:bottom w:val="single" w:sz="2" w:space="0" w:color="auto"/>
              <w:right w:val="single" w:sz="2" w:space="0" w:color="auto"/>
            </w:tcBorders>
          </w:tcPr>
          <w:p w14:paraId="36BC96AB" w14:textId="77777777" w:rsidR="000D17D4" w:rsidRDefault="000D17D4" w:rsidP="00615C75">
            <w:pPr>
              <w:pStyle w:val="Header"/>
              <w:ind w:firstLine="18"/>
              <w:rPr>
                <w:ins w:id="351" w:author="Somu Monika - I53191" w:date="2020-09-24T17:51:00Z"/>
              </w:rPr>
            </w:pPr>
          </w:p>
        </w:tc>
        <w:tc>
          <w:tcPr>
            <w:tcW w:w="1139" w:type="dxa"/>
            <w:tcBorders>
              <w:top w:val="single" w:sz="2" w:space="0" w:color="auto"/>
              <w:left w:val="single" w:sz="2" w:space="0" w:color="auto"/>
              <w:bottom w:val="single" w:sz="2" w:space="0" w:color="auto"/>
              <w:right w:val="single" w:sz="2" w:space="0" w:color="auto"/>
            </w:tcBorders>
          </w:tcPr>
          <w:p w14:paraId="7BED0119" w14:textId="77777777" w:rsidR="000D17D4" w:rsidRDefault="000D17D4" w:rsidP="00615C75">
            <w:pPr>
              <w:pStyle w:val="Header"/>
              <w:ind w:firstLine="18"/>
              <w:rPr>
                <w:ins w:id="352" w:author="Somu Monika - I53191" w:date="2020-09-24T17:51:00Z"/>
              </w:rPr>
            </w:pPr>
          </w:p>
        </w:tc>
      </w:tr>
    </w:tbl>
    <w:p w14:paraId="720C51AE" w14:textId="77777777" w:rsidR="000D17D4" w:rsidRDefault="000D17D4" w:rsidP="000D17D4">
      <w:pPr>
        <w:rPr>
          <w:ins w:id="353" w:author="Somu Monika - I53191" w:date="2020-09-24T17:51:00Z"/>
        </w:rPr>
      </w:pPr>
    </w:p>
    <w:p w14:paraId="5DA67C24" w14:textId="77777777" w:rsidR="000D17D4" w:rsidRDefault="000D17D4" w:rsidP="000D17D4">
      <w:pPr>
        <w:pStyle w:val="Heading1"/>
        <w:numPr>
          <w:ilvl w:val="0"/>
          <w:numId w:val="0"/>
        </w:numPr>
        <w:ind w:left="432"/>
        <w:rPr>
          <w:ins w:id="354" w:author="Somu Monika - I53191" w:date="2020-09-24T17:51:00Z"/>
        </w:rPr>
      </w:pPr>
    </w:p>
    <w:p w14:paraId="197E158B" w14:textId="77777777" w:rsidR="000D17D4" w:rsidRPr="000D17D4" w:rsidRDefault="000D17D4" w:rsidP="000D17D4">
      <w:pPr>
        <w:rPr>
          <w:ins w:id="355" w:author="Somu Monika - I53191" w:date="2020-09-24T17:51:00Z"/>
          <w:lang w:val="en-GB"/>
          <w:rPrChange w:id="356" w:author="Somu Monika - I53191" w:date="2020-09-24T17:51:00Z">
            <w:rPr>
              <w:ins w:id="357" w:author="Somu Monika - I53191" w:date="2020-09-24T17:51:00Z"/>
            </w:rPr>
          </w:rPrChange>
        </w:rPr>
        <w:pPrChange w:id="358" w:author="Somu Monika - I53191" w:date="2020-09-24T17:51:00Z">
          <w:pPr>
            <w:pStyle w:val="Heading1"/>
          </w:pPr>
        </w:pPrChange>
      </w:pPr>
    </w:p>
    <w:p w14:paraId="42D69E0D" w14:textId="3E7A1E55" w:rsidR="000D17D4" w:rsidRDefault="000D17D4" w:rsidP="000D17D4">
      <w:pPr>
        <w:rPr>
          <w:ins w:id="359" w:author="Somu Monika - I53191" w:date="2020-09-24T17:51:00Z"/>
          <w:lang w:val="en-GB"/>
        </w:rPr>
      </w:pPr>
    </w:p>
    <w:p w14:paraId="6DEA72E6" w14:textId="5646E175" w:rsidR="000D17D4" w:rsidRDefault="000D17D4" w:rsidP="000D17D4">
      <w:pPr>
        <w:rPr>
          <w:ins w:id="360" w:author="Somu Monika - I53191" w:date="2020-09-24T17:51:00Z"/>
          <w:lang w:val="en-GB"/>
        </w:rPr>
      </w:pPr>
    </w:p>
    <w:p w14:paraId="784421BD" w14:textId="77777777" w:rsidR="000D17D4" w:rsidRPr="000D17D4" w:rsidRDefault="000D17D4" w:rsidP="000D17D4">
      <w:pPr>
        <w:rPr>
          <w:lang w:val="en-GB"/>
          <w:rPrChange w:id="361" w:author="Somu Monika - I53191" w:date="2020-09-24T17:51:00Z">
            <w:rPr/>
          </w:rPrChange>
        </w:rPr>
        <w:pPrChange w:id="362" w:author="Somu Monika - I53191" w:date="2020-09-24T17:51:00Z">
          <w:pPr>
            <w:pStyle w:val="Heading1"/>
          </w:pPr>
        </w:pPrChange>
      </w:pPr>
    </w:p>
    <w:p w14:paraId="7BDC9E79" w14:textId="77777777" w:rsidR="000172F0" w:rsidRDefault="000172F0" w:rsidP="00DD673A">
      <w:pPr>
        <w:pStyle w:val="ListParagraph"/>
        <w:ind w:left="360"/>
      </w:pPr>
    </w:p>
    <w:sectPr w:rsidR="000172F0" w:rsidSect="000B629A">
      <w:headerReference w:type="default" r:id="rId17"/>
      <w:footerReference w:type="default" r:id="rId18"/>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8" w:author="Riyas Kattukandan - I21301" w:date="2020-08-03T12:41:00Z" w:initials="RK-I">
    <w:p w14:paraId="2B2FD63A" w14:textId="77777777" w:rsidR="00857977" w:rsidRDefault="00857977" w:rsidP="005870F1">
      <w:pPr>
        <w:pStyle w:val="CommentText"/>
      </w:pPr>
      <w:r>
        <w:rPr>
          <w:rStyle w:val="CommentReference"/>
        </w:rPr>
        <w:annotationRef/>
      </w:r>
    </w:p>
  </w:comment>
  <w:comment w:id="89" w:author="Riyas Kattukandan - I21301" w:date="2020-08-03T12:41:00Z" w:initials="RK-I">
    <w:p w14:paraId="1D9EE1B0" w14:textId="77777777" w:rsidR="00857977" w:rsidRDefault="00857977" w:rsidP="005870F1">
      <w:pPr>
        <w:pStyle w:val="CommentText"/>
      </w:pPr>
      <w:r>
        <w:rPr>
          <w:rStyle w:val="CommentReference"/>
        </w:rPr>
        <w:annotationRef/>
      </w:r>
    </w:p>
  </w:comment>
  <w:comment w:id="90" w:author="Riyas Kattukandan - I21301" w:date="2020-08-03T12:41:00Z" w:initials="RK-I">
    <w:p w14:paraId="369A2C23" w14:textId="77777777" w:rsidR="00857977" w:rsidRDefault="00857977" w:rsidP="005870F1">
      <w:pPr>
        <w:pStyle w:val="CommentText"/>
      </w:pPr>
      <w:r>
        <w:rPr>
          <w:rStyle w:val="CommentReference"/>
        </w:rPr>
        <w:annotationRef/>
      </w:r>
    </w:p>
  </w:comment>
  <w:comment w:id="101" w:author="Somu Monika - I53191" w:date="2020-09-24T17:49:00Z" w:initials="SM-I">
    <w:p w14:paraId="281F087F" w14:textId="16A51DF7" w:rsidR="00843CF3" w:rsidRDefault="00843CF3">
      <w:pPr>
        <w:pStyle w:val="CommentText"/>
      </w:pPr>
      <w:r>
        <w:rPr>
          <w:rStyle w:val="CommentReference"/>
        </w:rPr>
        <w:annotationRef/>
      </w:r>
      <w:r>
        <w:t>According to the meeting minutes mentioned in section 9 in this document</w:t>
      </w:r>
    </w:p>
  </w:comment>
  <w:comment w:id="102" w:author="Somu Monika - I53191" w:date="2020-09-25T11:20:00Z" w:initials="SM-I">
    <w:p w14:paraId="0DD9B535" w14:textId="62887775" w:rsidR="00EE48DC" w:rsidRDefault="00EE48DC">
      <w:pPr>
        <w:pStyle w:val="CommentText"/>
      </w:pPr>
      <w:r>
        <w:rPr>
          <w:rStyle w:val="CommentReference"/>
        </w:rPr>
        <w:annotationRef/>
      </w:r>
      <w:r>
        <w:t>Prints both demo version and firmware version</w:t>
      </w:r>
    </w:p>
  </w:comment>
  <w:comment w:id="104" w:author="Somu Monika - I53191" w:date="2020-09-24T17:50:00Z" w:initials="SM-I">
    <w:p w14:paraId="4D05440B" w14:textId="77777777" w:rsidR="00843CF3" w:rsidRDefault="00843CF3" w:rsidP="00843CF3">
      <w:pPr>
        <w:pStyle w:val="CommentText"/>
      </w:pPr>
      <w:r>
        <w:rPr>
          <w:rStyle w:val="CommentReference"/>
        </w:rPr>
        <w:annotationRef/>
      </w:r>
      <w:r>
        <w:t>According to the meeting minutes mentioned in section 9 in this document</w:t>
      </w:r>
    </w:p>
    <w:p w14:paraId="1E64C524" w14:textId="5E102992" w:rsidR="00843CF3" w:rsidRDefault="00843CF3">
      <w:pPr>
        <w:pStyle w:val="CommentText"/>
      </w:pPr>
    </w:p>
  </w:comment>
  <w:comment w:id="100" w:author="Riyas Kattukandan - I21301" w:date="2020-08-03T12:41:00Z" w:initials="RK-I">
    <w:p w14:paraId="020BB298" w14:textId="15CF19AF" w:rsidR="00857977" w:rsidRDefault="0085797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2FD63A" w15:done="0"/>
  <w15:commentEx w15:paraId="1D9EE1B0" w15:done="0"/>
  <w15:commentEx w15:paraId="369A2C23" w15:done="0"/>
  <w15:commentEx w15:paraId="281F087F" w15:done="0"/>
  <w15:commentEx w15:paraId="0DD9B535" w15:done="0"/>
  <w15:commentEx w15:paraId="1E64C524" w15:done="0"/>
  <w15:commentEx w15:paraId="020BB2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3175AB7" w16cex:dateUtc="2020-09-24T12:19:00Z"/>
  <w16cex:commentExtensible w16cex:durableId="23185114" w16cex:dateUtc="2020-09-25T05:50:00Z"/>
  <w16cex:commentExtensible w16cex:durableId="23175B00" w16cex:dateUtc="2020-09-24T12:20:00Z"/>
  <w16cex:commentExtensible w16cex:durableId="22D28472" w16cex:dateUtc="2020-08-03T0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2FD63A" w16cid:durableId="22D63BEC"/>
  <w16cid:commentId w16cid:paraId="1D9EE1B0" w16cid:durableId="22D63BF4"/>
  <w16cid:commentId w16cid:paraId="369A2C23" w16cid:durableId="22D63BFB"/>
  <w16cid:commentId w16cid:paraId="281F087F" w16cid:durableId="23175AB7"/>
  <w16cid:commentId w16cid:paraId="0DD9B535" w16cid:durableId="23185114"/>
  <w16cid:commentId w16cid:paraId="1E64C524" w16cid:durableId="23175B00"/>
  <w16cid:commentId w16cid:paraId="020BB298" w16cid:durableId="22D284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86DE7" w14:textId="77777777" w:rsidR="00AF2DC6" w:rsidRDefault="00AF2DC6" w:rsidP="00962521">
      <w:r>
        <w:separator/>
      </w:r>
    </w:p>
  </w:endnote>
  <w:endnote w:type="continuationSeparator" w:id="0">
    <w:p w14:paraId="7C450B5A" w14:textId="77777777" w:rsidR="00AF2DC6" w:rsidRDefault="00AF2DC6" w:rsidP="00962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64"/>
      <w:gridCol w:w="1260"/>
      <w:gridCol w:w="2160"/>
      <w:gridCol w:w="990"/>
    </w:tblGrid>
    <w:tr w:rsidR="00857977" w:rsidRPr="00667A0D" w14:paraId="7A74535E" w14:textId="77777777" w:rsidTr="000B629A">
      <w:trPr>
        <w:jc w:val="center"/>
      </w:trPr>
      <w:tc>
        <w:tcPr>
          <w:tcW w:w="5564" w:type="dxa"/>
        </w:tcPr>
        <w:p w14:paraId="345F7FF1" w14:textId="77777777" w:rsidR="00857977" w:rsidRPr="00F81C6D" w:rsidRDefault="00857977" w:rsidP="000B629A">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4EBC0FF9" w14:textId="77777777" w:rsidR="00857977" w:rsidRPr="002F3B53" w:rsidRDefault="00857977" w:rsidP="000B629A">
          <w:pPr>
            <w:jc w:val="center"/>
            <w:rPr>
              <w:rFonts w:ascii="Arial" w:hAnsi="Arial"/>
              <w:sz w:val="22"/>
            </w:rPr>
          </w:pPr>
          <w:r w:rsidRPr="002F3B53">
            <w:rPr>
              <w:rFonts w:ascii="Arial" w:hAnsi="Arial"/>
              <w:sz w:val="22"/>
            </w:rPr>
            <w:t>Page</w:t>
          </w:r>
        </w:p>
      </w:tc>
      <w:tc>
        <w:tcPr>
          <w:tcW w:w="2160" w:type="dxa"/>
        </w:tcPr>
        <w:p w14:paraId="1FBDB1FB" w14:textId="77777777" w:rsidR="00857977" w:rsidRPr="002F3B53" w:rsidRDefault="00857977" w:rsidP="000B629A">
          <w:pPr>
            <w:jc w:val="center"/>
            <w:rPr>
              <w:rFonts w:ascii="Arial" w:hAnsi="Arial"/>
              <w:sz w:val="22"/>
            </w:rPr>
          </w:pPr>
          <w:r w:rsidRPr="002F3B53">
            <w:rPr>
              <w:rFonts w:ascii="Arial" w:hAnsi="Arial"/>
              <w:sz w:val="22"/>
            </w:rPr>
            <w:t>Spec. No.</w:t>
          </w:r>
        </w:p>
      </w:tc>
      <w:tc>
        <w:tcPr>
          <w:tcW w:w="990" w:type="dxa"/>
        </w:tcPr>
        <w:p w14:paraId="4B619A96" w14:textId="77777777" w:rsidR="00857977" w:rsidRPr="002F3B53" w:rsidRDefault="00857977" w:rsidP="000B629A">
          <w:pPr>
            <w:jc w:val="center"/>
            <w:rPr>
              <w:rFonts w:ascii="Arial" w:hAnsi="Arial"/>
              <w:b/>
              <w:sz w:val="22"/>
            </w:rPr>
          </w:pPr>
          <w:r w:rsidRPr="002F3B53">
            <w:rPr>
              <w:rFonts w:ascii="Arial" w:hAnsi="Arial"/>
              <w:sz w:val="22"/>
            </w:rPr>
            <w:t>R</w:t>
          </w:r>
          <w:r>
            <w:rPr>
              <w:rFonts w:ascii="Arial" w:hAnsi="Arial"/>
              <w:sz w:val="22"/>
            </w:rPr>
            <w:t>ev.</w:t>
          </w:r>
        </w:p>
      </w:tc>
    </w:tr>
    <w:tr w:rsidR="00857977" w:rsidRPr="00667A0D" w14:paraId="36EEF76B" w14:textId="77777777" w:rsidTr="000B629A">
      <w:trPr>
        <w:jc w:val="center"/>
      </w:trPr>
      <w:tc>
        <w:tcPr>
          <w:tcW w:w="5564" w:type="dxa"/>
          <w:vAlign w:val="center"/>
        </w:tcPr>
        <w:p w14:paraId="5BAF260C" w14:textId="77777777" w:rsidR="00857977" w:rsidRPr="00F81C6D" w:rsidRDefault="00857977" w:rsidP="000B629A">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69537F96" w14:textId="615032EF" w:rsidR="00857977" w:rsidRPr="002F3B53" w:rsidRDefault="00857977" w:rsidP="000B629A">
          <w:pPr>
            <w:jc w:val="center"/>
            <w:rPr>
              <w:rFonts w:ascii="Arial" w:hAnsi="Arial" w:cs="Arial"/>
              <w:sz w:val="22"/>
            </w:rPr>
          </w:pPr>
          <w:r w:rsidRPr="002F3B53">
            <w:rPr>
              <w:rFonts w:ascii="Arial" w:hAnsi="Arial" w:cs="Arial"/>
              <w:sz w:val="22"/>
            </w:rPr>
            <w:fldChar w:fldCharType="begin"/>
          </w:r>
          <w:r w:rsidRPr="002F3B53">
            <w:rPr>
              <w:rFonts w:ascii="Arial" w:hAnsi="Arial" w:cs="Arial"/>
              <w:sz w:val="22"/>
            </w:rPr>
            <w:instrText xml:space="preserve"> PAGE </w:instrText>
          </w:r>
          <w:r w:rsidRPr="002F3B53">
            <w:rPr>
              <w:rFonts w:ascii="Arial" w:hAnsi="Arial" w:cs="Arial"/>
              <w:sz w:val="22"/>
            </w:rPr>
            <w:fldChar w:fldCharType="separate"/>
          </w:r>
          <w:r>
            <w:rPr>
              <w:rFonts w:ascii="Arial" w:hAnsi="Arial" w:cs="Arial"/>
              <w:noProof/>
              <w:sz w:val="22"/>
            </w:rPr>
            <w:t>6</w:t>
          </w:r>
          <w:r w:rsidRPr="002F3B53">
            <w:rPr>
              <w:rFonts w:ascii="Arial" w:hAnsi="Arial" w:cs="Arial"/>
              <w:sz w:val="22"/>
            </w:rPr>
            <w:fldChar w:fldCharType="end"/>
          </w:r>
          <w:r w:rsidRPr="002F3B53">
            <w:rPr>
              <w:rFonts w:ascii="Arial" w:hAnsi="Arial" w:cs="Arial"/>
              <w:sz w:val="22"/>
            </w:rPr>
            <w:t xml:space="preserve"> of </w:t>
          </w:r>
          <w:r w:rsidRPr="002F3B53">
            <w:rPr>
              <w:rFonts w:ascii="Arial" w:hAnsi="Arial" w:cs="Arial"/>
              <w:sz w:val="22"/>
            </w:rPr>
            <w:fldChar w:fldCharType="begin"/>
          </w:r>
          <w:r w:rsidRPr="002F3B53">
            <w:rPr>
              <w:rFonts w:ascii="Arial" w:hAnsi="Arial" w:cs="Arial"/>
              <w:sz w:val="22"/>
            </w:rPr>
            <w:instrText xml:space="preserve"> NUMPAGES  \* MERGEFORMAT </w:instrText>
          </w:r>
          <w:r w:rsidRPr="002F3B53">
            <w:rPr>
              <w:rFonts w:ascii="Arial" w:hAnsi="Arial" w:cs="Arial"/>
              <w:sz w:val="22"/>
            </w:rPr>
            <w:fldChar w:fldCharType="separate"/>
          </w:r>
          <w:r>
            <w:rPr>
              <w:rFonts w:ascii="Arial" w:hAnsi="Arial" w:cs="Arial"/>
              <w:noProof/>
              <w:sz w:val="22"/>
            </w:rPr>
            <w:t>13</w:t>
          </w:r>
          <w:r w:rsidRPr="002F3B53">
            <w:rPr>
              <w:rFonts w:ascii="Arial" w:hAnsi="Arial" w:cs="Arial"/>
              <w:sz w:val="22"/>
            </w:rPr>
            <w:fldChar w:fldCharType="end"/>
          </w:r>
        </w:p>
      </w:tc>
      <w:tc>
        <w:tcPr>
          <w:tcW w:w="2160" w:type="dxa"/>
        </w:tcPr>
        <w:p w14:paraId="4352868B" w14:textId="77777777" w:rsidR="00857977" w:rsidRPr="002F3B53" w:rsidRDefault="00857977" w:rsidP="000B629A">
          <w:pPr>
            <w:jc w:val="center"/>
            <w:rPr>
              <w:rFonts w:ascii="Arial" w:hAnsi="Arial"/>
              <w:sz w:val="22"/>
            </w:rPr>
          </w:pPr>
          <w:r w:rsidRPr="002F3B53">
            <w:rPr>
              <w:rFonts w:ascii="Arial" w:hAnsi="Arial"/>
              <w:sz w:val="22"/>
            </w:rPr>
            <w:t>FRM-50382-001</w:t>
          </w:r>
        </w:p>
      </w:tc>
      <w:tc>
        <w:tcPr>
          <w:tcW w:w="990" w:type="dxa"/>
        </w:tcPr>
        <w:p w14:paraId="50004F4C" w14:textId="77777777" w:rsidR="00857977" w:rsidRPr="002F3B53" w:rsidRDefault="00857977" w:rsidP="000B629A">
          <w:pPr>
            <w:jc w:val="center"/>
            <w:rPr>
              <w:rFonts w:ascii="Arial" w:hAnsi="Arial"/>
              <w:sz w:val="22"/>
            </w:rPr>
          </w:pPr>
          <w:r w:rsidRPr="002F3B53">
            <w:rPr>
              <w:rFonts w:ascii="Arial" w:hAnsi="Arial"/>
              <w:sz w:val="22"/>
            </w:rPr>
            <w:t>A</w:t>
          </w:r>
        </w:p>
      </w:tc>
    </w:tr>
  </w:tbl>
  <w:p w14:paraId="0896916D" w14:textId="77777777" w:rsidR="00857977" w:rsidRDefault="00857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832BE6" w14:textId="77777777" w:rsidR="00AF2DC6" w:rsidRDefault="00AF2DC6" w:rsidP="00962521">
      <w:r>
        <w:separator/>
      </w:r>
    </w:p>
  </w:footnote>
  <w:footnote w:type="continuationSeparator" w:id="0">
    <w:p w14:paraId="4B6714D8" w14:textId="77777777" w:rsidR="00AF2DC6" w:rsidRDefault="00AF2DC6" w:rsidP="009625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EA101" w14:textId="156A47F2" w:rsidR="00857977" w:rsidRPr="000045B4" w:rsidRDefault="00857977">
    <w:pPr>
      <w:pStyle w:val="Header"/>
      <w:rPr>
        <w:sz w:val="22"/>
        <w:szCs w:val="22"/>
      </w:rPr>
    </w:pPr>
    <w:r>
      <w:rPr>
        <w:rFonts w:ascii="Arial" w:hAnsi="Arial" w:cs="Arial"/>
        <w:noProof/>
        <w:sz w:val="22"/>
      </w:rPr>
      <w:drawing>
        <wp:inline distT="0" distB="0" distL="0" distR="0" wp14:anchorId="14731EE7" wp14:editId="1F7551C5">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Pr="00962521">
      <w:rPr>
        <w:rFonts w:ascii="Arial" w:hAnsi="Arial" w:cs="Arial"/>
      </w:rPr>
      <w:t xml:space="preserve">               </w:t>
    </w:r>
    <w:r>
      <w:rPr>
        <w:rFonts w:ascii="Arial" w:hAnsi="Arial" w:cs="Arial"/>
      </w:rPr>
      <w:t xml:space="preserve">  PSF AE_SINK Demo Software</w:t>
    </w:r>
    <w:r w:rsidRPr="00111E7E">
      <w:rPr>
        <w:rFonts w:ascii="Arial" w:hAnsi="Arial" w:cs="Arial"/>
      </w:rPr>
      <w:t xml:space="preserve"> Requirements </w:t>
    </w:r>
    <w:r>
      <w:rPr>
        <w:rFonts w:ascii="Arial" w:hAnsi="Arial" w:cs="Arial"/>
      </w:rPr>
      <w:t>Specification</w:t>
    </w:r>
  </w:p>
  <w:p w14:paraId="34B3666D" w14:textId="77777777" w:rsidR="00857977" w:rsidRDefault="00857977">
    <w:pPr>
      <w:pStyle w:val="Header"/>
    </w:pPr>
    <w:r>
      <w:rPr>
        <w:noProof/>
      </w:rPr>
      <mc:AlternateContent>
        <mc:Choice Requires="wps">
          <w:drawing>
            <wp:anchor distT="0" distB="0" distL="114300" distR="114300" simplePos="0" relativeHeight="251659264" behindDoc="0" locked="0" layoutInCell="1" allowOverlap="1" wp14:anchorId="72CEC1D6" wp14:editId="00EF35B1">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905DD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" strokecolor="#cfcdcd [289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1" w15:restartNumberingAfterBreak="0">
    <w:nsid w:val="1B763981"/>
    <w:multiLevelType w:val="hybridMultilevel"/>
    <w:tmpl w:val="98186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5068E"/>
    <w:multiLevelType w:val="hybridMultilevel"/>
    <w:tmpl w:val="325C80C6"/>
    <w:lvl w:ilvl="0" w:tplc="CD4C7ED0">
      <w:start w:val="1"/>
      <w:numFmt w:val="bullet"/>
      <w:lvlText w:val="•"/>
      <w:lvlJc w:val="left"/>
      <w:pPr>
        <w:tabs>
          <w:tab w:val="num" w:pos="720"/>
        </w:tabs>
        <w:ind w:left="720" w:hanging="360"/>
      </w:pPr>
      <w:rPr>
        <w:rFonts w:ascii="Arial" w:hAnsi="Arial" w:hint="default"/>
      </w:rPr>
    </w:lvl>
    <w:lvl w:ilvl="1" w:tplc="4F32B414">
      <w:start w:val="1"/>
      <w:numFmt w:val="bullet"/>
      <w:lvlText w:val="•"/>
      <w:lvlJc w:val="left"/>
      <w:pPr>
        <w:tabs>
          <w:tab w:val="num" w:pos="1440"/>
        </w:tabs>
        <w:ind w:left="1440" w:hanging="360"/>
      </w:pPr>
      <w:rPr>
        <w:rFonts w:ascii="Arial" w:hAnsi="Arial" w:hint="default"/>
      </w:rPr>
    </w:lvl>
    <w:lvl w:ilvl="2" w:tplc="00D2F552" w:tentative="1">
      <w:start w:val="1"/>
      <w:numFmt w:val="bullet"/>
      <w:lvlText w:val="•"/>
      <w:lvlJc w:val="left"/>
      <w:pPr>
        <w:tabs>
          <w:tab w:val="num" w:pos="2160"/>
        </w:tabs>
        <w:ind w:left="2160" w:hanging="360"/>
      </w:pPr>
      <w:rPr>
        <w:rFonts w:ascii="Arial" w:hAnsi="Arial" w:hint="default"/>
      </w:rPr>
    </w:lvl>
    <w:lvl w:ilvl="3" w:tplc="D820FD34" w:tentative="1">
      <w:start w:val="1"/>
      <w:numFmt w:val="bullet"/>
      <w:lvlText w:val="•"/>
      <w:lvlJc w:val="left"/>
      <w:pPr>
        <w:tabs>
          <w:tab w:val="num" w:pos="2880"/>
        </w:tabs>
        <w:ind w:left="2880" w:hanging="360"/>
      </w:pPr>
      <w:rPr>
        <w:rFonts w:ascii="Arial" w:hAnsi="Arial" w:hint="default"/>
      </w:rPr>
    </w:lvl>
    <w:lvl w:ilvl="4" w:tplc="7016711C" w:tentative="1">
      <w:start w:val="1"/>
      <w:numFmt w:val="bullet"/>
      <w:lvlText w:val="•"/>
      <w:lvlJc w:val="left"/>
      <w:pPr>
        <w:tabs>
          <w:tab w:val="num" w:pos="3600"/>
        </w:tabs>
        <w:ind w:left="3600" w:hanging="360"/>
      </w:pPr>
      <w:rPr>
        <w:rFonts w:ascii="Arial" w:hAnsi="Arial" w:hint="default"/>
      </w:rPr>
    </w:lvl>
    <w:lvl w:ilvl="5" w:tplc="ABE2A6BE" w:tentative="1">
      <w:start w:val="1"/>
      <w:numFmt w:val="bullet"/>
      <w:lvlText w:val="•"/>
      <w:lvlJc w:val="left"/>
      <w:pPr>
        <w:tabs>
          <w:tab w:val="num" w:pos="4320"/>
        </w:tabs>
        <w:ind w:left="4320" w:hanging="360"/>
      </w:pPr>
      <w:rPr>
        <w:rFonts w:ascii="Arial" w:hAnsi="Arial" w:hint="default"/>
      </w:rPr>
    </w:lvl>
    <w:lvl w:ilvl="6" w:tplc="44946566" w:tentative="1">
      <w:start w:val="1"/>
      <w:numFmt w:val="bullet"/>
      <w:lvlText w:val="•"/>
      <w:lvlJc w:val="left"/>
      <w:pPr>
        <w:tabs>
          <w:tab w:val="num" w:pos="5040"/>
        </w:tabs>
        <w:ind w:left="5040" w:hanging="360"/>
      </w:pPr>
      <w:rPr>
        <w:rFonts w:ascii="Arial" w:hAnsi="Arial" w:hint="default"/>
      </w:rPr>
    </w:lvl>
    <w:lvl w:ilvl="7" w:tplc="9328F0A6" w:tentative="1">
      <w:start w:val="1"/>
      <w:numFmt w:val="bullet"/>
      <w:lvlText w:val="•"/>
      <w:lvlJc w:val="left"/>
      <w:pPr>
        <w:tabs>
          <w:tab w:val="num" w:pos="5760"/>
        </w:tabs>
        <w:ind w:left="5760" w:hanging="360"/>
      </w:pPr>
      <w:rPr>
        <w:rFonts w:ascii="Arial" w:hAnsi="Arial" w:hint="default"/>
      </w:rPr>
    </w:lvl>
    <w:lvl w:ilvl="8" w:tplc="9418D2C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027C4A"/>
    <w:multiLevelType w:val="hybridMultilevel"/>
    <w:tmpl w:val="8C3AF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50DE4"/>
    <w:multiLevelType w:val="hybridMultilevel"/>
    <w:tmpl w:val="D5F48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971543"/>
    <w:multiLevelType w:val="hybridMultilevel"/>
    <w:tmpl w:val="203E7320"/>
    <w:lvl w:ilvl="0" w:tplc="8784350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4C48271B"/>
    <w:multiLevelType w:val="multilevel"/>
    <w:tmpl w:val="E6EA4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76EAF"/>
    <w:multiLevelType w:val="hybridMultilevel"/>
    <w:tmpl w:val="E41EE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2D0FAD"/>
    <w:multiLevelType w:val="hybridMultilevel"/>
    <w:tmpl w:val="2556C69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F2E22F4"/>
    <w:multiLevelType w:val="hybridMultilevel"/>
    <w:tmpl w:val="4A7614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1C34011"/>
    <w:multiLevelType w:val="hybridMultilevel"/>
    <w:tmpl w:val="403E0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0361C3"/>
    <w:multiLevelType w:val="multilevel"/>
    <w:tmpl w:val="2F88E6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75AE75EC"/>
    <w:multiLevelType w:val="hybridMultilevel"/>
    <w:tmpl w:val="7638B386"/>
    <w:lvl w:ilvl="0" w:tplc="9BC42EDE">
      <w:start w:val="1"/>
      <w:numFmt w:val="bullet"/>
      <w:lvlText w:val="•"/>
      <w:lvlJc w:val="left"/>
      <w:pPr>
        <w:tabs>
          <w:tab w:val="num" w:pos="630"/>
        </w:tabs>
        <w:ind w:left="63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6D51A0B"/>
    <w:multiLevelType w:val="hybridMultilevel"/>
    <w:tmpl w:val="E0409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E608E"/>
    <w:multiLevelType w:val="hybridMultilevel"/>
    <w:tmpl w:val="130C0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E63D15"/>
    <w:multiLevelType w:val="hybridMultilevel"/>
    <w:tmpl w:val="35DED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8"/>
  </w:num>
  <w:num w:numId="3">
    <w:abstractNumId w:val="7"/>
  </w:num>
  <w:num w:numId="4">
    <w:abstractNumId w:val="0"/>
  </w:num>
  <w:num w:numId="5">
    <w:abstractNumId w:val="4"/>
  </w:num>
  <w:num w:numId="6">
    <w:abstractNumId w:val="5"/>
  </w:num>
  <w:num w:numId="7">
    <w:abstractNumId w:val="15"/>
  </w:num>
  <w:num w:numId="8">
    <w:abstractNumId w:val="11"/>
  </w:num>
  <w:num w:numId="9">
    <w:abstractNumId w:val="1"/>
  </w:num>
  <w:num w:numId="10">
    <w:abstractNumId w:val="2"/>
  </w:num>
  <w:num w:numId="11">
    <w:abstractNumId w:val="6"/>
  </w:num>
  <w:num w:numId="12">
    <w:abstractNumId w:val="3"/>
  </w:num>
  <w:num w:numId="13">
    <w:abstractNumId w:val="9"/>
  </w:num>
  <w:num w:numId="14">
    <w:abstractNumId w:val="14"/>
  </w:num>
  <w:num w:numId="15">
    <w:abstractNumId w:val="16"/>
  </w:num>
  <w:num w:numId="16">
    <w:abstractNumId w:val="10"/>
  </w:num>
  <w:num w:numId="17">
    <w:abstractNumId w:val="17"/>
  </w:num>
  <w:num w:numId="1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rson w15:author="Somu Monika - I53191">
    <w15:presenceInfo w15:providerId="AD" w15:userId="S::Monika.Somu@microchip.com::a301594a-c3ec-456e-a9b5-1823ba8ad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C"/>
    <w:rsid w:val="00003908"/>
    <w:rsid w:val="000112E4"/>
    <w:rsid w:val="00012550"/>
    <w:rsid w:val="00015ACF"/>
    <w:rsid w:val="000172F0"/>
    <w:rsid w:val="000241A5"/>
    <w:rsid w:val="00026938"/>
    <w:rsid w:val="00082663"/>
    <w:rsid w:val="000A7590"/>
    <w:rsid w:val="000B3B49"/>
    <w:rsid w:val="000B629A"/>
    <w:rsid w:val="000D17D4"/>
    <w:rsid w:val="000D28C4"/>
    <w:rsid w:val="000E31A7"/>
    <w:rsid w:val="000E5A12"/>
    <w:rsid w:val="000E6B95"/>
    <w:rsid w:val="000F43AA"/>
    <w:rsid w:val="00145DE2"/>
    <w:rsid w:val="0015347A"/>
    <w:rsid w:val="0015563A"/>
    <w:rsid w:val="00177B0B"/>
    <w:rsid w:val="001827E3"/>
    <w:rsid w:val="001C597E"/>
    <w:rsid w:val="001D6EB2"/>
    <w:rsid w:val="001F0934"/>
    <w:rsid w:val="001F3E6F"/>
    <w:rsid w:val="00220021"/>
    <w:rsid w:val="002421D4"/>
    <w:rsid w:val="0024425C"/>
    <w:rsid w:val="00287E76"/>
    <w:rsid w:val="002A2089"/>
    <w:rsid w:val="002A6B21"/>
    <w:rsid w:val="002C6FA8"/>
    <w:rsid w:val="002E4C9B"/>
    <w:rsid w:val="002E5047"/>
    <w:rsid w:val="002F2FFD"/>
    <w:rsid w:val="002F60F2"/>
    <w:rsid w:val="00322A94"/>
    <w:rsid w:val="00331A41"/>
    <w:rsid w:val="00332E4C"/>
    <w:rsid w:val="00334915"/>
    <w:rsid w:val="00334AE6"/>
    <w:rsid w:val="003455F6"/>
    <w:rsid w:val="003538C0"/>
    <w:rsid w:val="00365041"/>
    <w:rsid w:val="003866B7"/>
    <w:rsid w:val="0039353F"/>
    <w:rsid w:val="003A0C6E"/>
    <w:rsid w:val="003A4A9C"/>
    <w:rsid w:val="003B716A"/>
    <w:rsid w:val="003D49B0"/>
    <w:rsid w:val="003E32EE"/>
    <w:rsid w:val="003F671B"/>
    <w:rsid w:val="0043402D"/>
    <w:rsid w:val="00467E13"/>
    <w:rsid w:val="00470E66"/>
    <w:rsid w:val="00474A8E"/>
    <w:rsid w:val="004750EF"/>
    <w:rsid w:val="004832CD"/>
    <w:rsid w:val="00491E8B"/>
    <w:rsid w:val="004A6A59"/>
    <w:rsid w:val="004B3AD0"/>
    <w:rsid w:val="004B4A6F"/>
    <w:rsid w:val="004E5DF1"/>
    <w:rsid w:val="005062D0"/>
    <w:rsid w:val="005307C0"/>
    <w:rsid w:val="005429B4"/>
    <w:rsid w:val="00562655"/>
    <w:rsid w:val="00564F55"/>
    <w:rsid w:val="00572137"/>
    <w:rsid w:val="00573584"/>
    <w:rsid w:val="0057429C"/>
    <w:rsid w:val="005870F1"/>
    <w:rsid w:val="00594101"/>
    <w:rsid w:val="005A67E3"/>
    <w:rsid w:val="005E4C5A"/>
    <w:rsid w:val="005E5529"/>
    <w:rsid w:val="005E5609"/>
    <w:rsid w:val="005F1FEA"/>
    <w:rsid w:val="005F5F13"/>
    <w:rsid w:val="00600FBF"/>
    <w:rsid w:val="0061415F"/>
    <w:rsid w:val="00621805"/>
    <w:rsid w:val="006407CE"/>
    <w:rsid w:val="00650C2B"/>
    <w:rsid w:val="00651A91"/>
    <w:rsid w:val="00652FD9"/>
    <w:rsid w:val="00654CE3"/>
    <w:rsid w:val="0066324C"/>
    <w:rsid w:val="00684BB3"/>
    <w:rsid w:val="006B3346"/>
    <w:rsid w:val="006C0A91"/>
    <w:rsid w:val="006C3EF6"/>
    <w:rsid w:val="006C6965"/>
    <w:rsid w:val="006D3E86"/>
    <w:rsid w:val="006D6DB2"/>
    <w:rsid w:val="006F765C"/>
    <w:rsid w:val="00703423"/>
    <w:rsid w:val="0070346E"/>
    <w:rsid w:val="00710013"/>
    <w:rsid w:val="00715863"/>
    <w:rsid w:val="00733D7B"/>
    <w:rsid w:val="00766A22"/>
    <w:rsid w:val="0079047C"/>
    <w:rsid w:val="00792FA5"/>
    <w:rsid w:val="007A2625"/>
    <w:rsid w:val="007A6E10"/>
    <w:rsid w:val="007C4F6B"/>
    <w:rsid w:val="007C5A47"/>
    <w:rsid w:val="007D70EB"/>
    <w:rsid w:val="00807897"/>
    <w:rsid w:val="00826294"/>
    <w:rsid w:val="00826380"/>
    <w:rsid w:val="00835829"/>
    <w:rsid w:val="00836C5B"/>
    <w:rsid w:val="00843CF3"/>
    <w:rsid w:val="008501DC"/>
    <w:rsid w:val="00855C31"/>
    <w:rsid w:val="00857977"/>
    <w:rsid w:val="008638FC"/>
    <w:rsid w:val="00866C2D"/>
    <w:rsid w:val="00872904"/>
    <w:rsid w:val="00877EE2"/>
    <w:rsid w:val="008E1E33"/>
    <w:rsid w:val="00902A70"/>
    <w:rsid w:val="00907660"/>
    <w:rsid w:val="00933409"/>
    <w:rsid w:val="00944783"/>
    <w:rsid w:val="00950A7D"/>
    <w:rsid w:val="00962521"/>
    <w:rsid w:val="00963536"/>
    <w:rsid w:val="00994D3D"/>
    <w:rsid w:val="009F115B"/>
    <w:rsid w:val="009F7802"/>
    <w:rsid w:val="009F795A"/>
    <w:rsid w:val="00A502FF"/>
    <w:rsid w:val="00A534F8"/>
    <w:rsid w:val="00A5462F"/>
    <w:rsid w:val="00A632EF"/>
    <w:rsid w:val="00A759A2"/>
    <w:rsid w:val="00A75AFA"/>
    <w:rsid w:val="00A92EA1"/>
    <w:rsid w:val="00AB0C1E"/>
    <w:rsid w:val="00AD0E54"/>
    <w:rsid w:val="00AD2FD2"/>
    <w:rsid w:val="00AD60F1"/>
    <w:rsid w:val="00AF2DC6"/>
    <w:rsid w:val="00B25096"/>
    <w:rsid w:val="00B34653"/>
    <w:rsid w:val="00B34D09"/>
    <w:rsid w:val="00B5056B"/>
    <w:rsid w:val="00B50F4F"/>
    <w:rsid w:val="00B54624"/>
    <w:rsid w:val="00B64452"/>
    <w:rsid w:val="00B85252"/>
    <w:rsid w:val="00B87681"/>
    <w:rsid w:val="00B95347"/>
    <w:rsid w:val="00B9703F"/>
    <w:rsid w:val="00BB20D9"/>
    <w:rsid w:val="00BB3248"/>
    <w:rsid w:val="00BD4F15"/>
    <w:rsid w:val="00BD70E3"/>
    <w:rsid w:val="00BF50EE"/>
    <w:rsid w:val="00C2287A"/>
    <w:rsid w:val="00C267DB"/>
    <w:rsid w:val="00C26F4C"/>
    <w:rsid w:val="00C32854"/>
    <w:rsid w:val="00C431ED"/>
    <w:rsid w:val="00C47E69"/>
    <w:rsid w:val="00C54F7A"/>
    <w:rsid w:val="00C5513A"/>
    <w:rsid w:val="00C57D12"/>
    <w:rsid w:val="00C7644F"/>
    <w:rsid w:val="00C84588"/>
    <w:rsid w:val="00C875AE"/>
    <w:rsid w:val="00CC3186"/>
    <w:rsid w:val="00CF2CD6"/>
    <w:rsid w:val="00D071AC"/>
    <w:rsid w:val="00D14AB6"/>
    <w:rsid w:val="00D22DA0"/>
    <w:rsid w:val="00D27778"/>
    <w:rsid w:val="00D30E2D"/>
    <w:rsid w:val="00D32D56"/>
    <w:rsid w:val="00D404EA"/>
    <w:rsid w:val="00D6503E"/>
    <w:rsid w:val="00D71739"/>
    <w:rsid w:val="00D71871"/>
    <w:rsid w:val="00D71F0B"/>
    <w:rsid w:val="00DA1D4C"/>
    <w:rsid w:val="00DA4387"/>
    <w:rsid w:val="00DA47B2"/>
    <w:rsid w:val="00DC23FA"/>
    <w:rsid w:val="00DC2649"/>
    <w:rsid w:val="00DD0CD1"/>
    <w:rsid w:val="00DD31D9"/>
    <w:rsid w:val="00DD673A"/>
    <w:rsid w:val="00DE38F7"/>
    <w:rsid w:val="00DF25A6"/>
    <w:rsid w:val="00DF27E4"/>
    <w:rsid w:val="00DF4A6D"/>
    <w:rsid w:val="00E32C06"/>
    <w:rsid w:val="00E44EF6"/>
    <w:rsid w:val="00EA638D"/>
    <w:rsid w:val="00EE393E"/>
    <w:rsid w:val="00EE48DC"/>
    <w:rsid w:val="00EF4B69"/>
    <w:rsid w:val="00F032F3"/>
    <w:rsid w:val="00F11152"/>
    <w:rsid w:val="00F32258"/>
    <w:rsid w:val="00F37CD6"/>
    <w:rsid w:val="00F53FB3"/>
    <w:rsid w:val="00FA1BB4"/>
    <w:rsid w:val="00FA23BD"/>
    <w:rsid w:val="00FC64DB"/>
    <w:rsid w:val="00FD52DA"/>
    <w:rsid w:val="00FE53B8"/>
    <w:rsid w:val="00FF7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9BC18"/>
  <w15:chartTrackingRefBased/>
  <w15:docId w15:val="{27FB44D7-DE5E-4186-BFAA-9F72762A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F4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26F4C"/>
    <w:pPr>
      <w:keepNext/>
      <w:numPr>
        <w:numId w:val="11"/>
      </w:numPr>
      <w:spacing w:before="240" w:after="60"/>
      <w:outlineLvl w:val="0"/>
    </w:pPr>
    <w:rPr>
      <w:rFonts w:ascii="Arial" w:hAnsi="Arial" w:cs="Arial"/>
      <w:b/>
      <w:bCs/>
      <w:kern w:val="32"/>
      <w:sz w:val="32"/>
      <w:szCs w:val="32"/>
      <w:lang w:val="en-GB"/>
    </w:rPr>
  </w:style>
  <w:style w:type="paragraph" w:styleId="Heading2">
    <w:name w:val="heading 2"/>
    <w:basedOn w:val="Normal"/>
    <w:next w:val="Normal"/>
    <w:link w:val="Heading2Char"/>
    <w:qFormat/>
    <w:rsid w:val="00C26F4C"/>
    <w:pPr>
      <w:keepNext/>
      <w:numPr>
        <w:ilvl w:val="1"/>
        <w:numId w:val="11"/>
      </w:numPr>
      <w:spacing w:before="240" w:after="60"/>
      <w:outlineLvl w:val="1"/>
    </w:pPr>
    <w:rPr>
      <w:rFonts w:ascii="Arial" w:hAnsi="Arial" w:cs="Arial"/>
      <w:b/>
      <w:bCs/>
      <w:i/>
      <w:iCs/>
      <w:sz w:val="28"/>
      <w:szCs w:val="28"/>
      <w:lang w:val="en-GB"/>
    </w:rPr>
  </w:style>
  <w:style w:type="paragraph" w:styleId="Heading3">
    <w:name w:val="heading 3"/>
    <w:basedOn w:val="Normal"/>
    <w:next w:val="Normal"/>
    <w:link w:val="Heading3Char"/>
    <w:qFormat/>
    <w:rsid w:val="00C26F4C"/>
    <w:pPr>
      <w:keepNext/>
      <w:numPr>
        <w:ilvl w:val="2"/>
        <w:numId w:val="11"/>
      </w:numPr>
      <w:spacing w:before="240" w:after="60"/>
      <w:outlineLvl w:val="2"/>
    </w:pPr>
    <w:rPr>
      <w:rFonts w:ascii="Arial" w:hAnsi="Arial" w:cs="Arial"/>
      <w:b/>
      <w:bCs/>
      <w:sz w:val="26"/>
      <w:szCs w:val="26"/>
      <w:lang w:val="en-GB"/>
    </w:rPr>
  </w:style>
  <w:style w:type="paragraph" w:styleId="Heading4">
    <w:name w:val="heading 4"/>
    <w:basedOn w:val="Normal"/>
    <w:next w:val="Normal"/>
    <w:link w:val="Heading4Char"/>
    <w:autoRedefine/>
    <w:qFormat/>
    <w:rsid w:val="00C26F4C"/>
    <w:pPr>
      <w:keepNext/>
      <w:numPr>
        <w:ilvl w:val="3"/>
        <w:numId w:val="11"/>
      </w:numPr>
      <w:spacing w:before="240" w:after="60"/>
      <w:outlineLvl w:val="3"/>
    </w:pPr>
    <w:rPr>
      <w:b/>
      <w:bCs/>
      <w:szCs w:val="28"/>
      <w:lang w:val="en-GB"/>
    </w:rPr>
  </w:style>
  <w:style w:type="paragraph" w:styleId="Heading5">
    <w:name w:val="heading 5"/>
    <w:basedOn w:val="Normal"/>
    <w:next w:val="Normal"/>
    <w:link w:val="Heading5Char"/>
    <w:autoRedefine/>
    <w:qFormat/>
    <w:rsid w:val="00C26F4C"/>
    <w:pPr>
      <w:numPr>
        <w:ilvl w:val="4"/>
        <w:numId w:val="11"/>
      </w:numPr>
      <w:spacing w:before="240" w:after="60"/>
      <w:outlineLvl w:val="4"/>
    </w:pPr>
    <w:rPr>
      <w:b/>
      <w:bCs/>
      <w:i/>
      <w:iCs/>
      <w:szCs w:val="26"/>
      <w:lang w:val="en-GB"/>
    </w:rPr>
  </w:style>
  <w:style w:type="paragraph" w:styleId="Heading6">
    <w:name w:val="heading 6"/>
    <w:basedOn w:val="Normal"/>
    <w:next w:val="Normal"/>
    <w:link w:val="Heading6Char"/>
    <w:qFormat/>
    <w:rsid w:val="00C26F4C"/>
    <w:pPr>
      <w:numPr>
        <w:ilvl w:val="5"/>
        <w:numId w:val="11"/>
      </w:numPr>
      <w:spacing w:before="240" w:after="60"/>
      <w:outlineLvl w:val="5"/>
    </w:pPr>
    <w:rPr>
      <w:b/>
      <w:bCs/>
      <w:sz w:val="22"/>
      <w:szCs w:val="22"/>
      <w:lang w:val="en-GB"/>
    </w:rPr>
  </w:style>
  <w:style w:type="paragraph" w:styleId="Heading7">
    <w:name w:val="heading 7"/>
    <w:basedOn w:val="Normal"/>
    <w:next w:val="Normal"/>
    <w:link w:val="Heading7Char"/>
    <w:qFormat/>
    <w:rsid w:val="00C26F4C"/>
    <w:pPr>
      <w:numPr>
        <w:ilvl w:val="6"/>
        <w:numId w:val="11"/>
      </w:numPr>
      <w:spacing w:before="240" w:after="60"/>
      <w:outlineLvl w:val="6"/>
    </w:pPr>
    <w:rPr>
      <w:lang w:val="en-GB"/>
    </w:rPr>
  </w:style>
  <w:style w:type="paragraph" w:styleId="Heading8">
    <w:name w:val="heading 8"/>
    <w:basedOn w:val="Normal"/>
    <w:next w:val="Normal"/>
    <w:link w:val="Heading8Char"/>
    <w:qFormat/>
    <w:rsid w:val="00C26F4C"/>
    <w:pPr>
      <w:numPr>
        <w:ilvl w:val="7"/>
        <w:numId w:val="11"/>
      </w:numPr>
      <w:spacing w:before="240" w:after="60"/>
      <w:outlineLvl w:val="7"/>
    </w:pPr>
    <w:rPr>
      <w:i/>
      <w:iCs/>
      <w:lang w:val="en-GB"/>
    </w:rPr>
  </w:style>
  <w:style w:type="paragraph" w:styleId="Heading9">
    <w:name w:val="heading 9"/>
    <w:basedOn w:val="Normal"/>
    <w:next w:val="Normal"/>
    <w:link w:val="Heading9Char"/>
    <w:qFormat/>
    <w:rsid w:val="00C26F4C"/>
    <w:pPr>
      <w:numPr>
        <w:ilvl w:val="8"/>
        <w:numId w:val="1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6F4C"/>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rsid w:val="00C26F4C"/>
    <w:rPr>
      <w:rFonts w:ascii="Arial" w:eastAsia="Times New Roman" w:hAnsi="Arial" w:cs="Arial"/>
      <w:b/>
      <w:bCs/>
      <w:i/>
      <w:iCs/>
      <w:sz w:val="28"/>
      <w:szCs w:val="28"/>
      <w:lang w:val="en-GB"/>
    </w:rPr>
  </w:style>
  <w:style w:type="character" w:customStyle="1" w:styleId="Heading3Char">
    <w:name w:val="Heading 3 Char"/>
    <w:basedOn w:val="DefaultParagraphFont"/>
    <w:link w:val="Heading3"/>
    <w:rsid w:val="00C26F4C"/>
    <w:rPr>
      <w:rFonts w:ascii="Arial" w:eastAsia="Times New Roman" w:hAnsi="Arial" w:cs="Arial"/>
      <w:b/>
      <w:bCs/>
      <w:sz w:val="26"/>
      <w:szCs w:val="26"/>
      <w:lang w:val="en-GB"/>
    </w:rPr>
  </w:style>
  <w:style w:type="character" w:customStyle="1" w:styleId="Heading4Char">
    <w:name w:val="Heading 4 Char"/>
    <w:basedOn w:val="DefaultParagraphFont"/>
    <w:link w:val="Heading4"/>
    <w:rsid w:val="00C26F4C"/>
    <w:rPr>
      <w:rFonts w:ascii="Times New Roman" w:eastAsia="Times New Roman" w:hAnsi="Times New Roman" w:cs="Times New Roman"/>
      <w:b/>
      <w:bCs/>
      <w:sz w:val="24"/>
      <w:szCs w:val="28"/>
      <w:lang w:val="en-GB"/>
    </w:rPr>
  </w:style>
  <w:style w:type="character" w:customStyle="1" w:styleId="Heading5Char">
    <w:name w:val="Heading 5 Char"/>
    <w:basedOn w:val="DefaultParagraphFont"/>
    <w:link w:val="Heading5"/>
    <w:rsid w:val="00C26F4C"/>
    <w:rPr>
      <w:rFonts w:ascii="Times New Roman" w:eastAsia="Times New Roman" w:hAnsi="Times New Roman" w:cs="Times New Roman"/>
      <w:b/>
      <w:bCs/>
      <w:i/>
      <w:iCs/>
      <w:sz w:val="24"/>
      <w:szCs w:val="26"/>
      <w:lang w:val="en-GB"/>
    </w:rPr>
  </w:style>
  <w:style w:type="character" w:customStyle="1" w:styleId="Heading6Char">
    <w:name w:val="Heading 6 Char"/>
    <w:basedOn w:val="DefaultParagraphFont"/>
    <w:link w:val="Heading6"/>
    <w:rsid w:val="00C26F4C"/>
    <w:rPr>
      <w:rFonts w:ascii="Times New Roman" w:eastAsia="Times New Roman" w:hAnsi="Times New Roman" w:cs="Times New Roman"/>
      <w:b/>
      <w:bCs/>
      <w:lang w:val="en-GB"/>
    </w:rPr>
  </w:style>
  <w:style w:type="character" w:customStyle="1" w:styleId="Heading7Char">
    <w:name w:val="Heading 7 Char"/>
    <w:basedOn w:val="DefaultParagraphFont"/>
    <w:link w:val="Heading7"/>
    <w:rsid w:val="00C26F4C"/>
    <w:rPr>
      <w:rFonts w:ascii="Times New Roman" w:eastAsia="Times New Roman" w:hAnsi="Times New Roman" w:cs="Times New Roman"/>
      <w:sz w:val="24"/>
      <w:szCs w:val="24"/>
      <w:lang w:val="en-GB"/>
    </w:rPr>
  </w:style>
  <w:style w:type="character" w:customStyle="1" w:styleId="Heading8Char">
    <w:name w:val="Heading 8 Char"/>
    <w:basedOn w:val="DefaultParagraphFont"/>
    <w:link w:val="Heading8"/>
    <w:rsid w:val="00C26F4C"/>
    <w:rPr>
      <w:rFonts w:ascii="Times New Roman" w:eastAsia="Times New Roman" w:hAnsi="Times New Roman" w:cs="Times New Roman"/>
      <w:i/>
      <w:iCs/>
      <w:sz w:val="24"/>
      <w:szCs w:val="24"/>
      <w:lang w:val="en-GB"/>
    </w:rPr>
  </w:style>
  <w:style w:type="character" w:customStyle="1" w:styleId="Heading9Char">
    <w:name w:val="Heading 9 Char"/>
    <w:basedOn w:val="DefaultParagraphFont"/>
    <w:link w:val="Heading9"/>
    <w:rsid w:val="00C26F4C"/>
    <w:rPr>
      <w:rFonts w:ascii="Arial" w:eastAsia="Times New Roman" w:hAnsi="Arial" w:cs="Arial"/>
      <w:lang w:val="en-GB"/>
    </w:rPr>
  </w:style>
  <w:style w:type="paragraph" w:styleId="TOC1">
    <w:name w:val="toc 1"/>
    <w:basedOn w:val="Normal"/>
    <w:next w:val="Normal"/>
    <w:autoRedefine/>
    <w:uiPriority w:val="39"/>
    <w:rsid w:val="00C26F4C"/>
    <w:pPr>
      <w:tabs>
        <w:tab w:val="left" w:pos="480"/>
        <w:tab w:val="right" w:leader="dot" w:pos="9630"/>
      </w:tabs>
      <w:ind w:right="540"/>
    </w:pPr>
    <w:rPr>
      <w:lang w:val="en-GB"/>
    </w:rPr>
  </w:style>
  <w:style w:type="paragraph" w:styleId="TOC2">
    <w:name w:val="toc 2"/>
    <w:basedOn w:val="Normal"/>
    <w:next w:val="Normal"/>
    <w:autoRedefine/>
    <w:uiPriority w:val="39"/>
    <w:rsid w:val="00C26F4C"/>
    <w:pPr>
      <w:tabs>
        <w:tab w:val="left" w:pos="880"/>
        <w:tab w:val="right" w:leader="dot" w:pos="9630"/>
      </w:tabs>
      <w:ind w:left="240"/>
    </w:pPr>
    <w:rPr>
      <w:lang w:val="en-GB"/>
    </w:rPr>
  </w:style>
  <w:style w:type="paragraph" w:styleId="TOC3">
    <w:name w:val="toc 3"/>
    <w:basedOn w:val="Normal"/>
    <w:next w:val="Normal"/>
    <w:autoRedefine/>
    <w:uiPriority w:val="39"/>
    <w:rsid w:val="00C26F4C"/>
    <w:pPr>
      <w:ind w:left="480"/>
    </w:pPr>
    <w:rPr>
      <w:lang w:val="en-GB"/>
    </w:rPr>
  </w:style>
  <w:style w:type="character" w:styleId="Hyperlink">
    <w:name w:val="Hyperlink"/>
    <w:basedOn w:val="DefaultParagraphFont"/>
    <w:uiPriority w:val="99"/>
    <w:rsid w:val="00C26F4C"/>
    <w:rPr>
      <w:color w:val="0000FF"/>
      <w:u w:val="single"/>
    </w:rPr>
  </w:style>
  <w:style w:type="paragraph" w:customStyle="1" w:styleId="Maintitle">
    <w:name w:val="Main title"/>
    <w:basedOn w:val="Normal"/>
    <w:next w:val="Normal"/>
    <w:rsid w:val="00C26F4C"/>
    <w:rPr>
      <w:rFonts w:ascii="ChollaSansRegular" w:hAnsi="ChollaSansRegular"/>
      <w:sz w:val="80"/>
      <w:szCs w:val="20"/>
      <w:lang w:val="en-GB"/>
    </w:rPr>
  </w:style>
  <w:style w:type="paragraph" w:customStyle="1" w:styleId="GeneralTitle">
    <w:name w:val="General Title"/>
    <w:basedOn w:val="Normal"/>
    <w:next w:val="Normal"/>
    <w:rsid w:val="00C26F4C"/>
    <w:pPr>
      <w:jc w:val="center"/>
    </w:pPr>
    <w:rPr>
      <w:rFonts w:ascii="Gill Sans MT" w:hAnsi="Gill Sans MT"/>
      <w:b/>
      <w:szCs w:val="20"/>
      <w:lang w:val="en-GB"/>
    </w:rPr>
  </w:style>
  <w:style w:type="paragraph" w:styleId="TableofFigures">
    <w:name w:val="table of figures"/>
    <w:basedOn w:val="Normal"/>
    <w:next w:val="Normal"/>
    <w:semiHidden/>
    <w:rsid w:val="00C26F4C"/>
    <w:rPr>
      <w:rFonts w:ascii="Gill Sans MT Light" w:hAnsi="Gill Sans MT Light"/>
      <w:sz w:val="20"/>
      <w:szCs w:val="20"/>
      <w:lang w:val="en-GB"/>
    </w:rPr>
  </w:style>
  <w:style w:type="paragraph" w:styleId="Footer">
    <w:name w:val="footer"/>
    <w:basedOn w:val="Normal"/>
    <w:link w:val="FooterChar"/>
    <w:rsid w:val="00C26F4C"/>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C26F4C"/>
    <w:rPr>
      <w:rFonts w:ascii="Helvetica" w:eastAsia="Times New Roman" w:hAnsi="Helvetica" w:cs="Times New Roman"/>
      <w:sz w:val="20"/>
      <w:szCs w:val="20"/>
    </w:rPr>
  </w:style>
  <w:style w:type="paragraph" w:styleId="Header">
    <w:name w:val="header"/>
    <w:basedOn w:val="Normal"/>
    <w:link w:val="HeaderChar"/>
    <w:unhideWhenUsed/>
    <w:rsid w:val="00C26F4C"/>
    <w:pPr>
      <w:tabs>
        <w:tab w:val="center" w:pos="4680"/>
        <w:tab w:val="right" w:pos="9360"/>
      </w:tabs>
    </w:pPr>
  </w:style>
  <w:style w:type="character" w:customStyle="1" w:styleId="HeaderChar">
    <w:name w:val="Header Char"/>
    <w:basedOn w:val="DefaultParagraphFont"/>
    <w:link w:val="Header"/>
    <w:rsid w:val="00C26F4C"/>
    <w:rPr>
      <w:rFonts w:ascii="Times New Roman" w:eastAsia="Times New Roman" w:hAnsi="Times New Roman" w:cs="Times New Roman"/>
      <w:sz w:val="24"/>
      <w:szCs w:val="24"/>
    </w:rPr>
  </w:style>
  <w:style w:type="paragraph" w:styleId="ListParagraph">
    <w:name w:val="List Paragraph"/>
    <w:basedOn w:val="Normal"/>
    <w:uiPriority w:val="34"/>
    <w:qFormat/>
    <w:rsid w:val="00C26F4C"/>
    <w:pPr>
      <w:ind w:left="720"/>
      <w:contextualSpacing/>
    </w:pPr>
  </w:style>
  <w:style w:type="table" w:styleId="TableGrid">
    <w:name w:val="Table Grid"/>
    <w:basedOn w:val="TableNormal"/>
    <w:uiPriority w:val="59"/>
    <w:rsid w:val="00C26F4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D0CD1"/>
    <w:rPr>
      <w:color w:val="808080"/>
      <w:shd w:val="clear" w:color="auto" w:fill="E6E6E6"/>
    </w:rPr>
  </w:style>
  <w:style w:type="character" w:styleId="FollowedHyperlink">
    <w:name w:val="FollowedHyperlink"/>
    <w:basedOn w:val="DefaultParagraphFont"/>
    <w:uiPriority w:val="99"/>
    <w:semiHidden/>
    <w:unhideWhenUsed/>
    <w:rsid w:val="00AB0C1E"/>
    <w:rPr>
      <w:color w:val="954F72" w:themeColor="followedHyperlink"/>
      <w:u w:val="single"/>
    </w:rPr>
  </w:style>
  <w:style w:type="paragraph" w:styleId="BalloonText">
    <w:name w:val="Balloon Text"/>
    <w:basedOn w:val="Normal"/>
    <w:link w:val="BalloonTextChar"/>
    <w:uiPriority w:val="99"/>
    <w:semiHidden/>
    <w:unhideWhenUsed/>
    <w:rsid w:val="009334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3409"/>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61415F"/>
    <w:rPr>
      <w:sz w:val="16"/>
      <w:szCs w:val="16"/>
    </w:rPr>
  </w:style>
  <w:style w:type="paragraph" w:styleId="CommentText">
    <w:name w:val="annotation text"/>
    <w:basedOn w:val="Normal"/>
    <w:link w:val="CommentTextChar"/>
    <w:uiPriority w:val="99"/>
    <w:semiHidden/>
    <w:unhideWhenUsed/>
    <w:rsid w:val="0061415F"/>
    <w:rPr>
      <w:sz w:val="20"/>
      <w:szCs w:val="20"/>
    </w:rPr>
  </w:style>
  <w:style w:type="character" w:customStyle="1" w:styleId="CommentTextChar">
    <w:name w:val="Comment Text Char"/>
    <w:basedOn w:val="DefaultParagraphFont"/>
    <w:link w:val="CommentText"/>
    <w:uiPriority w:val="99"/>
    <w:semiHidden/>
    <w:rsid w:val="006141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1415F"/>
    <w:rPr>
      <w:b/>
      <w:bCs/>
    </w:rPr>
  </w:style>
  <w:style w:type="character" w:customStyle="1" w:styleId="CommentSubjectChar">
    <w:name w:val="Comment Subject Char"/>
    <w:basedOn w:val="CommentTextChar"/>
    <w:link w:val="CommentSubject"/>
    <w:uiPriority w:val="99"/>
    <w:semiHidden/>
    <w:rsid w:val="0061415F"/>
    <w:rPr>
      <w:rFonts w:ascii="Times New Roman" w:eastAsia="Times New Roman" w:hAnsi="Times New Roman" w:cs="Times New Roman"/>
      <w:b/>
      <w:bCs/>
      <w:sz w:val="20"/>
      <w:szCs w:val="20"/>
    </w:rPr>
  </w:style>
  <w:style w:type="paragraph" w:styleId="Revision">
    <w:name w:val="Revision"/>
    <w:hidden/>
    <w:uiPriority w:val="99"/>
    <w:semiHidden/>
    <w:rsid w:val="0061415F"/>
    <w:pPr>
      <w:spacing w:after="0" w:line="240" w:lineRule="auto"/>
    </w:pPr>
    <w:rPr>
      <w:rFonts w:ascii="Times New Roman" w:eastAsia="Times New Roman" w:hAnsi="Times New Roman" w:cs="Times New Roman"/>
      <w:sz w:val="24"/>
      <w:szCs w:val="24"/>
    </w:rPr>
  </w:style>
  <w:style w:type="paragraph" w:customStyle="1" w:styleId="NormalIndented">
    <w:name w:val="NormalIndented"/>
    <w:basedOn w:val="BodyText"/>
    <w:qFormat/>
    <w:rsid w:val="0015563A"/>
    <w:pPr>
      <w:widowControl w:val="0"/>
      <w:ind w:left="720"/>
    </w:pPr>
    <w:rPr>
      <w:rFonts w:ascii="Arial" w:hAnsi="Arial"/>
      <w:szCs w:val="20"/>
    </w:rPr>
  </w:style>
  <w:style w:type="paragraph" w:styleId="BodyText">
    <w:name w:val="Body Text"/>
    <w:basedOn w:val="Normal"/>
    <w:link w:val="BodyTextChar"/>
    <w:uiPriority w:val="99"/>
    <w:semiHidden/>
    <w:unhideWhenUsed/>
    <w:rsid w:val="0015563A"/>
    <w:pPr>
      <w:spacing w:after="120"/>
    </w:pPr>
  </w:style>
  <w:style w:type="character" w:customStyle="1" w:styleId="BodyTextChar">
    <w:name w:val="Body Text Char"/>
    <w:basedOn w:val="DefaultParagraphFont"/>
    <w:link w:val="BodyText"/>
    <w:uiPriority w:val="99"/>
    <w:semiHidden/>
    <w:rsid w:val="0015563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103224">
      <w:bodyDiv w:val="1"/>
      <w:marLeft w:val="0"/>
      <w:marRight w:val="0"/>
      <w:marTop w:val="0"/>
      <w:marBottom w:val="0"/>
      <w:divBdr>
        <w:top w:val="none" w:sz="0" w:space="0" w:color="auto"/>
        <w:left w:val="none" w:sz="0" w:space="0" w:color="auto"/>
        <w:bottom w:val="none" w:sz="0" w:space="0" w:color="auto"/>
        <w:right w:val="none" w:sz="0" w:space="0" w:color="auto"/>
      </w:divBdr>
    </w:div>
    <w:div w:id="348991960">
      <w:bodyDiv w:val="1"/>
      <w:marLeft w:val="0"/>
      <w:marRight w:val="0"/>
      <w:marTop w:val="0"/>
      <w:marBottom w:val="0"/>
      <w:divBdr>
        <w:top w:val="none" w:sz="0" w:space="0" w:color="auto"/>
        <w:left w:val="none" w:sz="0" w:space="0" w:color="auto"/>
        <w:bottom w:val="none" w:sz="0" w:space="0" w:color="auto"/>
        <w:right w:val="none" w:sz="0" w:space="0" w:color="auto"/>
      </w:divBdr>
    </w:div>
    <w:div w:id="552354369">
      <w:bodyDiv w:val="1"/>
      <w:marLeft w:val="0"/>
      <w:marRight w:val="0"/>
      <w:marTop w:val="0"/>
      <w:marBottom w:val="0"/>
      <w:divBdr>
        <w:top w:val="none" w:sz="0" w:space="0" w:color="auto"/>
        <w:left w:val="none" w:sz="0" w:space="0" w:color="auto"/>
        <w:bottom w:val="none" w:sz="0" w:space="0" w:color="auto"/>
        <w:right w:val="none" w:sz="0" w:space="0" w:color="auto"/>
      </w:divBdr>
      <w:divsChild>
        <w:div w:id="1116677577">
          <w:marLeft w:val="907"/>
          <w:marRight w:val="0"/>
          <w:marTop w:val="60"/>
          <w:marBottom w:val="0"/>
          <w:divBdr>
            <w:top w:val="none" w:sz="0" w:space="0" w:color="auto"/>
            <w:left w:val="none" w:sz="0" w:space="0" w:color="auto"/>
            <w:bottom w:val="none" w:sz="0" w:space="0" w:color="auto"/>
            <w:right w:val="none" w:sz="0" w:space="0" w:color="auto"/>
          </w:divBdr>
        </w:div>
      </w:divsChild>
    </w:div>
    <w:div w:id="601035173">
      <w:bodyDiv w:val="1"/>
      <w:marLeft w:val="0"/>
      <w:marRight w:val="0"/>
      <w:marTop w:val="0"/>
      <w:marBottom w:val="0"/>
      <w:divBdr>
        <w:top w:val="none" w:sz="0" w:space="0" w:color="auto"/>
        <w:left w:val="none" w:sz="0" w:space="0" w:color="auto"/>
        <w:bottom w:val="none" w:sz="0" w:space="0" w:color="auto"/>
        <w:right w:val="none" w:sz="0" w:space="0" w:color="auto"/>
      </w:divBdr>
      <w:divsChild>
        <w:div w:id="150023679">
          <w:marLeft w:val="907"/>
          <w:marRight w:val="0"/>
          <w:marTop w:val="60"/>
          <w:marBottom w:val="0"/>
          <w:divBdr>
            <w:top w:val="none" w:sz="0" w:space="0" w:color="auto"/>
            <w:left w:val="none" w:sz="0" w:space="0" w:color="auto"/>
            <w:bottom w:val="none" w:sz="0" w:space="0" w:color="auto"/>
            <w:right w:val="none" w:sz="0" w:space="0" w:color="auto"/>
          </w:divBdr>
        </w:div>
      </w:divsChild>
    </w:div>
    <w:div w:id="771783124">
      <w:bodyDiv w:val="1"/>
      <w:marLeft w:val="0"/>
      <w:marRight w:val="0"/>
      <w:marTop w:val="0"/>
      <w:marBottom w:val="0"/>
      <w:divBdr>
        <w:top w:val="none" w:sz="0" w:space="0" w:color="auto"/>
        <w:left w:val="none" w:sz="0" w:space="0" w:color="auto"/>
        <w:bottom w:val="none" w:sz="0" w:space="0" w:color="auto"/>
        <w:right w:val="none" w:sz="0" w:space="0" w:color="auto"/>
      </w:divBdr>
    </w:div>
    <w:div w:id="1022322542">
      <w:bodyDiv w:val="1"/>
      <w:marLeft w:val="0"/>
      <w:marRight w:val="0"/>
      <w:marTop w:val="0"/>
      <w:marBottom w:val="0"/>
      <w:divBdr>
        <w:top w:val="none" w:sz="0" w:space="0" w:color="auto"/>
        <w:left w:val="none" w:sz="0" w:space="0" w:color="auto"/>
        <w:bottom w:val="none" w:sz="0" w:space="0" w:color="auto"/>
        <w:right w:val="none" w:sz="0" w:space="0" w:color="auto"/>
      </w:divBdr>
    </w:div>
    <w:div w:id="1283421088">
      <w:bodyDiv w:val="1"/>
      <w:marLeft w:val="0"/>
      <w:marRight w:val="0"/>
      <w:marTop w:val="0"/>
      <w:marBottom w:val="0"/>
      <w:divBdr>
        <w:top w:val="none" w:sz="0" w:space="0" w:color="auto"/>
        <w:left w:val="none" w:sz="0" w:space="0" w:color="auto"/>
        <w:bottom w:val="none" w:sz="0" w:space="0" w:color="auto"/>
        <w:right w:val="none" w:sz="0" w:space="0" w:color="auto"/>
      </w:divBdr>
    </w:div>
    <w:div w:id="1627852407">
      <w:bodyDiv w:val="1"/>
      <w:marLeft w:val="0"/>
      <w:marRight w:val="0"/>
      <w:marTop w:val="0"/>
      <w:marBottom w:val="0"/>
      <w:divBdr>
        <w:top w:val="none" w:sz="0" w:space="0" w:color="auto"/>
        <w:left w:val="none" w:sz="0" w:space="0" w:color="auto"/>
        <w:bottom w:val="none" w:sz="0" w:space="0" w:color="auto"/>
        <w:right w:val="none" w:sz="0" w:space="0" w:color="auto"/>
      </w:divBdr>
    </w:div>
    <w:div w:id="1633053365">
      <w:bodyDiv w:val="1"/>
      <w:marLeft w:val="0"/>
      <w:marRight w:val="0"/>
      <w:marTop w:val="0"/>
      <w:marBottom w:val="0"/>
      <w:divBdr>
        <w:top w:val="none" w:sz="0" w:space="0" w:color="auto"/>
        <w:left w:val="none" w:sz="0" w:space="0" w:color="auto"/>
        <w:bottom w:val="none" w:sz="0" w:space="0" w:color="auto"/>
        <w:right w:val="none" w:sz="0" w:space="0" w:color="auto"/>
      </w:divBdr>
    </w:div>
    <w:div w:id="1749839003">
      <w:bodyDiv w:val="1"/>
      <w:marLeft w:val="0"/>
      <w:marRight w:val="0"/>
      <w:marTop w:val="0"/>
      <w:marBottom w:val="0"/>
      <w:divBdr>
        <w:top w:val="none" w:sz="0" w:space="0" w:color="auto"/>
        <w:left w:val="none" w:sz="0" w:space="0" w:color="auto"/>
        <w:bottom w:val="none" w:sz="0" w:space="0" w:color="auto"/>
        <w:right w:val="none" w:sz="0" w:space="0" w:color="auto"/>
      </w:divBdr>
      <w:divsChild>
        <w:div w:id="1296909928">
          <w:marLeft w:val="432"/>
          <w:marRight w:val="0"/>
          <w:marTop w:val="60"/>
          <w:marBottom w:val="0"/>
          <w:divBdr>
            <w:top w:val="none" w:sz="0" w:space="0" w:color="auto"/>
            <w:left w:val="none" w:sz="0" w:space="0" w:color="auto"/>
            <w:bottom w:val="none" w:sz="0" w:space="0" w:color="auto"/>
            <w:right w:val="none" w:sz="0" w:space="0" w:color="auto"/>
          </w:divBdr>
        </w:div>
        <w:div w:id="857547778">
          <w:marLeft w:val="432"/>
          <w:marRight w:val="0"/>
          <w:marTop w:val="60"/>
          <w:marBottom w:val="0"/>
          <w:divBdr>
            <w:top w:val="none" w:sz="0" w:space="0" w:color="auto"/>
            <w:left w:val="none" w:sz="0" w:space="0" w:color="auto"/>
            <w:bottom w:val="none" w:sz="0" w:space="0" w:color="auto"/>
            <w:right w:val="none" w:sz="0" w:space="0" w:color="auto"/>
          </w:divBdr>
        </w:div>
        <w:div w:id="1434204197">
          <w:marLeft w:val="907"/>
          <w:marRight w:val="0"/>
          <w:marTop w:val="60"/>
          <w:marBottom w:val="0"/>
          <w:divBdr>
            <w:top w:val="none" w:sz="0" w:space="0" w:color="auto"/>
            <w:left w:val="none" w:sz="0" w:space="0" w:color="auto"/>
            <w:bottom w:val="none" w:sz="0" w:space="0" w:color="auto"/>
            <w:right w:val="none" w:sz="0" w:space="0" w:color="auto"/>
          </w:divBdr>
        </w:div>
        <w:div w:id="292442487">
          <w:marLeft w:val="432"/>
          <w:marRight w:val="0"/>
          <w:marTop w:val="60"/>
          <w:marBottom w:val="0"/>
          <w:divBdr>
            <w:top w:val="none" w:sz="0" w:space="0" w:color="auto"/>
            <w:left w:val="none" w:sz="0" w:space="0" w:color="auto"/>
            <w:bottom w:val="none" w:sz="0" w:space="0" w:color="auto"/>
            <w:right w:val="none" w:sz="0" w:space="0" w:color="auto"/>
          </w:divBdr>
        </w:div>
        <w:div w:id="254945842">
          <w:marLeft w:val="907"/>
          <w:marRight w:val="0"/>
          <w:marTop w:val="60"/>
          <w:marBottom w:val="0"/>
          <w:divBdr>
            <w:top w:val="none" w:sz="0" w:space="0" w:color="auto"/>
            <w:left w:val="none" w:sz="0" w:space="0" w:color="auto"/>
            <w:bottom w:val="none" w:sz="0" w:space="0" w:color="auto"/>
            <w:right w:val="none" w:sz="0" w:space="0" w:color="auto"/>
          </w:divBdr>
        </w:div>
        <w:div w:id="1842355042">
          <w:marLeft w:val="432"/>
          <w:marRight w:val="0"/>
          <w:marTop w:val="60"/>
          <w:marBottom w:val="0"/>
          <w:divBdr>
            <w:top w:val="none" w:sz="0" w:space="0" w:color="auto"/>
            <w:left w:val="none" w:sz="0" w:space="0" w:color="auto"/>
            <w:bottom w:val="none" w:sz="0" w:space="0" w:color="auto"/>
            <w:right w:val="none" w:sz="0" w:space="0" w:color="auto"/>
          </w:divBdr>
        </w:div>
        <w:div w:id="1526753028">
          <w:marLeft w:val="907"/>
          <w:marRight w:val="0"/>
          <w:marTop w:val="60"/>
          <w:marBottom w:val="0"/>
          <w:divBdr>
            <w:top w:val="none" w:sz="0" w:space="0" w:color="auto"/>
            <w:left w:val="none" w:sz="0" w:space="0" w:color="auto"/>
            <w:bottom w:val="none" w:sz="0" w:space="0" w:color="auto"/>
            <w:right w:val="none" w:sz="0" w:space="0" w:color="auto"/>
          </w:divBdr>
        </w:div>
        <w:div w:id="495656161">
          <w:marLeft w:val="1368"/>
          <w:marRight w:val="0"/>
          <w:marTop w:val="60"/>
          <w:marBottom w:val="0"/>
          <w:divBdr>
            <w:top w:val="none" w:sz="0" w:space="0" w:color="auto"/>
            <w:left w:val="none" w:sz="0" w:space="0" w:color="auto"/>
            <w:bottom w:val="none" w:sz="0" w:space="0" w:color="auto"/>
            <w:right w:val="none" w:sz="0" w:space="0" w:color="auto"/>
          </w:divBdr>
        </w:div>
        <w:div w:id="420875102">
          <w:marLeft w:val="1368"/>
          <w:marRight w:val="0"/>
          <w:marTop w:val="60"/>
          <w:marBottom w:val="0"/>
          <w:divBdr>
            <w:top w:val="none" w:sz="0" w:space="0" w:color="auto"/>
            <w:left w:val="none" w:sz="0" w:space="0" w:color="auto"/>
            <w:bottom w:val="none" w:sz="0" w:space="0" w:color="auto"/>
            <w:right w:val="none" w:sz="0" w:space="0" w:color="auto"/>
          </w:divBdr>
        </w:div>
        <w:div w:id="1577545363">
          <w:marLeft w:val="1368"/>
          <w:marRight w:val="0"/>
          <w:marTop w:val="60"/>
          <w:marBottom w:val="0"/>
          <w:divBdr>
            <w:top w:val="none" w:sz="0" w:space="0" w:color="auto"/>
            <w:left w:val="none" w:sz="0" w:space="0" w:color="auto"/>
            <w:bottom w:val="none" w:sz="0" w:space="0" w:color="auto"/>
            <w:right w:val="none" w:sz="0" w:space="0" w:color="auto"/>
          </w:divBdr>
        </w:div>
        <w:div w:id="841236831">
          <w:marLeft w:val="432"/>
          <w:marRight w:val="0"/>
          <w:marTop w:val="60"/>
          <w:marBottom w:val="0"/>
          <w:divBdr>
            <w:top w:val="none" w:sz="0" w:space="0" w:color="auto"/>
            <w:left w:val="none" w:sz="0" w:space="0" w:color="auto"/>
            <w:bottom w:val="none" w:sz="0" w:space="0" w:color="auto"/>
            <w:right w:val="none" w:sz="0" w:space="0" w:color="auto"/>
          </w:divBdr>
        </w:div>
        <w:div w:id="1107971390">
          <w:marLeft w:val="90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766DB7E657352479E79DF1E86A4BE13" ma:contentTypeVersion="5" ma:contentTypeDescription="Create a new document." ma:contentTypeScope="" ma:versionID="7624983c0d85f0421ab7769ba14d257e">
  <xsd:schema xmlns:xsd="http://www.w3.org/2001/XMLSchema" xmlns:xs="http://www.w3.org/2001/XMLSchema" xmlns:p="http://schemas.microsoft.com/office/2006/metadata/properties" xmlns:ns3="d38adfc4-0bdb-4786-b14d-2521c2e395ec" xmlns:ns4="1ba54800-4f94-490b-beda-90273400c310" targetNamespace="http://schemas.microsoft.com/office/2006/metadata/properties" ma:root="true" ma:fieldsID="50ef0619e6d478285d6f481b2a8c87ee" ns3:_="" ns4:_="">
    <xsd:import namespace="d38adfc4-0bdb-4786-b14d-2521c2e395ec"/>
    <xsd:import namespace="1ba54800-4f94-490b-beda-90273400c31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8adfc4-0bdb-4786-b14d-2521c2e395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ba54800-4f94-490b-beda-90273400c31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52394B-2943-49C6-95D5-37164A1C1769}">
  <ds:schemaRefs>
    <ds:schemaRef ds:uri="http://schemas.microsoft.com/sharepoint/v3/contenttype/forms"/>
  </ds:schemaRefs>
</ds:datastoreItem>
</file>

<file path=customXml/itemProps2.xml><?xml version="1.0" encoding="utf-8"?>
<ds:datastoreItem xmlns:ds="http://schemas.openxmlformats.org/officeDocument/2006/customXml" ds:itemID="{9A267911-58DC-4192-BD62-B99A4D1D984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2A7286-12A3-4BEC-B69E-FC6035148213}">
  <ds:schemaRefs>
    <ds:schemaRef ds:uri="http://schemas.openxmlformats.org/officeDocument/2006/bibliography"/>
  </ds:schemaRefs>
</ds:datastoreItem>
</file>

<file path=customXml/itemProps4.xml><?xml version="1.0" encoding="utf-8"?>
<ds:datastoreItem xmlns:ds="http://schemas.openxmlformats.org/officeDocument/2006/customXml" ds:itemID="{43D2D156-85EE-41B9-874D-316B8F751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8adfc4-0bdb-4786-b14d-2521c2e395ec"/>
    <ds:schemaRef ds:uri="1ba54800-4f94-490b-beda-90273400c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12</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Veerabahu Palaru - I20956</dc:creator>
  <cp:keywords/>
  <dc:description/>
  <cp:lastModifiedBy>Somu Monika - I53191</cp:lastModifiedBy>
  <cp:revision>29</cp:revision>
  <dcterms:created xsi:type="dcterms:W3CDTF">2020-08-03T07:55:00Z</dcterms:created>
  <dcterms:modified xsi:type="dcterms:W3CDTF">2020-09-25T05:51:00Z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0x010100F766DB7E657352479E79DF1E86A4BE13</vt:lpwstr>
  </property>
</Properties>
</file>