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00DC4" w14:textId="77777777" w:rsidR="000067D8" w:rsidRDefault="000067D8" w:rsidP="000067D8">
      <w:pPr>
        <w:pStyle w:val="TOC1"/>
        <w:rPr>
          <w:rFonts w:ascii="Arial" w:hAnsi="Arial" w:cs="Arial"/>
          <w:sz w:val="22"/>
        </w:rPr>
      </w:pPr>
    </w:p>
    <w:p w14:paraId="545CDFE9" w14:textId="77777777" w:rsidR="000067D8" w:rsidRDefault="000067D8" w:rsidP="000067D8">
      <w:pPr>
        <w:rPr>
          <w:rFonts w:ascii="Arial" w:hAnsi="Arial" w:cs="Arial"/>
          <w:sz w:val="22"/>
        </w:rPr>
      </w:pPr>
    </w:p>
    <w:p w14:paraId="0A06C0F8" w14:textId="77777777" w:rsidR="000067D8" w:rsidRDefault="000067D8" w:rsidP="000067D8">
      <w:pPr>
        <w:rPr>
          <w:rFonts w:ascii="Arial" w:hAnsi="Arial" w:cs="Arial"/>
          <w:sz w:val="22"/>
        </w:rPr>
      </w:pPr>
    </w:p>
    <w:p w14:paraId="40259CF8" w14:textId="77777777" w:rsidR="000067D8" w:rsidRDefault="000067D8" w:rsidP="000067D8">
      <w:pPr>
        <w:rPr>
          <w:rFonts w:ascii="Arial" w:hAnsi="Arial" w:cs="Arial"/>
          <w:sz w:val="22"/>
        </w:rPr>
      </w:pPr>
    </w:p>
    <w:p w14:paraId="7E03BCBE" w14:textId="77777777" w:rsidR="000067D8" w:rsidRDefault="000067D8" w:rsidP="000067D8">
      <w:pPr>
        <w:rPr>
          <w:rFonts w:ascii="Arial" w:hAnsi="Arial" w:cs="Arial"/>
          <w:sz w:val="22"/>
        </w:rPr>
      </w:pPr>
    </w:p>
    <w:p w14:paraId="706CBF61" w14:textId="77777777" w:rsidR="000067D8" w:rsidRDefault="000067D8" w:rsidP="000067D8">
      <w:pPr>
        <w:rPr>
          <w:rFonts w:ascii="Arial" w:hAnsi="Arial" w:cs="Arial"/>
          <w:sz w:val="22"/>
        </w:rPr>
      </w:pPr>
    </w:p>
    <w:p w14:paraId="16F6DDE8" w14:textId="77777777" w:rsidR="000067D8" w:rsidRDefault="000067D8" w:rsidP="000067D8">
      <w:pPr>
        <w:rPr>
          <w:rFonts w:ascii="Arial" w:hAnsi="Arial" w:cs="Arial"/>
          <w:sz w:val="22"/>
        </w:rPr>
      </w:pPr>
    </w:p>
    <w:p w14:paraId="17ABD5E4" w14:textId="77777777" w:rsidR="000067D8" w:rsidRDefault="000067D8" w:rsidP="009C1DD7">
      <w:pPr>
        <w:jc w:val="center"/>
        <w:rPr>
          <w:rFonts w:ascii="Arial" w:hAnsi="Arial" w:cs="Arial"/>
          <w:sz w:val="22"/>
        </w:rPr>
      </w:pPr>
    </w:p>
    <w:p w14:paraId="36393FAE" w14:textId="77777777" w:rsidR="000067D8" w:rsidRDefault="00667A0D" w:rsidP="00667A0D">
      <w:pPr>
        <w:jc w:val="center"/>
        <w:rPr>
          <w:rFonts w:ascii="Arial" w:hAnsi="Arial" w:cs="Arial"/>
          <w:sz w:val="22"/>
        </w:rPr>
      </w:pPr>
      <w:r>
        <w:rPr>
          <w:rFonts w:ascii="Arial" w:hAnsi="Arial" w:cs="Arial"/>
          <w:noProof/>
          <w:sz w:val="22"/>
        </w:rPr>
        <w:drawing>
          <wp:inline distT="0" distB="0" distL="0" distR="0" wp14:anchorId="22C5CEE0" wp14:editId="199E3D52">
            <wp:extent cx="2933700" cy="674964"/>
            <wp:effectExtent l="0" t="0" r="0" b="0"/>
            <wp:docPr id="6" name="Picture 6"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1319" cy="679018"/>
                    </a:xfrm>
                    <a:prstGeom prst="rect">
                      <a:avLst/>
                    </a:prstGeom>
                    <a:noFill/>
                    <a:ln>
                      <a:noFill/>
                    </a:ln>
                  </pic:spPr>
                </pic:pic>
              </a:graphicData>
            </a:graphic>
          </wp:inline>
        </w:drawing>
      </w:r>
    </w:p>
    <w:p w14:paraId="4D4CC45C" w14:textId="77777777" w:rsidR="000067D8" w:rsidRDefault="000067D8" w:rsidP="000067D8">
      <w:pPr>
        <w:rPr>
          <w:rFonts w:ascii="Arial" w:hAnsi="Arial" w:cs="Arial"/>
          <w:sz w:val="22"/>
        </w:rPr>
      </w:pPr>
    </w:p>
    <w:p w14:paraId="1515E893" w14:textId="77777777" w:rsidR="000067D8" w:rsidRDefault="000067D8" w:rsidP="000067D8">
      <w:pPr>
        <w:rPr>
          <w:rFonts w:ascii="Arial" w:hAnsi="Arial" w:cs="Arial"/>
          <w:sz w:val="22"/>
        </w:rPr>
      </w:pPr>
    </w:p>
    <w:p w14:paraId="0487F924" w14:textId="77777777" w:rsidR="000067D8" w:rsidRDefault="000067D8" w:rsidP="000067D8">
      <w:pPr>
        <w:rPr>
          <w:rFonts w:ascii="Arial" w:hAnsi="Arial" w:cs="Arial"/>
          <w:sz w:val="22"/>
        </w:rPr>
      </w:pPr>
    </w:p>
    <w:p w14:paraId="6F6D9438" w14:textId="77777777" w:rsidR="000067D8" w:rsidRDefault="000067D8" w:rsidP="000067D8">
      <w:pPr>
        <w:rPr>
          <w:rFonts w:ascii="Arial" w:hAnsi="Arial" w:cs="Arial"/>
          <w:sz w:val="22"/>
        </w:rPr>
      </w:pPr>
    </w:p>
    <w:p w14:paraId="59DC26BF" w14:textId="77777777" w:rsidR="000067D8" w:rsidRDefault="000067D8" w:rsidP="000067D8">
      <w:pPr>
        <w:rPr>
          <w:rFonts w:ascii="Arial" w:hAnsi="Arial" w:cs="Arial"/>
          <w:sz w:val="22"/>
        </w:rPr>
      </w:pPr>
    </w:p>
    <w:p w14:paraId="6DC757B5" w14:textId="77777777" w:rsidR="000067D8" w:rsidRDefault="000067D8" w:rsidP="000067D8">
      <w:pPr>
        <w:pStyle w:val="TOC1"/>
        <w:rPr>
          <w:rFonts w:ascii="Arial" w:hAnsi="Arial" w:cs="Arial"/>
          <w:sz w:val="22"/>
        </w:rPr>
      </w:pPr>
    </w:p>
    <w:p w14:paraId="137CB14B" w14:textId="77777777" w:rsidR="000067D8" w:rsidRDefault="000067D8" w:rsidP="000067D8">
      <w:pPr>
        <w:pStyle w:val="TOC1"/>
        <w:rPr>
          <w:rFonts w:ascii="Arial" w:hAnsi="Arial" w:cs="Arial"/>
          <w:sz w:val="22"/>
        </w:rPr>
      </w:pPr>
    </w:p>
    <w:p w14:paraId="31AA4B83" w14:textId="77777777" w:rsidR="000067D8" w:rsidRDefault="002D3A35" w:rsidP="000067D8">
      <w:pPr>
        <w:pStyle w:val="TOC1"/>
        <w:rPr>
          <w:rFonts w:ascii="Arial" w:hAnsi="Arial" w:cs="Arial"/>
          <w:sz w:val="22"/>
        </w:rPr>
      </w:pPr>
      <w:r>
        <w:rPr>
          <w:rFonts w:ascii="Arial" w:hAnsi="Arial" w:cs="Arial"/>
          <w:noProof/>
          <w:sz w:val="22"/>
          <w:lang w:val="en-US"/>
        </w:rPr>
        <mc:AlternateContent>
          <mc:Choice Requires="wps">
            <w:drawing>
              <wp:anchor distT="0" distB="0" distL="114300" distR="114300" simplePos="0" relativeHeight="251662336" behindDoc="0" locked="0" layoutInCell="1" allowOverlap="1" wp14:anchorId="66A33360" wp14:editId="1DF6D9BF">
                <wp:simplePos x="0" y="0"/>
                <wp:positionH relativeFrom="column">
                  <wp:posOffset>161925</wp:posOffset>
                </wp:positionH>
                <wp:positionV relativeFrom="paragraph">
                  <wp:posOffset>122555</wp:posOffset>
                </wp:positionV>
                <wp:extent cx="5820410" cy="1567815"/>
                <wp:effectExtent l="0" t="0" r="889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156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19B113" w14:textId="77777777" w:rsidR="00FF26AC" w:rsidRDefault="00FF26AC" w:rsidP="00FF26AC">
                            <w:pPr>
                              <w:pStyle w:val="Maintitle"/>
                              <w:jc w:val="center"/>
                              <w:rPr>
                                <w:ins w:id="0" w:author="Poornima Raviselvan - I17179" w:date="2019-07-26T14:45:00Z"/>
                                <w:sz w:val="72"/>
                                <w:szCs w:val="72"/>
                              </w:rPr>
                            </w:pPr>
                            <w:ins w:id="1" w:author="Poornima Raviselvan - I17179" w:date="2019-07-26T14:45:00Z">
                              <w:r>
                                <w:rPr>
                                  <w:sz w:val="72"/>
                                  <w:szCs w:val="72"/>
                                </w:rPr>
                                <w:t>Software Release Notes</w:t>
                              </w:r>
                            </w:ins>
                          </w:p>
                          <w:p w14:paraId="0DAB2489" w14:textId="77777777" w:rsidR="00FF26AC" w:rsidRPr="003B3F90" w:rsidRDefault="00FF26AC" w:rsidP="00FF26AC">
                            <w:pPr>
                              <w:jc w:val="center"/>
                              <w:rPr>
                                <w:ins w:id="2" w:author="Poornima Raviselvan - I17179" w:date="2019-07-26T14:45:00Z"/>
                                <w:rFonts w:ascii="ChollaSansRegular" w:hAnsi="ChollaSansRegular"/>
                                <w:i/>
                                <w:sz w:val="72"/>
                                <w:szCs w:val="72"/>
                                <w:lang w:val="en-GB"/>
                              </w:rPr>
                            </w:pPr>
                            <w:ins w:id="3" w:author="Poornima Raviselvan - I17179" w:date="2019-07-26T14:45:00Z">
                              <w:r>
                                <w:rPr>
                                  <w:rFonts w:ascii="ChollaSansRegular" w:hAnsi="ChollaSansRegular"/>
                                  <w:i/>
                                  <w:sz w:val="72"/>
                                  <w:szCs w:val="72"/>
                                  <w:lang w:val="en-GB"/>
                                </w:rPr>
                                <w:t xml:space="preserve">USB Power Delivery Software Framework (PSF) </w:t>
                              </w:r>
                            </w:ins>
                          </w:p>
                          <w:p w14:paraId="52B0336C" w14:textId="76E2F64A" w:rsidR="002D3A35" w:rsidDel="00FF26AC" w:rsidRDefault="002D3A35" w:rsidP="002D3A35">
                            <w:pPr>
                              <w:pStyle w:val="Maintitle"/>
                              <w:jc w:val="center"/>
                              <w:rPr>
                                <w:del w:id="4" w:author="Poornima Raviselvan - I17179" w:date="2019-07-26T14:45:00Z"/>
                                <w:sz w:val="72"/>
                                <w:szCs w:val="72"/>
                              </w:rPr>
                            </w:pPr>
                            <w:del w:id="5" w:author="Poornima Raviselvan - I17179" w:date="2019-07-26T14:45:00Z">
                              <w:r w:rsidDel="00FF26AC">
                                <w:rPr>
                                  <w:sz w:val="72"/>
                                  <w:szCs w:val="72"/>
                                </w:rPr>
                                <w:delText xml:space="preserve">Software Release </w:delText>
                              </w:r>
                              <w:r w:rsidR="00B0258D" w:rsidDel="00FF26AC">
                                <w:rPr>
                                  <w:sz w:val="72"/>
                                  <w:szCs w:val="72"/>
                                </w:rPr>
                                <w:delText>N</w:delText>
                              </w:r>
                              <w:r w:rsidDel="00FF26AC">
                                <w:rPr>
                                  <w:sz w:val="72"/>
                                  <w:szCs w:val="72"/>
                                </w:rPr>
                                <w:delText>otes</w:delText>
                              </w:r>
                            </w:del>
                          </w:p>
                          <w:p w14:paraId="4CB18535" w14:textId="26217888" w:rsidR="002D3A35" w:rsidRPr="00587D1A" w:rsidDel="00FF26AC" w:rsidRDefault="002D3A35" w:rsidP="002D3A35">
                            <w:pPr>
                              <w:jc w:val="center"/>
                              <w:rPr>
                                <w:del w:id="6" w:author="Poornima Raviselvan - I17179" w:date="2019-07-26T14:45:00Z"/>
                                <w:rFonts w:ascii="ChollaSansRegular" w:hAnsi="ChollaSansRegular"/>
                                <w:i/>
                                <w:sz w:val="72"/>
                                <w:szCs w:val="72"/>
                                <w:lang w:val="en-GB"/>
                              </w:rPr>
                            </w:pPr>
                            <w:del w:id="7" w:author="Poornima Raviselvan - I17179" w:date="2019-07-26T14:45:00Z">
                              <w:r w:rsidDel="00FF26AC">
                                <w:rPr>
                                  <w:rFonts w:ascii="ChollaSansRegular" w:hAnsi="ChollaSansRegular"/>
                                  <w:i/>
                                  <w:sz w:val="72"/>
                                  <w:szCs w:val="72"/>
                                  <w:lang w:val="en-GB"/>
                                </w:rPr>
                                <w:delText xml:space="preserve">&lt;Project Name&gt; </w:delText>
                              </w:r>
                              <w:r w:rsidRPr="00587D1A" w:rsidDel="00FF26AC">
                                <w:rPr>
                                  <w:rFonts w:ascii="ChollaSansRegular" w:hAnsi="ChollaSansRegular"/>
                                  <w:i/>
                                  <w:sz w:val="72"/>
                                  <w:szCs w:val="72"/>
                                  <w:lang w:val="en-GB"/>
                                </w:rPr>
                                <w:delText>&lt;Component name&gt;</w:delText>
                              </w:r>
                            </w:del>
                          </w:p>
                          <w:p w14:paraId="51502D53" w14:textId="77777777" w:rsidR="002D3A35" w:rsidRDefault="002D3A35" w:rsidP="002D3A3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A33360" id="_x0000_t202" coordsize="21600,21600" o:spt="202" path="m,l,21600r21600,l21600,xe">
                <v:stroke joinstyle="miter"/>
                <v:path gradientshapeok="t" o:connecttype="rect"/>
              </v:shapetype>
              <v:shape id="Text Box 2" o:spid="_x0000_s1026" type="#_x0000_t202" style="position:absolute;margin-left:12.75pt;margin-top:9.65pt;width:458.3pt;height:12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" stroked="f">
                <v:textbox>
                  <w:txbxContent>
                    <w:p w14:paraId="6D19B113" w14:textId="77777777" w:rsidR="00FF26AC" w:rsidRDefault="00FF26AC" w:rsidP="00FF26AC">
                      <w:pPr>
                        <w:pStyle w:val="Maintitle"/>
                        <w:jc w:val="center"/>
                        <w:rPr>
                          <w:ins w:id="8" w:author="Poornima Raviselvan - I17179" w:date="2019-07-26T14:45:00Z"/>
                          <w:sz w:val="72"/>
                          <w:szCs w:val="72"/>
                        </w:rPr>
                      </w:pPr>
                      <w:ins w:id="9" w:author="Poornima Raviselvan - I17179" w:date="2019-07-26T14:45:00Z">
                        <w:r>
                          <w:rPr>
                            <w:sz w:val="72"/>
                            <w:szCs w:val="72"/>
                          </w:rPr>
                          <w:t>Software Release Notes</w:t>
                        </w:r>
                      </w:ins>
                    </w:p>
                    <w:p w14:paraId="0DAB2489" w14:textId="77777777" w:rsidR="00FF26AC" w:rsidRPr="003B3F90" w:rsidRDefault="00FF26AC" w:rsidP="00FF26AC">
                      <w:pPr>
                        <w:jc w:val="center"/>
                        <w:rPr>
                          <w:ins w:id="10" w:author="Poornima Raviselvan - I17179" w:date="2019-07-26T14:45:00Z"/>
                          <w:rFonts w:ascii="ChollaSansRegular" w:hAnsi="ChollaSansRegular"/>
                          <w:i/>
                          <w:sz w:val="72"/>
                          <w:szCs w:val="72"/>
                          <w:lang w:val="en-GB"/>
                        </w:rPr>
                      </w:pPr>
                      <w:ins w:id="11" w:author="Poornima Raviselvan - I17179" w:date="2019-07-26T14:45:00Z">
                        <w:r>
                          <w:rPr>
                            <w:rFonts w:ascii="ChollaSansRegular" w:hAnsi="ChollaSansRegular"/>
                            <w:i/>
                            <w:sz w:val="72"/>
                            <w:szCs w:val="72"/>
                            <w:lang w:val="en-GB"/>
                          </w:rPr>
                          <w:t xml:space="preserve">USB Power Delivery Software Framework (PSF) </w:t>
                        </w:r>
                      </w:ins>
                    </w:p>
                    <w:p w14:paraId="52B0336C" w14:textId="76E2F64A" w:rsidR="002D3A35" w:rsidDel="00FF26AC" w:rsidRDefault="002D3A35" w:rsidP="002D3A35">
                      <w:pPr>
                        <w:pStyle w:val="Maintitle"/>
                        <w:jc w:val="center"/>
                        <w:rPr>
                          <w:del w:id="12" w:author="Poornima Raviselvan - I17179" w:date="2019-07-26T14:45:00Z"/>
                          <w:sz w:val="72"/>
                          <w:szCs w:val="72"/>
                        </w:rPr>
                      </w:pPr>
                      <w:del w:id="13" w:author="Poornima Raviselvan - I17179" w:date="2019-07-26T14:45:00Z">
                        <w:r w:rsidDel="00FF26AC">
                          <w:rPr>
                            <w:sz w:val="72"/>
                            <w:szCs w:val="72"/>
                          </w:rPr>
                          <w:delText xml:space="preserve">Software Release </w:delText>
                        </w:r>
                        <w:r w:rsidR="00B0258D" w:rsidDel="00FF26AC">
                          <w:rPr>
                            <w:sz w:val="72"/>
                            <w:szCs w:val="72"/>
                          </w:rPr>
                          <w:delText>N</w:delText>
                        </w:r>
                        <w:r w:rsidDel="00FF26AC">
                          <w:rPr>
                            <w:sz w:val="72"/>
                            <w:szCs w:val="72"/>
                          </w:rPr>
                          <w:delText>otes</w:delText>
                        </w:r>
                      </w:del>
                    </w:p>
                    <w:p w14:paraId="4CB18535" w14:textId="26217888" w:rsidR="002D3A35" w:rsidRPr="00587D1A" w:rsidDel="00FF26AC" w:rsidRDefault="002D3A35" w:rsidP="002D3A35">
                      <w:pPr>
                        <w:jc w:val="center"/>
                        <w:rPr>
                          <w:del w:id="14" w:author="Poornima Raviselvan - I17179" w:date="2019-07-26T14:45:00Z"/>
                          <w:rFonts w:ascii="ChollaSansRegular" w:hAnsi="ChollaSansRegular"/>
                          <w:i/>
                          <w:sz w:val="72"/>
                          <w:szCs w:val="72"/>
                          <w:lang w:val="en-GB"/>
                        </w:rPr>
                      </w:pPr>
                      <w:del w:id="15" w:author="Poornima Raviselvan - I17179" w:date="2019-07-26T14:45:00Z">
                        <w:r w:rsidDel="00FF26AC">
                          <w:rPr>
                            <w:rFonts w:ascii="ChollaSansRegular" w:hAnsi="ChollaSansRegular"/>
                            <w:i/>
                            <w:sz w:val="72"/>
                            <w:szCs w:val="72"/>
                            <w:lang w:val="en-GB"/>
                          </w:rPr>
                          <w:delText xml:space="preserve">&lt;Project Name&gt; </w:delText>
                        </w:r>
                        <w:r w:rsidRPr="00587D1A" w:rsidDel="00FF26AC">
                          <w:rPr>
                            <w:rFonts w:ascii="ChollaSansRegular" w:hAnsi="ChollaSansRegular"/>
                            <w:i/>
                            <w:sz w:val="72"/>
                            <w:szCs w:val="72"/>
                            <w:lang w:val="en-GB"/>
                          </w:rPr>
                          <w:delText>&lt;Component name&gt;</w:delText>
                        </w:r>
                      </w:del>
                    </w:p>
                    <w:p w14:paraId="51502D53" w14:textId="77777777" w:rsidR="002D3A35" w:rsidRDefault="002D3A35" w:rsidP="002D3A35"/>
                  </w:txbxContent>
                </v:textbox>
              </v:shape>
            </w:pict>
          </mc:Fallback>
        </mc:AlternateContent>
      </w:r>
    </w:p>
    <w:p w14:paraId="6D1F9C15" w14:textId="77777777" w:rsidR="000067D8" w:rsidRDefault="000067D8" w:rsidP="000067D8">
      <w:pPr>
        <w:pStyle w:val="TOC1"/>
        <w:rPr>
          <w:rFonts w:ascii="Arial" w:hAnsi="Arial" w:cs="Arial"/>
          <w:sz w:val="22"/>
        </w:rPr>
      </w:pPr>
    </w:p>
    <w:p w14:paraId="70B3B402" w14:textId="77777777" w:rsidR="000067D8" w:rsidRDefault="000067D8" w:rsidP="000067D8">
      <w:pPr>
        <w:rPr>
          <w:rFonts w:ascii="Arial" w:hAnsi="Arial" w:cs="Arial"/>
          <w:sz w:val="14"/>
        </w:rPr>
      </w:pPr>
      <w:r>
        <w:rPr>
          <w:rFonts w:ascii="Arial" w:hAnsi="Arial" w:cs="Arial"/>
          <w:sz w:val="22"/>
        </w:rPr>
        <w:br w:type="page"/>
      </w:r>
      <w:r>
        <w:rPr>
          <w:rFonts w:ascii="Arial" w:hAnsi="Arial" w:cs="Arial"/>
          <w:sz w:val="14"/>
        </w:rPr>
        <w:lastRenderedPageBreak/>
        <w:t xml:space="preserve"> </w:t>
      </w:r>
    </w:p>
    <w:p w14:paraId="390D9D99" w14:textId="77777777" w:rsidR="009C1DD7" w:rsidRPr="0033767E" w:rsidRDefault="009C1DD7" w:rsidP="009C1DD7">
      <w:pPr>
        <w:autoSpaceDE w:val="0"/>
        <w:autoSpaceDN w:val="0"/>
        <w:adjustRightInd w:val="0"/>
        <w:rPr>
          <w:rFonts w:ascii="Arial" w:hAnsi="Arial" w:cs="Arial"/>
          <w:b/>
          <w:bCs/>
          <w:sz w:val="20"/>
          <w:szCs w:val="16"/>
        </w:rPr>
      </w:pPr>
      <w:r w:rsidRPr="0033767E">
        <w:rPr>
          <w:rFonts w:ascii="Arial" w:hAnsi="Arial" w:cs="Arial"/>
          <w:sz w:val="20"/>
          <w:szCs w:val="16"/>
        </w:rPr>
        <w:t xml:space="preserve">Information contained in this publication regarding device applications and the like is provided only for your convenience and can be superseded by updates. It is your responsibility to ensure that your application meets with your specifications. MICROCHIP MAKES NO REPRESENTATIONS OR WARRANTIES OF ANY KIND WHETHER EXPRESS OR </w:t>
      </w:r>
      <w:proofErr w:type="gramStart"/>
      <w:r w:rsidRPr="0033767E">
        <w:rPr>
          <w:rFonts w:ascii="Arial" w:hAnsi="Arial" w:cs="Arial"/>
          <w:sz w:val="20"/>
          <w:szCs w:val="16"/>
        </w:rPr>
        <w:t>IMPLIED,  WRITTEN</w:t>
      </w:r>
      <w:proofErr w:type="gramEnd"/>
      <w:r w:rsidRPr="0033767E">
        <w:rPr>
          <w:rFonts w:ascii="Arial" w:hAnsi="Arial" w:cs="Arial"/>
          <w:sz w:val="20"/>
          <w:szCs w:val="16"/>
        </w:rPr>
        <w:t xml:space="preserve"> OR ORAL, STATUTORY OR OTHERWISE, RELATED TO THE INFORMATION, INCLUDING BUT NOT LIMITED TO ITS CONDITION, QUALITY, PERFORMANCE, MERCHANTABILITY OR FITNESS FOR PURPOSE</w:t>
      </w:r>
      <w:r w:rsidRPr="0033767E">
        <w:rPr>
          <w:rFonts w:ascii="Arial" w:hAnsi="Arial" w:cs="Arial"/>
          <w:b/>
          <w:bCs/>
          <w:sz w:val="20"/>
          <w:szCs w:val="16"/>
        </w:rPr>
        <w:t xml:space="preserve">. </w:t>
      </w:r>
    </w:p>
    <w:p w14:paraId="5A63CD93" w14:textId="77777777" w:rsidR="009C1DD7" w:rsidRPr="0033767E" w:rsidRDefault="009C1DD7" w:rsidP="009C1DD7">
      <w:pPr>
        <w:autoSpaceDE w:val="0"/>
        <w:autoSpaceDN w:val="0"/>
        <w:adjustRightInd w:val="0"/>
        <w:rPr>
          <w:rFonts w:ascii="Arial" w:hAnsi="Arial" w:cs="Arial"/>
          <w:b/>
          <w:bCs/>
          <w:sz w:val="20"/>
          <w:szCs w:val="16"/>
        </w:rPr>
      </w:pPr>
    </w:p>
    <w:p w14:paraId="41D255D2" w14:textId="77777777" w:rsidR="000067D8" w:rsidRPr="0033767E" w:rsidRDefault="009C1DD7" w:rsidP="009C1DD7">
      <w:pPr>
        <w:autoSpaceDE w:val="0"/>
        <w:autoSpaceDN w:val="0"/>
        <w:adjustRightInd w:val="0"/>
        <w:rPr>
          <w:rFonts w:ascii="Arial" w:hAnsi="Arial" w:cs="Arial"/>
          <w:caps/>
          <w:sz w:val="28"/>
        </w:rPr>
      </w:pPr>
      <w:r w:rsidRPr="0033767E">
        <w:rPr>
          <w:rFonts w:ascii="Arial" w:hAnsi="Arial" w:cs="Arial"/>
          <w:sz w:val="20"/>
          <w:szCs w:val="16"/>
        </w:rPr>
        <w:t>Microchip disclaims all liability arising from this information and its use. Use of Microchip devices in life support and/or safety applications is entirely at the buyer’s risk, and the buyer agrees to defend, indemnify and hold harmless Microchip from any and all damages, claims, suits, or expenses resulting from such use. No licenses are conveyed, implicitly or otherwise, under any Microchip intellectual property rights.</w:t>
      </w:r>
    </w:p>
    <w:p w14:paraId="3D3335D3" w14:textId="77777777" w:rsidR="000067D8" w:rsidRDefault="000067D8" w:rsidP="000067D8">
      <w:pPr>
        <w:pStyle w:val="TableofFigures"/>
        <w:rPr>
          <w:rFonts w:ascii="Arial" w:hAnsi="Arial" w:cs="Arial"/>
          <w:caps/>
          <w:sz w:val="18"/>
        </w:rPr>
      </w:pPr>
    </w:p>
    <w:p w14:paraId="70A4C600" w14:textId="77777777" w:rsidR="000067D8" w:rsidRDefault="000067D8" w:rsidP="000067D8">
      <w:pPr>
        <w:pStyle w:val="GeneralTitle"/>
        <w:rPr>
          <w:rFonts w:ascii="Arial" w:hAnsi="Arial" w:cs="Arial"/>
          <w:sz w:val="22"/>
        </w:rPr>
      </w:pPr>
      <w:bookmarkStart w:id="16" w:name="_Toc133640120"/>
    </w:p>
    <w:p w14:paraId="7C4CF2D8" w14:textId="77777777" w:rsidR="000067D8" w:rsidRDefault="000067D8" w:rsidP="000067D8">
      <w:pPr>
        <w:pStyle w:val="GeneralTitle"/>
        <w:rPr>
          <w:rFonts w:ascii="Arial" w:hAnsi="Arial" w:cs="Arial"/>
          <w:sz w:val="22"/>
        </w:rPr>
      </w:pPr>
    </w:p>
    <w:p w14:paraId="2F0D4A9F" w14:textId="77777777" w:rsidR="000067D8" w:rsidRDefault="000067D8" w:rsidP="000067D8">
      <w:pPr>
        <w:rPr>
          <w:rFonts w:ascii="Arial" w:hAnsi="Arial" w:cs="Arial"/>
          <w:sz w:val="22"/>
        </w:rPr>
      </w:pPr>
    </w:p>
    <w:p w14:paraId="2BF47CDF" w14:textId="77777777" w:rsidR="000067D8" w:rsidRDefault="000067D8" w:rsidP="000067D8">
      <w:pPr>
        <w:rPr>
          <w:rFonts w:ascii="Arial" w:hAnsi="Arial" w:cs="Arial"/>
          <w:sz w:val="22"/>
        </w:rPr>
      </w:pPr>
    </w:p>
    <w:p w14:paraId="5D6738F2" w14:textId="77777777" w:rsidR="000067D8" w:rsidRDefault="000067D8" w:rsidP="000067D8">
      <w:pPr>
        <w:rPr>
          <w:rFonts w:ascii="Arial" w:hAnsi="Arial" w:cs="Arial"/>
          <w:sz w:val="22"/>
        </w:rPr>
      </w:pPr>
    </w:p>
    <w:p w14:paraId="5C00961F" w14:textId="77777777" w:rsidR="000067D8" w:rsidRDefault="000067D8" w:rsidP="000067D8">
      <w:pPr>
        <w:rPr>
          <w:rFonts w:ascii="Arial" w:hAnsi="Arial" w:cs="Arial"/>
          <w:sz w:val="22"/>
        </w:rPr>
      </w:pPr>
    </w:p>
    <w:p w14:paraId="1D8C06EB" w14:textId="77777777" w:rsidR="000067D8" w:rsidRDefault="000067D8" w:rsidP="000067D8">
      <w:pPr>
        <w:rPr>
          <w:rFonts w:ascii="Arial" w:hAnsi="Arial" w:cs="Arial"/>
          <w:sz w:val="22"/>
        </w:rPr>
      </w:pPr>
    </w:p>
    <w:p w14:paraId="1FF22F2E" w14:textId="77777777" w:rsidR="000067D8" w:rsidRDefault="000067D8" w:rsidP="000067D8">
      <w:pPr>
        <w:rPr>
          <w:rFonts w:ascii="Arial" w:hAnsi="Arial" w:cs="Arial"/>
          <w:sz w:val="22"/>
        </w:rPr>
      </w:pPr>
    </w:p>
    <w:p w14:paraId="2908A7F7" w14:textId="77777777" w:rsidR="000067D8" w:rsidRDefault="000067D8" w:rsidP="000067D8">
      <w:pPr>
        <w:rPr>
          <w:rFonts w:ascii="Arial" w:hAnsi="Arial" w:cs="Arial"/>
          <w:sz w:val="22"/>
        </w:rPr>
      </w:pPr>
    </w:p>
    <w:p w14:paraId="4C2087AC" w14:textId="5F9E4887" w:rsidR="00FF26AC" w:rsidRDefault="00FF26AC" w:rsidP="000067D8">
      <w:pPr>
        <w:pStyle w:val="GeneralTitle"/>
        <w:rPr>
          <w:rFonts w:ascii="Arial" w:hAnsi="Arial" w:cs="Arial"/>
          <w:sz w:val="22"/>
        </w:rPr>
      </w:pPr>
    </w:p>
    <w:p w14:paraId="565159E1" w14:textId="77777777" w:rsidR="00FF26AC" w:rsidRDefault="00FF26AC">
      <w:pPr>
        <w:rPr>
          <w:rFonts w:ascii="Arial" w:hAnsi="Arial" w:cs="Arial"/>
          <w:b/>
          <w:sz w:val="22"/>
          <w:szCs w:val="20"/>
          <w:lang w:val="en-GB"/>
        </w:rPr>
      </w:pPr>
      <w:r>
        <w:rPr>
          <w:rFonts w:ascii="Arial" w:hAnsi="Arial" w:cs="Arial"/>
          <w:sz w:val="22"/>
        </w:rPr>
        <w:br w:type="page"/>
      </w:r>
    </w:p>
    <w:tbl>
      <w:tblPr>
        <w:tblW w:w="9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10"/>
        <w:gridCol w:w="1728"/>
        <w:gridCol w:w="2340"/>
        <w:gridCol w:w="4950"/>
      </w:tblGrid>
      <w:tr w:rsidR="00FF26AC" w14:paraId="5E6B5B02" w14:textId="77777777" w:rsidTr="006B7161">
        <w:tc>
          <w:tcPr>
            <w:tcW w:w="4878" w:type="dxa"/>
            <w:gridSpan w:val="3"/>
            <w:tcBorders>
              <w:top w:val="double" w:sz="6" w:space="0" w:color="auto"/>
              <w:left w:val="double" w:sz="6" w:space="0" w:color="auto"/>
              <w:bottom w:val="double" w:sz="6" w:space="0" w:color="auto"/>
              <w:right w:val="nil"/>
            </w:tcBorders>
            <w:hideMark/>
          </w:tcPr>
          <w:p w14:paraId="09F1E9BA" w14:textId="77777777" w:rsidR="00FF26AC" w:rsidRDefault="00FF26AC" w:rsidP="006B7161">
            <w:pPr>
              <w:pStyle w:val="EndnoteText"/>
              <w:widowControl w:val="0"/>
              <w:tabs>
                <w:tab w:val="left" w:pos="3582"/>
                <w:tab w:val="left" w:pos="6822"/>
              </w:tabs>
              <w:spacing w:before="120"/>
              <w:rPr>
                <w:rFonts w:ascii="Arial" w:hAnsi="Arial"/>
              </w:rPr>
            </w:pPr>
            <w:r>
              <w:rPr>
                <w:rFonts w:ascii="Arial" w:hAnsi="Arial"/>
                <w:noProof/>
              </w:rPr>
              <w:lastRenderedPageBreak/>
              <w:drawing>
                <wp:inline distT="0" distB="0" distL="0" distR="0" wp14:anchorId="4F929E0B" wp14:editId="46C5DE7E">
                  <wp:extent cx="1238250" cy="76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762000"/>
                          </a:xfrm>
                          <a:prstGeom prst="rect">
                            <a:avLst/>
                          </a:prstGeom>
                          <a:noFill/>
                          <a:ln>
                            <a:noFill/>
                          </a:ln>
                        </pic:spPr>
                      </pic:pic>
                    </a:graphicData>
                  </a:graphic>
                </wp:inline>
              </w:drawing>
            </w:r>
          </w:p>
          <w:p w14:paraId="20A04802" w14:textId="77777777" w:rsidR="00FF26AC" w:rsidRDefault="00FF26AC" w:rsidP="006B7161">
            <w:pPr>
              <w:widowControl w:val="0"/>
              <w:tabs>
                <w:tab w:val="left" w:pos="6822"/>
              </w:tabs>
              <w:rPr>
                <w:rFonts w:ascii="Arial" w:hAnsi="Arial"/>
              </w:rPr>
            </w:pPr>
            <w:r>
              <w:rPr>
                <w:rFonts w:ascii="Arial" w:hAnsi="Arial"/>
                <w:sz w:val="16"/>
              </w:rPr>
              <w:t>Microchip Technology, Inc.</w:t>
            </w:r>
          </w:p>
        </w:tc>
        <w:tc>
          <w:tcPr>
            <w:tcW w:w="4950" w:type="dxa"/>
            <w:tcBorders>
              <w:top w:val="double" w:sz="6" w:space="0" w:color="auto"/>
              <w:left w:val="nil"/>
              <w:bottom w:val="double" w:sz="6" w:space="0" w:color="auto"/>
              <w:right w:val="double" w:sz="6" w:space="0" w:color="auto"/>
            </w:tcBorders>
          </w:tcPr>
          <w:p w14:paraId="3FF73A7C" w14:textId="77777777" w:rsidR="00FF26AC" w:rsidRDefault="00FF26AC" w:rsidP="006B7161">
            <w:pPr>
              <w:jc w:val="center"/>
              <w:rPr>
                <w:rFonts w:ascii="Arial" w:hAnsi="Arial"/>
              </w:rPr>
            </w:pPr>
          </w:p>
          <w:p w14:paraId="0A8B8503" w14:textId="77777777" w:rsidR="00FF26AC" w:rsidRDefault="00FF26AC" w:rsidP="006B7161">
            <w:pPr>
              <w:jc w:val="center"/>
              <w:rPr>
                <w:rFonts w:ascii="Arial" w:hAnsi="Arial"/>
              </w:rPr>
            </w:pPr>
            <w:r>
              <w:rPr>
                <w:rFonts w:ascii="Arial" w:hAnsi="Arial"/>
              </w:rPr>
              <w:t>Microchip Technology, Incorporated</w:t>
            </w:r>
          </w:p>
          <w:p w14:paraId="257A6F07" w14:textId="77777777" w:rsidR="00FF26AC" w:rsidRDefault="00FF26AC" w:rsidP="006B7161">
            <w:pPr>
              <w:jc w:val="center"/>
              <w:rPr>
                <w:rFonts w:ascii="Arial" w:hAnsi="Arial"/>
              </w:rPr>
            </w:pPr>
            <w:r>
              <w:rPr>
                <w:rFonts w:ascii="Arial" w:hAnsi="Arial"/>
              </w:rPr>
              <w:t>2355 W. Chandler Boulevard</w:t>
            </w:r>
          </w:p>
          <w:p w14:paraId="65021617" w14:textId="77777777" w:rsidR="00FF26AC" w:rsidRDefault="00FF26AC" w:rsidP="006B7161">
            <w:pPr>
              <w:jc w:val="center"/>
              <w:rPr>
                <w:rFonts w:ascii="Arial" w:hAnsi="Arial"/>
              </w:rPr>
            </w:pPr>
            <w:r>
              <w:rPr>
                <w:rFonts w:ascii="Arial" w:hAnsi="Arial"/>
              </w:rPr>
              <w:t>Chandler, Arizona 85224</w:t>
            </w:r>
          </w:p>
          <w:p w14:paraId="1C165330" w14:textId="77777777" w:rsidR="00FF26AC" w:rsidRDefault="00FF26AC" w:rsidP="006B7161">
            <w:pPr>
              <w:jc w:val="center"/>
              <w:rPr>
                <w:rFonts w:ascii="Arial" w:hAnsi="Arial"/>
              </w:rPr>
            </w:pPr>
            <w:r>
              <w:rPr>
                <w:rFonts w:ascii="Arial" w:hAnsi="Arial"/>
              </w:rPr>
              <w:t>480/792-7416</w:t>
            </w:r>
          </w:p>
          <w:p w14:paraId="1F822252" w14:textId="77777777" w:rsidR="00FF26AC" w:rsidRDefault="00FF26AC" w:rsidP="006B7161">
            <w:pPr>
              <w:widowControl w:val="0"/>
              <w:rPr>
                <w:rFonts w:ascii="Arial" w:hAnsi="Arial"/>
              </w:rPr>
            </w:pPr>
          </w:p>
        </w:tc>
      </w:tr>
      <w:tr w:rsidR="00FF26AC" w14:paraId="5302C047" w14:textId="77777777" w:rsidTr="006B7161">
        <w:tc>
          <w:tcPr>
            <w:tcW w:w="810" w:type="dxa"/>
            <w:tcBorders>
              <w:top w:val="double" w:sz="6" w:space="0" w:color="auto"/>
              <w:left w:val="double" w:sz="6" w:space="0" w:color="auto"/>
              <w:bottom w:val="double" w:sz="6" w:space="0" w:color="auto"/>
              <w:right w:val="double" w:sz="6" w:space="0" w:color="auto"/>
            </w:tcBorders>
            <w:hideMark/>
          </w:tcPr>
          <w:p w14:paraId="578F56E8" w14:textId="77777777" w:rsidR="00FF26AC" w:rsidRDefault="00FF26AC" w:rsidP="006B7161">
            <w:pPr>
              <w:widowControl w:val="0"/>
              <w:jc w:val="center"/>
              <w:rPr>
                <w:rFonts w:ascii="Arial" w:hAnsi="Arial"/>
              </w:rPr>
            </w:pPr>
            <w:r>
              <w:rPr>
                <w:rFonts w:ascii="Arial" w:hAnsi="Arial"/>
              </w:rPr>
              <w:t>REV</w:t>
            </w:r>
          </w:p>
        </w:tc>
        <w:tc>
          <w:tcPr>
            <w:tcW w:w="1728" w:type="dxa"/>
            <w:tcBorders>
              <w:top w:val="double" w:sz="6" w:space="0" w:color="auto"/>
              <w:left w:val="double" w:sz="6" w:space="0" w:color="auto"/>
              <w:bottom w:val="double" w:sz="6" w:space="0" w:color="auto"/>
              <w:right w:val="double" w:sz="6" w:space="0" w:color="auto"/>
            </w:tcBorders>
            <w:hideMark/>
          </w:tcPr>
          <w:p w14:paraId="3105F3CD" w14:textId="77777777" w:rsidR="00FF26AC" w:rsidRDefault="00FF26AC" w:rsidP="006B7161">
            <w:pPr>
              <w:widowControl w:val="0"/>
              <w:jc w:val="center"/>
              <w:rPr>
                <w:rFonts w:ascii="Arial" w:hAnsi="Arial"/>
              </w:rPr>
            </w:pPr>
            <w:r>
              <w:rPr>
                <w:rFonts w:ascii="Arial" w:hAnsi="Arial"/>
              </w:rPr>
              <w:t>DATE</w:t>
            </w:r>
          </w:p>
        </w:tc>
        <w:tc>
          <w:tcPr>
            <w:tcW w:w="2340" w:type="dxa"/>
            <w:tcBorders>
              <w:top w:val="double" w:sz="6" w:space="0" w:color="auto"/>
              <w:left w:val="double" w:sz="6" w:space="0" w:color="auto"/>
              <w:bottom w:val="double" w:sz="6" w:space="0" w:color="auto"/>
              <w:right w:val="nil"/>
            </w:tcBorders>
            <w:hideMark/>
          </w:tcPr>
          <w:p w14:paraId="4C66BA11" w14:textId="77777777" w:rsidR="00FF26AC" w:rsidRDefault="00FF26AC" w:rsidP="006B7161">
            <w:pPr>
              <w:widowControl w:val="0"/>
              <w:jc w:val="center"/>
              <w:rPr>
                <w:rFonts w:ascii="Arial" w:hAnsi="Arial"/>
              </w:rPr>
            </w:pPr>
            <w:r>
              <w:rPr>
                <w:rFonts w:ascii="Arial" w:hAnsi="Arial"/>
              </w:rPr>
              <w:t>ORIGINATOR</w:t>
            </w:r>
          </w:p>
        </w:tc>
        <w:tc>
          <w:tcPr>
            <w:tcW w:w="4950" w:type="dxa"/>
            <w:tcBorders>
              <w:top w:val="double" w:sz="6" w:space="0" w:color="auto"/>
              <w:left w:val="double" w:sz="6" w:space="0" w:color="auto"/>
              <w:bottom w:val="double" w:sz="6" w:space="0" w:color="auto"/>
              <w:right w:val="double" w:sz="6" w:space="0" w:color="auto"/>
            </w:tcBorders>
            <w:hideMark/>
          </w:tcPr>
          <w:p w14:paraId="1BFCF9AA" w14:textId="77777777" w:rsidR="00FF26AC" w:rsidRDefault="00FF26AC" w:rsidP="006B7161">
            <w:pPr>
              <w:widowControl w:val="0"/>
              <w:jc w:val="center"/>
              <w:rPr>
                <w:rFonts w:ascii="Arial" w:hAnsi="Arial"/>
              </w:rPr>
            </w:pPr>
            <w:r>
              <w:rPr>
                <w:rFonts w:ascii="Arial" w:hAnsi="Arial"/>
              </w:rPr>
              <w:t>DESCRIPTION OF CHANGE</w:t>
            </w:r>
          </w:p>
        </w:tc>
      </w:tr>
      <w:tr w:rsidR="00FF26AC" w14:paraId="0EE7040A" w14:textId="77777777" w:rsidTr="006B7161">
        <w:trPr>
          <w:cantSplit/>
          <w:trHeight w:val="360"/>
        </w:trPr>
        <w:tc>
          <w:tcPr>
            <w:tcW w:w="810" w:type="dxa"/>
            <w:tcBorders>
              <w:top w:val="single" w:sz="6" w:space="0" w:color="auto"/>
              <w:left w:val="single" w:sz="6" w:space="0" w:color="auto"/>
              <w:bottom w:val="single" w:sz="6" w:space="0" w:color="auto"/>
              <w:right w:val="single" w:sz="6" w:space="0" w:color="auto"/>
            </w:tcBorders>
          </w:tcPr>
          <w:p w14:paraId="2B97559C" w14:textId="77777777" w:rsidR="00FF26AC" w:rsidRDefault="00FF26AC" w:rsidP="006B7161">
            <w:pPr>
              <w:jc w:val="center"/>
              <w:rPr>
                <w:rFonts w:ascii="Arial" w:hAnsi="Arial" w:cs="Arial"/>
                <w:sz w:val="22"/>
                <w:szCs w:val="22"/>
              </w:rPr>
            </w:pPr>
            <w:r>
              <w:rPr>
                <w:rFonts w:ascii="Arial" w:hAnsi="Arial" w:cs="Arial"/>
                <w:sz w:val="22"/>
                <w:szCs w:val="22"/>
              </w:rPr>
              <w:t>0.8</w:t>
            </w:r>
          </w:p>
        </w:tc>
        <w:tc>
          <w:tcPr>
            <w:tcW w:w="1728" w:type="dxa"/>
            <w:tcBorders>
              <w:top w:val="single" w:sz="6" w:space="0" w:color="auto"/>
              <w:left w:val="single" w:sz="6" w:space="0" w:color="auto"/>
              <w:bottom w:val="single" w:sz="6" w:space="0" w:color="auto"/>
              <w:right w:val="single" w:sz="6" w:space="0" w:color="auto"/>
            </w:tcBorders>
          </w:tcPr>
          <w:p w14:paraId="67BC1823" w14:textId="4D07CD6B" w:rsidR="00FF26AC" w:rsidRDefault="00FF26AC" w:rsidP="006B7161">
            <w:pPr>
              <w:jc w:val="center"/>
              <w:rPr>
                <w:rFonts w:ascii="Arial" w:hAnsi="Arial" w:cs="Arial"/>
                <w:sz w:val="22"/>
                <w:szCs w:val="22"/>
              </w:rPr>
            </w:pPr>
            <w:r>
              <w:rPr>
                <w:rFonts w:ascii="Arial" w:hAnsi="Arial" w:cs="Arial"/>
                <w:sz w:val="22"/>
                <w:szCs w:val="22"/>
              </w:rPr>
              <w:t>June 29, 201</w:t>
            </w:r>
            <w:ins w:id="17" w:author="Muthukumar Veeramani - I18368" w:date="2019-07-26T15:41:00Z">
              <w:r w:rsidR="00CC4C9B">
                <w:rPr>
                  <w:rFonts w:ascii="Arial" w:hAnsi="Arial" w:cs="Arial"/>
                  <w:sz w:val="22"/>
                  <w:szCs w:val="22"/>
                </w:rPr>
                <w:t>9</w:t>
              </w:r>
            </w:ins>
            <w:del w:id="18" w:author="Muthukumar Veeramani - I18368" w:date="2019-07-26T15:41:00Z">
              <w:r w:rsidDel="00CC4C9B">
                <w:rPr>
                  <w:rFonts w:ascii="Arial" w:hAnsi="Arial" w:cs="Arial"/>
                  <w:sz w:val="22"/>
                  <w:szCs w:val="22"/>
                </w:rPr>
                <w:delText>4</w:delText>
              </w:r>
            </w:del>
          </w:p>
        </w:tc>
        <w:tc>
          <w:tcPr>
            <w:tcW w:w="2340" w:type="dxa"/>
            <w:tcBorders>
              <w:top w:val="single" w:sz="6" w:space="0" w:color="auto"/>
              <w:left w:val="single" w:sz="6" w:space="0" w:color="auto"/>
              <w:bottom w:val="single" w:sz="6" w:space="0" w:color="auto"/>
              <w:right w:val="single" w:sz="6" w:space="0" w:color="auto"/>
            </w:tcBorders>
          </w:tcPr>
          <w:p w14:paraId="35F6E815" w14:textId="77777777" w:rsidR="00FF26AC" w:rsidRDefault="00FF26AC" w:rsidP="006B7161">
            <w:pPr>
              <w:pStyle w:val="Doc1"/>
              <w:pageBreakBefore w:val="0"/>
              <w:suppressLineNumbers w:val="0"/>
              <w:suppressAutoHyphens w:val="0"/>
              <w:spacing w:before="0"/>
              <w:rPr>
                <w:rFonts w:cs="Arial"/>
                <w:sz w:val="22"/>
                <w:szCs w:val="22"/>
              </w:rPr>
            </w:pPr>
            <w:r>
              <w:rPr>
                <w:rFonts w:cs="Arial"/>
                <w:sz w:val="22"/>
                <w:szCs w:val="22"/>
              </w:rPr>
              <w:t>Poornima</w:t>
            </w:r>
          </w:p>
        </w:tc>
        <w:tc>
          <w:tcPr>
            <w:tcW w:w="4950" w:type="dxa"/>
            <w:tcBorders>
              <w:top w:val="single" w:sz="6" w:space="0" w:color="auto"/>
              <w:left w:val="single" w:sz="6" w:space="0" w:color="auto"/>
              <w:bottom w:val="single" w:sz="6" w:space="0" w:color="auto"/>
              <w:right w:val="single" w:sz="6" w:space="0" w:color="auto"/>
            </w:tcBorders>
          </w:tcPr>
          <w:p w14:paraId="5C3240A6" w14:textId="77777777" w:rsidR="00FF26AC" w:rsidRDefault="00FF26AC" w:rsidP="006B7161">
            <w:pPr>
              <w:pStyle w:val="Table1"/>
              <w:suppressLineNumbers/>
              <w:suppressAutoHyphens/>
              <w:spacing w:before="0"/>
              <w:rPr>
                <w:rFonts w:ascii="Arial" w:hAnsi="Arial"/>
                <w:sz w:val="22"/>
                <w:szCs w:val="22"/>
              </w:rPr>
            </w:pPr>
            <w:r>
              <w:rPr>
                <w:rFonts w:ascii="Arial" w:hAnsi="Arial"/>
                <w:sz w:val="22"/>
                <w:szCs w:val="22"/>
              </w:rPr>
              <w:t>Initial version of PSF release for design completion</w:t>
            </w:r>
          </w:p>
        </w:tc>
      </w:tr>
      <w:tr w:rsidR="00FF26AC" w14:paraId="27E605DA" w14:textId="77777777" w:rsidTr="006B7161">
        <w:trPr>
          <w:cantSplit/>
          <w:trHeight w:val="360"/>
        </w:trPr>
        <w:tc>
          <w:tcPr>
            <w:tcW w:w="810" w:type="dxa"/>
            <w:tcBorders>
              <w:top w:val="single" w:sz="6" w:space="0" w:color="auto"/>
              <w:left w:val="single" w:sz="6" w:space="0" w:color="auto"/>
              <w:bottom w:val="single" w:sz="6" w:space="0" w:color="auto"/>
              <w:right w:val="single" w:sz="6" w:space="0" w:color="auto"/>
            </w:tcBorders>
          </w:tcPr>
          <w:p w14:paraId="35B17FE7" w14:textId="22750139" w:rsidR="00FF26AC" w:rsidRDefault="00CC4C9B" w:rsidP="006B7161">
            <w:pPr>
              <w:jc w:val="center"/>
              <w:rPr>
                <w:rFonts w:ascii="Arial" w:hAnsi="Arial" w:cs="Arial"/>
                <w:sz w:val="22"/>
                <w:szCs w:val="22"/>
              </w:rPr>
            </w:pPr>
            <w:ins w:id="19" w:author="Muthukumar Veeramani - I18368" w:date="2019-07-26T15:41:00Z">
              <w:r>
                <w:rPr>
                  <w:rFonts w:ascii="Arial" w:hAnsi="Arial" w:cs="Arial"/>
                  <w:sz w:val="22"/>
                  <w:szCs w:val="22"/>
                </w:rPr>
                <w:t>0.81</w:t>
              </w:r>
            </w:ins>
          </w:p>
        </w:tc>
        <w:tc>
          <w:tcPr>
            <w:tcW w:w="1728" w:type="dxa"/>
            <w:tcBorders>
              <w:top w:val="single" w:sz="6" w:space="0" w:color="auto"/>
              <w:left w:val="single" w:sz="6" w:space="0" w:color="auto"/>
              <w:bottom w:val="single" w:sz="6" w:space="0" w:color="auto"/>
              <w:right w:val="single" w:sz="6" w:space="0" w:color="auto"/>
            </w:tcBorders>
          </w:tcPr>
          <w:p w14:paraId="7584968F" w14:textId="6FC3FE83" w:rsidR="00FF26AC" w:rsidRDefault="00CC4C9B" w:rsidP="006B7161">
            <w:pPr>
              <w:jc w:val="center"/>
              <w:rPr>
                <w:rFonts w:ascii="Arial" w:hAnsi="Arial" w:cs="Arial"/>
                <w:sz w:val="22"/>
                <w:szCs w:val="22"/>
              </w:rPr>
            </w:pPr>
            <w:ins w:id="20" w:author="Muthukumar Veeramani - I18368" w:date="2019-07-26T15:41:00Z">
              <w:r>
                <w:rPr>
                  <w:rFonts w:ascii="Arial" w:hAnsi="Arial" w:cs="Arial"/>
                  <w:sz w:val="22"/>
                  <w:szCs w:val="22"/>
                </w:rPr>
                <w:t>July 26, 2019</w:t>
              </w:r>
            </w:ins>
          </w:p>
        </w:tc>
        <w:tc>
          <w:tcPr>
            <w:tcW w:w="2340" w:type="dxa"/>
            <w:tcBorders>
              <w:top w:val="single" w:sz="6" w:space="0" w:color="auto"/>
              <w:left w:val="single" w:sz="6" w:space="0" w:color="auto"/>
              <w:bottom w:val="single" w:sz="6" w:space="0" w:color="auto"/>
              <w:right w:val="single" w:sz="6" w:space="0" w:color="auto"/>
            </w:tcBorders>
          </w:tcPr>
          <w:p w14:paraId="7A90DD63" w14:textId="3ACC52FE" w:rsidR="00FF26AC" w:rsidRDefault="00CC4C9B" w:rsidP="006B7161">
            <w:pPr>
              <w:pStyle w:val="Doc1"/>
              <w:pageBreakBefore w:val="0"/>
              <w:suppressLineNumbers w:val="0"/>
              <w:suppressAutoHyphens w:val="0"/>
              <w:spacing w:before="0"/>
              <w:rPr>
                <w:rFonts w:cs="Arial"/>
                <w:sz w:val="22"/>
                <w:szCs w:val="22"/>
              </w:rPr>
            </w:pPr>
            <w:ins w:id="21" w:author="Muthukumar Veeramani - I18368" w:date="2019-07-26T15:41:00Z">
              <w:r>
                <w:rPr>
                  <w:rFonts w:cs="Arial"/>
                  <w:sz w:val="22"/>
                  <w:szCs w:val="22"/>
                </w:rPr>
                <w:t>Muthukumar</w:t>
              </w:r>
            </w:ins>
          </w:p>
        </w:tc>
        <w:tc>
          <w:tcPr>
            <w:tcW w:w="4950" w:type="dxa"/>
            <w:tcBorders>
              <w:top w:val="single" w:sz="6" w:space="0" w:color="auto"/>
              <w:left w:val="single" w:sz="6" w:space="0" w:color="auto"/>
              <w:bottom w:val="single" w:sz="6" w:space="0" w:color="auto"/>
              <w:right w:val="single" w:sz="6" w:space="0" w:color="auto"/>
            </w:tcBorders>
          </w:tcPr>
          <w:p w14:paraId="228A1F78" w14:textId="13E85581" w:rsidR="00FF26AC" w:rsidRDefault="00CC4C9B" w:rsidP="006B7161">
            <w:pPr>
              <w:pStyle w:val="Table1"/>
              <w:suppressLineNumbers/>
              <w:suppressAutoHyphens/>
              <w:spacing w:before="0"/>
              <w:rPr>
                <w:rFonts w:ascii="Arial" w:hAnsi="Arial"/>
                <w:sz w:val="22"/>
                <w:szCs w:val="22"/>
              </w:rPr>
            </w:pPr>
            <w:ins w:id="22" w:author="Muthukumar Veeramani - I18368" w:date="2019-07-26T15:42:00Z">
              <w:r>
                <w:rPr>
                  <w:rFonts w:ascii="Arial" w:hAnsi="Arial"/>
                  <w:sz w:val="22"/>
                  <w:szCs w:val="22"/>
                </w:rPr>
                <w:t xml:space="preserve">Internal release for </w:t>
              </w:r>
              <w:proofErr w:type="spellStart"/>
              <w:r>
                <w:rPr>
                  <w:rFonts w:ascii="Arial" w:hAnsi="Arial"/>
                  <w:sz w:val="22"/>
                  <w:szCs w:val="22"/>
                </w:rPr>
                <w:t>PSF_Config.h</w:t>
              </w:r>
              <w:proofErr w:type="spellEnd"/>
              <w:r>
                <w:rPr>
                  <w:rFonts w:ascii="Arial" w:hAnsi="Arial"/>
                  <w:sz w:val="22"/>
                  <w:szCs w:val="22"/>
                </w:rPr>
                <w:t xml:space="preserve"> documentation</w:t>
              </w:r>
            </w:ins>
          </w:p>
        </w:tc>
      </w:tr>
      <w:tr w:rsidR="000A2807" w14:paraId="38D7BF8E" w14:textId="77777777" w:rsidTr="006B7161">
        <w:trPr>
          <w:cantSplit/>
          <w:trHeight w:val="360"/>
        </w:trPr>
        <w:tc>
          <w:tcPr>
            <w:tcW w:w="810" w:type="dxa"/>
            <w:tcBorders>
              <w:top w:val="single" w:sz="6" w:space="0" w:color="auto"/>
              <w:left w:val="single" w:sz="6" w:space="0" w:color="auto"/>
              <w:bottom w:val="single" w:sz="6" w:space="0" w:color="auto"/>
              <w:right w:val="single" w:sz="6" w:space="0" w:color="auto"/>
            </w:tcBorders>
          </w:tcPr>
          <w:p w14:paraId="1C06D67E" w14:textId="4210010C" w:rsidR="000A2807" w:rsidRDefault="000A2807" w:rsidP="006B7161">
            <w:pPr>
              <w:jc w:val="center"/>
              <w:rPr>
                <w:rFonts w:ascii="Arial" w:hAnsi="Arial" w:cs="Arial"/>
                <w:sz w:val="22"/>
                <w:szCs w:val="22"/>
              </w:rPr>
            </w:pPr>
            <w:r>
              <w:rPr>
                <w:rFonts w:ascii="Arial" w:hAnsi="Arial" w:cs="Arial"/>
                <w:sz w:val="22"/>
                <w:szCs w:val="22"/>
              </w:rPr>
              <w:t>0.82</w:t>
            </w:r>
          </w:p>
        </w:tc>
        <w:tc>
          <w:tcPr>
            <w:tcW w:w="1728" w:type="dxa"/>
            <w:tcBorders>
              <w:top w:val="single" w:sz="6" w:space="0" w:color="auto"/>
              <w:left w:val="single" w:sz="6" w:space="0" w:color="auto"/>
              <w:bottom w:val="single" w:sz="6" w:space="0" w:color="auto"/>
              <w:right w:val="single" w:sz="6" w:space="0" w:color="auto"/>
            </w:tcBorders>
          </w:tcPr>
          <w:p w14:paraId="4D5F665B" w14:textId="3F7759E4" w:rsidR="000A2807" w:rsidRDefault="000A2807" w:rsidP="006B7161">
            <w:pPr>
              <w:jc w:val="center"/>
              <w:rPr>
                <w:rFonts w:ascii="Arial" w:hAnsi="Arial" w:cs="Arial"/>
                <w:sz w:val="22"/>
                <w:szCs w:val="22"/>
              </w:rPr>
            </w:pPr>
            <w:r>
              <w:rPr>
                <w:rFonts w:ascii="Arial" w:hAnsi="Arial" w:cs="Arial"/>
                <w:sz w:val="22"/>
                <w:szCs w:val="22"/>
              </w:rPr>
              <w:t>Aug 21, 2019</w:t>
            </w:r>
          </w:p>
        </w:tc>
        <w:tc>
          <w:tcPr>
            <w:tcW w:w="2340" w:type="dxa"/>
            <w:tcBorders>
              <w:top w:val="single" w:sz="6" w:space="0" w:color="auto"/>
              <w:left w:val="single" w:sz="6" w:space="0" w:color="auto"/>
              <w:bottom w:val="single" w:sz="6" w:space="0" w:color="auto"/>
              <w:right w:val="single" w:sz="6" w:space="0" w:color="auto"/>
            </w:tcBorders>
          </w:tcPr>
          <w:p w14:paraId="5FE68EF1" w14:textId="1ABBB340" w:rsidR="000A2807" w:rsidRDefault="000A2807" w:rsidP="006B7161">
            <w:pPr>
              <w:pStyle w:val="Doc1"/>
              <w:pageBreakBefore w:val="0"/>
              <w:suppressLineNumbers w:val="0"/>
              <w:suppressAutoHyphens w:val="0"/>
              <w:spacing w:before="0"/>
              <w:rPr>
                <w:rFonts w:cs="Arial"/>
                <w:sz w:val="22"/>
                <w:szCs w:val="22"/>
              </w:rPr>
            </w:pPr>
            <w:r>
              <w:rPr>
                <w:rFonts w:cs="Arial"/>
                <w:sz w:val="22"/>
                <w:szCs w:val="22"/>
              </w:rPr>
              <w:t>Muthukumar</w:t>
            </w:r>
          </w:p>
        </w:tc>
        <w:tc>
          <w:tcPr>
            <w:tcW w:w="4950" w:type="dxa"/>
            <w:tcBorders>
              <w:top w:val="single" w:sz="6" w:space="0" w:color="auto"/>
              <w:left w:val="single" w:sz="6" w:space="0" w:color="auto"/>
              <w:bottom w:val="single" w:sz="6" w:space="0" w:color="auto"/>
              <w:right w:val="single" w:sz="6" w:space="0" w:color="auto"/>
            </w:tcBorders>
          </w:tcPr>
          <w:p w14:paraId="2B06A43F" w14:textId="663E4056" w:rsidR="000A2807" w:rsidRDefault="000A2807" w:rsidP="006B7161">
            <w:pPr>
              <w:pStyle w:val="Table1"/>
              <w:suppressLineNumbers/>
              <w:suppressAutoHyphens/>
              <w:spacing w:before="0"/>
              <w:rPr>
                <w:rFonts w:ascii="Arial" w:hAnsi="Arial"/>
                <w:sz w:val="22"/>
                <w:szCs w:val="22"/>
              </w:rPr>
            </w:pPr>
            <w:r>
              <w:rPr>
                <w:rFonts w:ascii="Arial" w:hAnsi="Arial"/>
                <w:sz w:val="22"/>
                <w:szCs w:val="22"/>
              </w:rPr>
              <w:t xml:space="preserve">Internal release for </w:t>
            </w:r>
            <w:proofErr w:type="spellStart"/>
            <w:r>
              <w:rPr>
                <w:rFonts w:ascii="Arial" w:hAnsi="Arial"/>
                <w:sz w:val="22"/>
                <w:szCs w:val="22"/>
              </w:rPr>
              <w:t>PSF_Port.h</w:t>
            </w:r>
            <w:proofErr w:type="spellEnd"/>
            <w:r>
              <w:rPr>
                <w:rFonts w:ascii="Arial" w:hAnsi="Arial"/>
                <w:sz w:val="22"/>
                <w:szCs w:val="22"/>
              </w:rPr>
              <w:t xml:space="preserve"> 50% completion</w:t>
            </w:r>
          </w:p>
        </w:tc>
      </w:tr>
      <w:tr w:rsidR="008550FF" w14:paraId="76A34DB5" w14:textId="77777777" w:rsidTr="006B7161">
        <w:trPr>
          <w:cantSplit/>
          <w:trHeight w:val="360"/>
        </w:trPr>
        <w:tc>
          <w:tcPr>
            <w:tcW w:w="810" w:type="dxa"/>
            <w:tcBorders>
              <w:top w:val="single" w:sz="6" w:space="0" w:color="auto"/>
              <w:left w:val="single" w:sz="6" w:space="0" w:color="auto"/>
              <w:bottom w:val="single" w:sz="6" w:space="0" w:color="auto"/>
              <w:right w:val="single" w:sz="6" w:space="0" w:color="auto"/>
            </w:tcBorders>
          </w:tcPr>
          <w:p w14:paraId="5D8DF40A" w14:textId="2CCA9ABD" w:rsidR="008550FF" w:rsidRDefault="008550FF" w:rsidP="006B7161">
            <w:pPr>
              <w:jc w:val="center"/>
              <w:rPr>
                <w:rFonts w:ascii="Arial" w:hAnsi="Arial" w:cs="Arial"/>
                <w:sz w:val="22"/>
                <w:szCs w:val="22"/>
              </w:rPr>
            </w:pPr>
            <w:r>
              <w:rPr>
                <w:rFonts w:ascii="Arial" w:hAnsi="Arial" w:cs="Arial"/>
                <w:sz w:val="22"/>
                <w:szCs w:val="22"/>
              </w:rPr>
              <w:t>0.83</w:t>
            </w:r>
          </w:p>
        </w:tc>
        <w:tc>
          <w:tcPr>
            <w:tcW w:w="1728" w:type="dxa"/>
            <w:tcBorders>
              <w:top w:val="single" w:sz="6" w:space="0" w:color="auto"/>
              <w:left w:val="single" w:sz="6" w:space="0" w:color="auto"/>
              <w:bottom w:val="single" w:sz="6" w:space="0" w:color="auto"/>
              <w:right w:val="single" w:sz="6" w:space="0" w:color="auto"/>
            </w:tcBorders>
          </w:tcPr>
          <w:p w14:paraId="29D811B4" w14:textId="1BC4DAC2" w:rsidR="008550FF" w:rsidRDefault="008550FF" w:rsidP="006B7161">
            <w:pPr>
              <w:jc w:val="center"/>
              <w:rPr>
                <w:rFonts w:ascii="Arial" w:hAnsi="Arial" w:cs="Arial"/>
                <w:sz w:val="22"/>
                <w:szCs w:val="22"/>
              </w:rPr>
            </w:pPr>
            <w:r>
              <w:rPr>
                <w:rFonts w:ascii="Arial" w:hAnsi="Arial" w:cs="Arial"/>
                <w:sz w:val="22"/>
                <w:szCs w:val="22"/>
              </w:rPr>
              <w:t>Sep 13, 2019</w:t>
            </w:r>
          </w:p>
        </w:tc>
        <w:tc>
          <w:tcPr>
            <w:tcW w:w="2340" w:type="dxa"/>
            <w:tcBorders>
              <w:top w:val="single" w:sz="6" w:space="0" w:color="auto"/>
              <w:left w:val="single" w:sz="6" w:space="0" w:color="auto"/>
              <w:bottom w:val="single" w:sz="6" w:space="0" w:color="auto"/>
              <w:right w:val="single" w:sz="6" w:space="0" w:color="auto"/>
            </w:tcBorders>
          </w:tcPr>
          <w:p w14:paraId="612BF9B6" w14:textId="32D8FA50" w:rsidR="008550FF" w:rsidRDefault="006617FF" w:rsidP="006B7161">
            <w:pPr>
              <w:pStyle w:val="Doc1"/>
              <w:pageBreakBefore w:val="0"/>
              <w:suppressLineNumbers w:val="0"/>
              <w:suppressAutoHyphens w:val="0"/>
              <w:spacing w:before="0"/>
              <w:rPr>
                <w:rFonts w:cs="Arial"/>
                <w:sz w:val="22"/>
                <w:szCs w:val="22"/>
              </w:rPr>
            </w:pPr>
            <w:r>
              <w:rPr>
                <w:rFonts w:cs="Arial"/>
                <w:sz w:val="22"/>
                <w:szCs w:val="22"/>
              </w:rPr>
              <w:t>Muthukumar</w:t>
            </w:r>
          </w:p>
        </w:tc>
        <w:tc>
          <w:tcPr>
            <w:tcW w:w="4950" w:type="dxa"/>
            <w:tcBorders>
              <w:top w:val="single" w:sz="6" w:space="0" w:color="auto"/>
              <w:left w:val="single" w:sz="6" w:space="0" w:color="auto"/>
              <w:bottom w:val="single" w:sz="6" w:space="0" w:color="auto"/>
              <w:right w:val="single" w:sz="6" w:space="0" w:color="auto"/>
            </w:tcBorders>
          </w:tcPr>
          <w:p w14:paraId="6F17945B" w14:textId="7FA56E23" w:rsidR="008550FF" w:rsidRDefault="008550FF" w:rsidP="006B7161">
            <w:pPr>
              <w:pStyle w:val="Table1"/>
              <w:suppressLineNumbers/>
              <w:suppressAutoHyphens/>
              <w:spacing w:before="0"/>
              <w:rPr>
                <w:rFonts w:ascii="Arial" w:hAnsi="Arial"/>
                <w:sz w:val="22"/>
                <w:szCs w:val="22"/>
              </w:rPr>
            </w:pPr>
            <w:r>
              <w:rPr>
                <w:rFonts w:ascii="Arial" w:hAnsi="Arial"/>
                <w:sz w:val="22"/>
                <w:szCs w:val="22"/>
              </w:rPr>
              <w:t xml:space="preserve">Internal release for Harmony Integration and </w:t>
            </w:r>
            <w:proofErr w:type="spellStart"/>
            <w:r>
              <w:rPr>
                <w:rFonts w:ascii="Arial" w:hAnsi="Arial"/>
                <w:sz w:val="22"/>
                <w:szCs w:val="22"/>
              </w:rPr>
              <w:t>PSF_Port.h</w:t>
            </w:r>
            <w:proofErr w:type="spellEnd"/>
            <w:r>
              <w:rPr>
                <w:rFonts w:ascii="Arial" w:hAnsi="Arial"/>
                <w:sz w:val="22"/>
                <w:szCs w:val="22"/>
              </w:rPr>
              <w:t xml:space="preserve"> 100% completion</w:t>
            </w:r>
          </w:p>
        </w:tc>
      </w:tr>
    </w:tbl>
    <w:p w14:paraId="25AFAD76" w14:textId="77777777" w:rsidR="000067D8" w:rsidRDefault="000067D8" w:rsidP="000067D8">
      <w:pPr>
        <w:pStyle w:val="GeneralTitle"/>
        <w:rPr>
          <w:rFonts w:ascii="Arial" w:hAnsi="Arial" w:cs="Arial"/>
          <w:sz w:val="22"/>
        </w:rPr>
      </w:pPr>
    </w:p>
    <w:p w14:paraId="17019C44" w14:textId="77777777" w:rsidR="000067D8" w:rsidRDefault="000067D8" w:rsidP="000067D8">
      <w:pPr>
        <w:rPr>
          <w:rFonts w:ascii="Arial" w:hAnsi="Arial" w:cs="Arial"/>
          <w:sz w:val="22"/>
        </w:rPr>
      </w:pPr>
    </w:p>
    <w:p w14:paraId="33D49AD2" w14:textId="77777777" w:rsidR="000067D8" w:rsidRDefault="000067D8" w:rsidP="000067D8">
      <w:pPr>
        <w:rPr>
          <w:rFonts w:ascii="Arial" w:hAnsi="Arial" w:cs="Arial"/>
          <w:sz w:val="22"/>
        </w:rPr>
      </w:pPr>
    </w:p>
    <w:p w14:paraId="7E443404" w14:textId="77777777" w:rsidR="000067D8" w:rsidRDefault="000067D8" w:rsidP="000067D8">
      <w:pPr>
        <w:rPr>
          <w:rFonts w:ascii="Arial" w:hAnsi="Arial" w:cs="Arial"/>
          <w:sz w:val="22"/>
        </w:rPr>
      </w:pPr>
    </w:p>
    <w:p w14:paraId="198C7378" w14:textId="77777777" w:rsidR="000067D8" w:rsidRDefault="000067D8" w:rsidP="000067D8">
      <w:pPr>
        <w:pStyle w:val="GeneralTitle"/>
        <w:rPr>
          <w:rFonts w:ascii="Arial" w:hAnsi="Arial" w:cs="Arial"/>
          <w:sz w:val="22"/>
        </w:rPr>
      </w:pPr>
    </w:p>
    <w:p w14:paraId="3C36795E" w14:textId="77777777" w:rsidR="000067D8" w:rsidRDefault="000067D8" w:rsidP="000067D8">
      <w:pPr>
        <w:pStyle w:val="GeneralTitle"/>
        <w:tabs>
          <w:tab w:val="left" w:pos="1350"/>
        </w:tabs>
        <w:jc w:val="left"/>
        <w:rPr>
          <w:rFonts w:ascii="Arial" w:hAnsi="Arial" w:cs="Arial"/>
          <w:sz w:val="22"/>
        </w:rPr>
      </w:pPr>
      <w:r>
        <w:rPr>
          <w:rFonts w:ascii="Arial" w:hAnsi="Arial" w:cs="Arial"/>
          <w:sz w:val="22"/>
        </w:rPr>
        <w:tab/>
      </w:r>
      <w:bookmarkStart w:id="23" w:name="_Toc133640121"/>
    </w:p>
    <w:p w14:paraId="10DADC86" w14:textId="77777777" w:rsidR="000067D8" w:rsidRDefault="000067D8" w:rsidP="000067D8">
      <w:pPr>
        <w:pStyle w:val="GeneralTitle"/>
        <w:tabs>
          <w:tab w:val="left" w:pos="1350"/>
        </w:tabs>
        <w:jc w:val="left"/>
        <w:rPr>
          <w:rFonts w:ascii="Arial" w:hAnsi="Arial" w:cs="Arial"/>
          <w:sz w:val="22"/>
        </w:rPr>
      </w:pPr>
    </w:p>
    <w:p w14:paraId="374ABE32" w14:textId="77777777" w:rsidR="000067D8" w:rsidRDefault="000067D8" w:rsidP="000067D8">
      <w:pPr>
        <w:pStyle w:val="GeneralTitle"/>
        <w:tabs>
          <w:tab w:val="left" w:pos="1350"/>
        </w:tabs>
        <w:jc w:val="left"/>
        <w:rPr>
          <w:rFonts w:ascii="Arial" w:hAnsi="Arial" w:cs="Arial"/>
          <w:sz w:val="22"/>
        </w:rPr>
      </w:pPr>
    </w:p>
    <w:p w14:paraId="496F62E0" w14:textId="77777777" w:rsidR="000067D8" w:rsidRDefault="000067D8" w:rsidP="000067D8">
      <w:pPr>
        <w:pStyle w:val="GeneralTitle"/>
        <w:tabs>
          <w:tab w:val="left" w:pos="1350"/>
        </w:tabs>
        <w:jc w:val="left"/>
        <w:rPr>
          <w:rFonts w:ascii="Arial" w:hAnsi="Arial" w:cs="Arial"/>
          <w:sz w:val="22"/>
        </w:rPr>
      </w:pPr>
    </w:p>
    <w:p w14:paraId="5130F5A1" w14:textId="77777777" w:rsidR="000067D8" w:rsidRDefault="000067D8" w:rsidP="000067D8">
      <w:pPr>
        <w:pStyle w:val="GeneralTitle"/>
        <w:tabs>
          <w:tab w:val="left" w:pos="1350"/>
        </w:tabs>
        <w:jc w:val="left"/>
        <w:rPr>
          <w:rFonts w:ascii="Arial" w:hAnsi="Arial" w:cs="Arial"/>
          <w:sz w:val="22"/>
        </w:rPr>
      </w:pPr>
    </w:p>
    <w:p w14:paraId="5E4BFB8D" w14:textId="77777777" w:rsidR="000067D8" w:rsidRDefault="000067D8" w:rsidP="000067D8">
      <w:pPr>
        <w:pStyle w:val="GeneralTitle"/>
        <w:tabs>
          <w:tab w:val="left" w:pos="1350"/>
        </w:tabs>
        <w:jc w:val="left"/>
        <w:rPr>
          <w:rFonts w:ascii="Arial" w:hAnsi="Arial" w:cs="Arial"/>
          <w:sz w:val="22"/>
        </w:rPr>
      </w:pPr>
    </w:p>
    <w:p w14:paraId="23FE36CD" w14:textId="77777777" w:rsidR="000067D8" w:rsidRDefault="000067D8" w:rsidP="000067D8">
      <w:pPr>
        <w:pStyle w:val="GeneralTitle"/>
        <w:tabs>
          <w:tab w:val="left" w:pos="1350"/>
        </w:tabs>
        <w:jc w:val="left"/>
        <w:rPr>
          <w:rFonts w:ascii="Arial" w:hAnsi="Arial" w:cs="Arial"/>
          <w:sz w:val="22"/>
        </w:rPr>
      </w:pPr>
    </w:p>
    <w:p w14:paraId="6A89237F" w14:textId="77777777" w:rsidR="000067D8" w:rsidRDefault="000067D8" w:rsidP="000067D8">
      <w:pPr>
        <w:pStyle w:val="GeneralTitle"/>
        <w:tabs>
          <w:tab w:val="left" w:pos="1350"/>
        </w:tabs>
        <w:jc w:val="left"/>
        <w:rPr>
          <w:rFonts w:ascii="Arial" w:hAnsi="Arial" w:cs="Arial"/>
          <w:sz w:val="22"/>
        </w:rPr>
      </w:pPr>
    </w:p>
    <w:bookmarkEnd w:id="16"/>
    <w:bookmarkEnd w:id="23"/>
    <w:p w14:paraId="2A23B4DA" w14:textId="77777777" w:rsidR="000067D8" w:rsidRDefault="000067D8" w:rsidP="000067D8">
      <w:pPr>
        <w:pStyle w:val="GeneralTitle"/>
        <w:tabs>
          <w:tab w:val="left" w:pos="1350"/>
        </w:tabs>
        <w:jc w:val="left"/>
        <w:rPr>
          <w:rFonts w:ascii="Arial" w:hAnsi="Arial" w:cs="Arial"/>
          <w:sz w:val="22"/>
        </w:rPr>
      </w:pPr>
    </w:p>
    <w:p w14:paraId="36DDD062" w14:textId="77777777" w:rsidR="009C1DD7" w:rsidRDefault="009C1DD7" w:rsidP="000067D8">
      <w:pPr>
        <w:rPr>
          <w:b/>
        </w:rPr>
      </w:pPr>
    </w:p>
    <w:p w14:paraId="76901A7D" w14:textId="77777777" w:rsidR="009C1DD7" w:rsidRDefault="0033767E" w:rsidP="000067D8">
      <w:pPr>
        <w:rPr>
          <w:b/>
        </w:rPr>
      </w:pPr>
      <w:r>
        <w:rPr>
          <w:b/>
        </w:rPr>
        <w:br w:type="page"/>
      </w:r>
    </w:p>
    <w:p w14:paraId="115513EA" w14:textId="77777777" w:rsidR="000067D8" w:rsidRDefault="000067D8" w:rsidP="000067D8"/>
    <w:p w14:paraId="49EE0365" w14:textId="77777777" w:rsidR="000067D8" w:rsidRPr="00667A0D" w:rsidRDefault="000067D8" w:rsidP="00667A0D">
      <w:pPr>
        <w:pStyle w:val="GeneralTitle"/>
        <w:jc w:val="left"/>
        <w:rPr>
          <w:rFonts w:ascii="Arial" w:hAnsi="Arial" w:cs="Arial"/>
          <w:sz w:val="22"/>
        </w:rPr>
      </w:pPr>
      <w:bookmarkStart w:id="24" w:name="_Toc133640122"/>
      <w:r w:rsidRPr="00667A0D">
        <w:rPr>
          <w:rFonts w:ascii="Arial" w:hAnsi="Arial" w:cs="Arial"/>
          <w:color w:val="FFC000"/>
          <w:sz w:val="28"/>
        </w:rPr>
        <w:t>Table of Contents</w:t>
      </w:r>
      <w:bookmarkEnd w:id="24"/>
    </w:p>
    <w:p w14:paraId="4B05249D" w14:textId="77777777" w:rsidR="00667A0D" w:rsidRPr="00667A0D" w:rsidRDefault="00667A0D" w:rsidP="00667A0D">
      <w:pPr>
        <w:rPr>
          <w:lang w:val="en-GB"/>
        </w:rPr>
      </w:pPr>
    </w:p>
    <w:p w14:paraId="1F5A7C98" w14:textId="77777777" w:rsidR="000067D8" w:rsidRDefault="000067D8" w:rsidP="000067D8">
      <w:pPr>
        <w:rPr>
          <w:rFonts w:ascii="Arial" w:hAnsi="Arial" w:cs="Arial"/>
          <w:sz w:val="22"/>
        </w:rPr>
      </w:pPr>
    </w:p>
    <w:p w14:paraId="119B9A62" w14:textId="540CA479" w:rsidR="008550FF" w:rsidRDefault="000067D8">
      <w:pPr>
        <w:pStyle w:val="TOC1"/>
        <w:tabs>
          <w:tab w:val="left" w:pos="480"/>
        </w:tabs>
        <w:rPr>
          <w:rFonts w:asciiTheme="minorHAnsi" w:eastAsiaTheme="minorEastAsia" w:hAnsiTheme="minorHAnsi" w:cstheme="minorBidi"/>
          <w:noProof/>
          <w:sz w:val="22"/>
          <w:szCs w:val="22"/>
          <w:lang w:val="en-US"/>
        </w:rPr>
      </w:pPr>
      <w:r>
        <w:rPr>
          <w:rFonts w:ascii="Arial" w:hAnsi="Arial" w:cs="Arial"/>
          <w:sz w:val="22"/>
        </w:rPr>
        <w:fldChar w:fldCharType="begin"/>
      </w:r>
      <w:r>
        <w:rPr>
          <w:rFonts w:ascii="Arial" w:hAnsi="Arial" w:cs="Arial"/>
          <w:sz w:val="22"/>
        </w:rPr>
        <w:instrText xml:space="preserve"> TOC \o "1-4" \h \z </w:instrText>
      </w:r>
      <w:r>
        <w:rPr>
          <w:rFonts w:ascii="Arial" w:hAnsi="Arial" w:cs="Arial"/>
          <w:sz w:val="22"/>
        </w:rPr>
        <w:fldChar w:fldCharType="separate"/>
      </w:r>
      <w:hyperlink w:anchor="_Toc19283202" w:history="1">
        <w:r w:rsidR="008550FF" w:rsidRPr="00906646">
          <w:rPr>
            <w:rStyle w:val="Hyperlink"/>
            <w:noProof/>
          </w:rPr>
          <w:t>1</w:t>
        </w:r>
        <w:r w:rsidR="008550FF">
          <w:rPr>
            <w:rFonts w:asciiTheme="minorHAnsi" w:eastAsiaTheme="minorEastAsia" w:hAnsiTheme="minorHAnsi" w:cstheme="minorBidi"/>
            <w:noProof/>
            <w:sz w:val="22"/>
            <w:szCs w:val="22"/>
            <w:lang w:val="en-US"/>
          </w:rPr>
          <w:tab/>
        </w:r>
        <w:r w:rsidR="008550FF" w:rsidRPr="00906646">
          <w:rPr>
            <w:rStyle w:val="Hyperlink"/>
            <w:noProof/>
          </w:rPr>
          <w:t>Introduction</w:t>
        </w:r>
        <w:r w:rsidR="008550FF">
          <w:rPr>
            <w:noProof/>
            <w:webHidden/>
          </w:rPr>
          <w:tab/>
        </w:r>
        <w:r w:rsidR="008550FF">
          <w:rPr>
            <w:noProof/>
            <w:webHidden/>
          </w:rPr>
          <w:fldChar w:fldCharType="begin"/>
        </w:r>
        <w:r w:rsidR="008550FF">
          <w:rPr>
            <w:noProof/>
            <w:webHidden/>
          </w:rPr>
          <w:instrText xml:space="preserve"> PAGEREF _Toc19283202 \h </w:instrText>
        </w:r>
        <w:r w:rsidR="008550FF">
          <w:rPr>
            <w:noProof/>
            <w:webHidden/>
          </w:rPr>
        </w:r>
        <w:r w:rsidR="008550FF">
          <w:rPr>
            <w:noProof/>
            <w:webHidden/>
          </w:rPr>
          <w:fldChar w:fldCharType="separate"/>
        </w:r>
        <w:r w:rsidR="008550FF">
          <w:rPr>
            <w:noProof/>
            <w:webHidden/>
          </w:rPr>
          <w:t>5</w:t>
        </w:r>
        <w:r w:rsidR="008550FF">
          <w:rPr>
            <w:noProof/>
            <w:webHidden/>
          </w:rPr>
          <w:fldChar w:fldCharType="end"/>
        </w:r>
      </w:hyperlink>
    </w:p>
    <w:p w14:paraId="197E6C9C" w14:textId="61855257" w:rsidR="008550FF" w:rsidRDefault="008550FF">
      <w:pPr>
        <w:pStyle w:val="TOC1"/>
        <w:tabs>
          <w:tab w:val="left" w:pos="480"/>
        </w:tabs>
        <w:rPr>
          <w:rFonts w:asciiTheme="minorHAnsi" w:eastAsiaTheme="minorEastAsia" w:hAnsiTheme="minorHAnsi" w:cstheme="minorBidi"/>
          <w:noProof/>
          <w:sz w:val="22"/>
          <w:szCs w:val="22"/>
          <w:lang w:val="en-US"/>
        </w:rPr>
      </w:pPr>
      <w:hyperlink w:anchor="_Toc19283203" w:history="1">
        <w:r w:rsidRPr="00906646">
          <w:rPr>
            <w:rStyle w:val="Hyperlink"/>
            <w:noProof/>
          </w:rPr>
          <w:t>2</w:t>
        </w:r>
        <w:r>
          <w:rPr>
            <w:rFonts w:asciiTheme="minorHAnsi" w:eastAsiaTheme="minorEastAsia" w:hAnsiTheme="minorHAnsi" w:cstheme="minorBidi"/>
            <w:noProof/>
            <w:sz w:val="22"/>
            <w:szCs w:val="22"/>
            <w:lang w:val="en-US"/>
          </w:rPr>
          <w:tab/>
        </w:r>
        <w:r w:rsidRPr="00906646">
          <w:rPr>
            <w:rStyle w:val="Hyperlink"/>
            <w:noProof/>
          </w:rPr>
          <w:t>Release notes</w:t>
        </w:r>
        <w:r>
          <w:rPr>
            <w:noProof/>
            <w:webHidden/>
          </w:rPr>
          <w:tab/>
        </w:r>
        <w:r>
          <w:rPr>
            <w:noProof/>
            <w:webHidden/>
          </w:rPr>
          <w:fldChar w:fldCharType="begin"/>
        </w:r>
        <w:r>
          <w:rPr>
            <w:noProof/>
            <w:webHidden/>
          </w:rPr>
          <w:instrText xml:space="preserve"> PAGEREF _Toc19283203 \h </w:instrText>
        </w:r>
        <w:r>
          <w:rPr>
            <w:noProof/>
            <w:webHidden/>
          </w:rPr>
        </w:r>
        <w:r>
          <w:rPr>
            <w:noProof/>
            <w:webHidden/>
          </w:rPr>
          <w:fldChar w:fldCharType="separate"/>
        </w:r>
        <w:r>
          <w:rPr>
            <w:noProof/>
            <w:webHidden/>
          </w:rPr>
          <w:t>5</w:t>
        </w:r>
        <w:r>
          <w:rPr>
            <w:noProof/>
            <w:webHidden/>
          </w:rPr>
          <w:fldChar w:fldCharType="end"/>
        </w:r>
      </w:hyperlink>
    </w:p>
    <w:p w14:paraId="22194955" w14:textId="03A2E3AF" w:rsidR="008550FF" w:rsidRDefault="008550FF">
      <w:pPr>
        <w:pStyle w:val="TOC2"/>
        <w:tabs>
          <w:tab w:val="left" w:pos="880"/>
          <w:tab w:val="right" w:leader="dot" w:pos="9710"/>
        </w:tabs>
        <w:rPr>
          <w:rFonts w:asciiTheme="minorHAnsi" w:eastAsiaTheme="minorEastAsia" w:hAnsiTheme="minorHAnsi" w:cstheme="minorBidi"/>
          <w:noProof/>
          <w:sz w:val="22"/>
          <w:szCs w:val="22"/>
          <w:lang w:val="en-US"/>
        </w:rPr>
      </w:pPr>
      <w:hyperlink w:anchor="_Toc19283204" w:history="1">
        <w:r w:rsidRPr="00906646">
          <w:rPr>
            <w:rStyle w:val="Hyperlink"/>
            <w:noProof/>
          </w:rPr>
          <w:t>2.1</w:t>
        </w:r>
        <w:r>
          <w:rPr>
            <w:rFonts w:asciiTheme="minorHAnsi" w:eastAsiaTheme="minorEastAsia" w:hAnsiTheme="minorHAnsi" w:cstheme="minorBidi"/>
            <w:noProof/>
            <w:sz w:val="22"/>
            <w:szCs w:val="22"/>
            <w:lang w:val="en-US"/>
          </w:rPr>
          <w:tab/>
        </w:r>
        <w:r w:rsidRPr="00906646">
          <w:rPr>
            <w:rStyle w:val="Hyperlink"/>
            <w:noProof/>
          </w:rPr>
          <w:t>Version 0.83</w:t>
        </w:r>
        <w:r>
          <w:rPr>
            <w:noProof/>
            <w:webHidden/>
          </w:rPr>
          <w:tab/>
        </w:r>
        <w:r>
          <w:rPr>
            <w:noProof/>
            <w:webHidden/>
          </w:rPr>
          <w:fldChar w:fldCharType="begin"/>
        </w:r>
        <w:r>
          <w:rPr>
            <w:noProof/>
            <w:webHidden/>
          </w:rPr>
          <w:instrText xml:space="preserve"> PAGEREF _Toc19283204 \h </w:instrText>
        </w:r>
        <w:r>
          <w:rPr>
            <w:noProof/>
            <w:webHidden/>
          </w:rPr>
        </w:r>
        <w:r>
          <w:rPr>
            <w:noProof/>
            <w:webHidden/>
          </w:rPr>
          <w:fldChar w:fldCharType="separate"/>
        </w:r>
        <w:r>
          <w:rPr>
            <w:noProof/>
            <w:webHidden/>
          </w:rPr>
          <w:t>5</w:t>
        </w:r>
        <w:r>
          <w:rPr>
            <w:noProof/>
            <w:webHidden/>
          </w:rPr>
          <w:fldChar w:fldCharType="end"/>
        </w:r>
      </w:hyperlink>
    </w:p>
    <w:p w14:paraId="3F1EFF3F" w14:textId="7B2670A6" w:rsidR="008550FF" w:rsidRDefault="008550FF">
      <w:pPr>
        <w:pStyle w:val="TOC3"/>
        <w:tabs>
          <w:tab w:val="left" w:pos="1320"/>
          <w:tab w:val="right" w:leader="dot" w:pos="9710"/>
        </w:tabs>
        <w:rPr>
          <w:rFonts w:asciiTheme="minorHAnsi" w:eastAsiaTheme="minorEastAsia" w:hAnsiTheme="minorHAnsi" w:cstheme="minorBidi"/>
          <w:noProof/>
          <w:sz w:val="22"/>
          <w:szCs w:val="22"/>
          <w:lang w:val="en-US"/>
        </w:rPr>
      </w:pPr>
      <w:hyperlink w:anchor="_Toc19283205" w:history="1">
        <w:r w:rsidRPr="00906646">
          <w:rPr>
            <w:rStyle w:val="Hyperlink"/>
            <w:noProof/>
          </w:rPr>
          <w:t>2.1.1</w:t>
        </w:r>
        <w:r>
          <w:rPr>
            <w:rFonts w:asciiTheme="minorHAnsi" w:eastAsiaTheme="minorEastAsia" w:hAnsiTheme="minorHAnsi" w:cstheme="minorBidi"/>
            <w:noProof/>
            <w:sz w:val="22"/>
            <w:szCs w:val="22"/>
            <w:lang w:val="en-US"/>
          </w:rPr>
          <w:tab/>
        </w:r>
        <w:r w:rsidRPr="00906646">
          <w:rPr>
            <w:rStyle w:val="Hyperlink"/>
            <w:noProof/>
          </w:rPr>
          <w:t>Not implemented / Limited functionality requirements</w:t>
        </w:r>
        <w:r>
          <w:rPr>
            <w:noProof/>
            <w:webHidden/>
          </w:rPr>
          <w:tab/>
        </w:r>
        <w:r>
          <w:rPr>
            <w:noProof/>
            <w:webHidden/>
          </w:rPr>
          <w:fldChar w:fldCharType="begin"/>
        </w:r>
        <w:r>
          <w:rPr>
            <w:noProof/>
            <w:webHidden/>
          </w:rPr>
          <w:instrText xml:space="preserve"> PAGEREF _Toc19283205 \h </w:instrText>
        </w:r>
        <w:r>
          <w:rPr>
            <w:noProof/>
            <w:webHidden/>
          </w:rPr>
        </w:r>
        <w:r>
          <w:rPr>
            <w:noProof/>
            <w:webHidden/>
          </w:rPr>
          <w:fldChar w:fldCharType="separate"/>
        </w:r>
        <w:r>
          <w:rPr>
            <w:noProof/>
            <w:webHidden/>
          </w:rPr>
          <w:t>6</w:t>
        </w:r>
        <w:r>
          <w:rPr>
            <w:noProof/>
            <w:webHidden/>
          </w:rPr>
          <w:fldChar w:fldCharType="end"/>
        </w:r>
      </w:hyperlink>
    </w:p>
    <w:p w14:paraId="2332E4A9" w14:textId="38DBB4DF" w:rsidR="008550FF" w:rsidRDefault="008550FF">
      <w:pPr>
        <w:pStyle w:val="TOC3"/>
        <w:tabs>
          <w:tab w:val="left" w:pos="1320"/>
          <w:tab w:val="right" w:leader="dot" w:pos="9710"/>
        </w:tabs>
        <w:rPr>
          <w:rFonts w:asciiTheme="minorHAnsi" w:eastAsiaTheme="minorEastAsia" w:hAnsiTheme="minorHAnsi" w:cstheme="minorBidi"/>
          <w:noProof/>
          <w:sz w:val="22"/>
          <w:szCs w:val="22"/>
          <w:lang w:val="en-US"/>
        </w:rPr>
      </w:pPr>
      <w:hyperlink w:anchor="_Toc19283206" w:history="1">
        <w:r w:rsidRPr="00906646">
          <w:rPr>
            <w:rStyle w:val="Hyperlink"/>
            <w:noProof/>
          </w:rPr>
          <w:t>2.1.2</w:t>
        </w:r>
        <w:r>
          <w:rPr>
            <w:rFonts w:asciiTheme="minorHAnsi" w:eastAsiaTheme="minorEastAsia" w:hAnsiTheme="minorHAnsi" w:cstheme="minorBidi"/>
            <w:noProof/>
            <w:sz w:val="22"/>
            <w:szCs w:val="22"/>
            <w:lang w:val="en-US"/>
          </w:rPr>
          <w:tab/>
        </w:r>
        <w:r w:rsidRPr="00906646">
          <w:rPr>
            <w:rStyle w:val="Hyperlink"/>
            <w:noProof/>
          </w:rPr>
          <w:t>Bug Fixes</w:t>
        </w:r>
        <w:r>
          <w:rPr>
            <w:noProof/>
            <w:webHidden/>
          </w:rPr>
          <w:tab/>
        </w:r>
        <w:r>
          <w:rPr>
            <w:noProof/>
            <w:webHidden/>
          </w:rPr>
          <w:fldChar w:fldCharType="begin"/>
        </w:r>
        <w:r>
          <w:rPr>
            <w:noProof/>
            <w:webHidden/>
          </w:rPr>
          <w:instrText xml:space="preserve"> PAGEREF _Toc19283206 \h </w:instrText>
        </w:r>
        <w:r>
          <w:rPr>
            <w:noProof/>
            <w:webHidden/>
          </w:rPr>
        </w:r>
        <w:r>
          <w:rPr>
            <w:noProof/>
            <w:webHidden/>
          </w:rPr>
          <w:fldChar w:fldCharType="separate"/>
        </w:r>
        <w:r>
          <w:rPr>
            <w:noProof/>
            <w:webHidden/>
          </w:rPr>
          <w:t>6</w:t>
        </w:r>
        <w:r>
          <w:rPr>
            <w:noProof/>
            <w:webHidden/>
          </w:rPr>
          <w:fldChar w:fldCharType="end"/>
        </w:r>
      </w:hyperlink>
    </w:p>
    <w:p w14:paraId="727AF9E3" w14:textId="2DD5DB36" w:rsidR="008550FF" w:rsidRDefault="008550FF">
      <w:pPr>
        <w:pStyle w:val="TOC3"/>
        <w:tabs>
          <w:tab w:val="left" w:pos="1320"/>
          <w:tab w:val="right" w:leader="dot" w:pos="9710"/>
        </w:tabs>
        <w:rPr>
          <w:rFonts w:asciiTheme="minorHAnsi" w:eastAsiaTheme="minorEastAsia" w:hAnsiTheme="minorHAnsi" w:cstheme="minorBidi"/>
          <w:noProof/>
          <w:sz w:val="22"/>
          <w:szCs w:val="22"/>
          <w:lang w:val="en-US"/>
        </w:rPr>
      </w:pPr>
      <w:hyperlink w:anchor="_Toc19283207" w:history="1">
        <w:r w:rsidRPr="00906646">
          <w:rPr>
            <w:rStyle w:val="Hyperlink"/>
            <w:noProof/>
          </w:rPr>
          <w:t>2.1.3</w:t>
        </w:r>
        <w:r>
          <w:rPr>
            <w:rFonts w:asciiTheme="minorHAnsi" w:eastAsiaTheme="minorEastAsia" w:hAnsiTheme="minorHAnsi" w:cstheme="minorBidi"/>
            <w:noProof/>
            <w:sz w:val="22"/>
            <w:szCs w:val="22"/>
            <w:lang w:val="en-US"/>
          </w:rPr>
          <w:tab/>
        </w:r>
        <w:r w:rsidRPr="00906646">
          <w:rPr>
            <w:rStyle w:val="Hyperlink"/>
            <w:noProof/>
          </w:rPr>
          <w:t>Features added</w:t>
        </w:r>
        <w:r>
          <w:rPr>
            <w:noProof/>
            <w:webHidden/>
          </w:rPr>
          <w:tab/>
        </w:r>
        <w:r>
          <w:rPr>
            <w:noProof/>
            <w:webHidden/>
          </w:rPr>
          <w:fldChar w:fldCharType="begin"/>
        </w:r>
        <w:r>
          <w:rPr>
            <w:noProof/>
            <w:webHidden/>
          </w:rPr>
          <w:instrText xml:space="preserve"> PAGEREF _Toc19283207 \h </w:instrText>
        </w:r>
        <w:r>
          <w:rPr>
            <w:noProof/>
            <w:webHidden/>
          </w:rPr>
        </w:r>
        <w:r>
          <w:rPr>
            <w:noProof/>
            <w:webHidden/>
          </w:rPr>
          <w:fldChar w:fldCharType="separate"/>
        </w:r>
        <w:r>
          <w:rPr>
            <w:noProof/>
            <w:webHidden/>
          </w:rPr>
          <w:t>6</w:t>
        </w:r>
        <w:r>
          <w:rPr>
            <w:noProof/>
            <w:webHidden/>
          </w:rPr>
          <w:fldChar w:fldCharType="end"/>
        </w:r>
      </w:hyperlink>
    </w:p>
    <w:p w14:paraId="72D17924" w14:textId="22BF9912" w:rsidR="008550FF" w:rsidRDefault="008550FF">
      <w:pPr>
        <w:pStyle w:val="TOC3"/>
        <w:tabs>
          <w:tab w:val="left" w:pos="1320"/>
          <w:tab w:val="right" w:leader="dot" w:pos="9710"/>
        </w:tabs>
        <w:rPr>
          <w:rFonts w:asciiTheme="minorHAnsi" w:eastAsiaTheme="minorEastAsia" w:hAnsiTheme="minorHAnsi" w:cstheme="minorBidi"/>
          <w:noProof/>
          <w:sz w:val="22"/>
          <w:szCs w:val="22"/>
          <w:lang w:val="en-US"/>
        </w:rPr>
      </w:pPr>
      <w:hyperlink w:anchor="_Toc19283208" w:history="1">
        <w:r w:rsidRPr="00906646">
          <w:rPr>
            <w:rStyle w:val="Hyperlink"/>
            <w:noProof/>
          </w:rPr>
          <w:t>2.1.4</w:t>
        </w:r>
        <w:r>
          <w:rPr>
            <w:rFonts w:asciiTheme="minorHAnsi" w:eastAsiaTheme="minorEastAsia" w:hAnsiTheme="minorHAnsi" w:cstheme="minorBidi"/>
            <w:noProof/>
            <w:sz w:val="22"/>
            <w:szCs w:val="22"/>
            <w:lang w:val="en-US"/>
          </w:rPr>
          <w:tab/>
        </w:r>
        <w:r w:rsidRPr="00906646">
          <w:rPr>
            <w:rStyle w:val="Hyperlink"/>
            <w:noProof/>
          </w:rPr>
          <w:t>Notes</w:t>
        </w:r>
        <w:r>
          <w:rPr>
            <w:noProof/>
            <w:webHidden/>
          </w:rPr>
          <w:tab/>
        </w:r>
        <w:r>
          <w:rPr>
            <w:noProof/>
            <w:webHidden/>
          </w:rPr>
          <w:fldChar w:fldCharType="begin"/>
        </w:r>
        <w:r>
          <w:rPr>
            <w:noProof/>
            <w:webHidden/>
          </w:rPr>
          <w:instrText xml:space="preserve"> PAGEREF _Toc19283208 \h </w:instrText>
        </w:r>
        <w:r>
          <w:rPr>
            <w:noProof/>
            <w:webHidden/>
          </w:rPr>
        </w:r>
        <w:r>
          <w:rPr>
            <w:noProof/>
            <w:webHidden/>
          </w:rPr>
          <w:fldChar w:fldCharType="separate"/>
        </w:r>
        <w:r>
          <w:rPr>
            <w:noProof/>
            <w:webHidden/>
          </w:rPr>
          <w:t>6</w:t>
        </w:r>
        <w:r>
          <w:rPr>
            <w:noProof/>
            <w:webHidden/>
          </w:rPr>
          <w:fldChar w:fldCharType="end"/>
        </w:r>
      </w:hyperlink>
    </w:p>
    <w:p w14:paraId="692147B2" w14:textId="4CDDD5B7" w:rsidR="008550FF" w:rsidRDefault="008550FF">
      <w:pPr>
        <w:pStyle w:val="TOC2"/>
        <w:tabs>
          <w:tab w:val="left" w:pos="880"/>
          <w:tab w:val="right" w:leader="dot" w:pos="9710"/>
        </w:tabs>
        <w:rPr>
          <w:rFonts w:asciiTheme="minorHAnsi" w:eastAsiaTheme="minorEastAsia" w:hAnsiTheme="minorHAnsi" w:cstheme="minorBidi"/>
          <w:noProof/>
          <w:sz w:val="22"/>
          <w:szCs w:val="22"/>
          <w:lang w:val="en-US"/>
        </w:rPr>
      </w:pPr>
      <w:hyperlink w:anchor="_Toc19283209" w:history="1">
        <w:r w:rsidRPr="00906646">
          <w:rPr>
            <w:rStyle w:val="Hyperlink"/>
            <w:noProof/>
          </w:rPr>
          <w:t>2.2</w:t>
        </w:r>
        <w:r>
          <w:rPr>
            <w:rFonts w:asciiTheme="minorHAnsi" w:eastAsiaTheme="minorEastAsia" w:hAnsiTheme="minorHAnsi" w:cstheme="minorBidi"/>
            <w:noProof/>
            <w:sz w:val="22"/>
            <w:szCs w:val="22"/>
            <w:lang w:val="en-US"/>
          </w:rPr>
          <w:tab/>
        </w:r>
        <w:r w:rsidRPr="00906646">
          <w:rPr>
            <w:rStyle w:val="Hyperlink"/>
            <w:noProof/>
          </w:rPr>
          <w:t>Version 0.82</w:t>
        </w:r>
        <w:r>
          <w:rPr>
            <w:noProof/>
            <w:webHidden/>
          </w:rPr>
          <w:tab/>
        </w:r>
        <w:r>
          <w:rPr>
            <w:noProof/>
            <w:webHidden/>
          </w:rPr>
          <w:fldChar w:fldCharType="begin"/>
        </w:r>
        <w:r>
          <w:rPr>
            <w:noProof/>
            <w:webHidden/>
          </w:rPr>
          <w:instrText xml:space="preserve"> PAGEREF _Toc19283209 \h </w:instrText>
        </w:r>
        <w:r>
          <w:rPr>
            <w:noProof/>
            <w:webHidden/>
          </w:rPr>
        </w:r>
        <w:r>
          <w:rPr>
            <w:noProof/>
            <w:webHidden/>
          </w:rPr>
          <w:fldChar w:fldCharType="separate"/>
        </w:r>
        <w:r>
          <w:rPr>
            <w:noProof/>
            <w:webHidden/>
          </w:rPr>
          <w:t>6</w:t>
        </w:r>
        <w:r>
          <w:rPr>
            <w:noProof/>
            <w:webHidden/>
          </w:rPr>
          <w:fldChar w:fldCharType="end"/>
        </w:r>
      </w:hyperlink>
    </w:p>
    <w:p w14:paraId="3CC86DFA" w14:textId="4EF8F389" w:rsidR="008550FF" w:rsidRDefault="008550FF">
      <w:pPr>
        <w:pStyle w:val="TOC3"/>
        <w:tabs>
          <w:tab w:val="left" w:pos="1320"/>
          <w:tab w:val="right" w:leader="dot" w:pos="9710"/>
        </w:tabs>
        <w:rPr>
          <w:rFonts w:asciiTheme="minorHAnsi" w:eastAsiaTheme="minorEastAsia" w:hAnsiTheme="minorHAnsi" w:cstheme="minorBidi"/>
          <w:noProof/>
          <w:sz w:val="22"/>
          <w:szCs w:val="22"/>
          <w:lang w:val="en-US"/>
        </w:rPr>
      </w:pPr>
      <w:hyperlink w:anchor="_Toc19283210" w:history="1">
        <w:r w:rsidRPr="00906646">
          <w:rPr>
            <w:rStyle w:val="Hyperlink"/>
            <w:noProof/>
          </w:rPr>
          <w:t>2.2.1</w:t>
        </w:r>
        <w:r>
          <w:rPr>
            <w:rFonts w:asciiTheme="minorHAnsi" w:eastAsiaTheme="minorEastAsia" w:hAnsiTheme="minorHAnsi" w:cstheme="minorBidi"/>
            <w:noProof/>
            <w:sz w:val="22"/>
            <w:szCs w:val="22"/>
            <w:lang w:val="en-US"/>
          </w:rPr>
          <w:tab/>
        </w:r>
        <w:r w:rsidRPr="00906646">
          <w:rPr>
            <w:rStyle w:val="Hyperlink"/>
            <w:noProof/>
          </w:rPr>
          <w:t>Not implemented / Limited functionality requirements</w:t>
        </w:r>
        <w:r>
          <w:rPr>
            <w:noProof/>
            <w:webHidden/>
          </w:rPr>
          <w:tab/>
        </w:r>
        <w:r>
          <w:rPr>
            <w:noProof/>
            <w:webHidden/>
          </w:rPr>
          <w:fldChar w:fldCharType="begin"/>
        </w:r>
        <w:r>
          <w:rPr>
            <w:noProof/>
            <w:webHidden/>
          </w:rPr>
          <w:instrText xml:space="preserve"> PAGEREF _Toc19283210 \h </w:instrText>
        </w:r>
        <w:r>
          <w:rPr>
            <w:noProof/>
            <w:webHidden/>
          </w:rPr>
        </w:r>
        <w:r>
          <w:rPr>
            <w:noProof/>
            <w:webHidden/>
          </w:rPr>
          <w:fldChar w:fldCharType="separate"/>
        </w:r>
        <w:r>
          <w:rPr>
            <w:noProof/>
            <w:webHidden/>
          </w:rPr>
          <w:t>7</w:t>
        </w:r>
        <w:r>
          <w:rPr>
            <w:noProof/>
            <w:webHidden/>
          </w:rPr>
          <w:fldChar w:fldCharType="end"/>
        </w:r>
      </w:hyperlink>
    </w:p>
    <w:p w14:paraId="702FE264" w14:textId="6696DEB2" w:rsidR="008550FF" w:rsidRDefault="008550FF">
      <w:pPr>
        <w:pStyle w:val="TOC3"/>
        <w:tabs>
          <w:tab w:val="left" w:pos="1320"/>
          <w:tab w:val="right" w:leader="dot" w:pos="9710"/>
        </w:tabs>
        <w:rPr>
          <w:rFonts w:asciiTheme="minorHAnsi" w:eastAsiaTheme="minorEastAsia" w:hAnsiTheme="minorHAnsi" w:cstheme="minorBidi"/>
          <w:noProof/>
          <w:sz w:val="22"/>
          <w:szCs w:val="22"/>
          <w:lang w:val="en-US"/>
        </w:rPr>
      </w:pPr>
      <w:hyperlink w:anchor="_Toc19283211" w:history="1">
        <w:r w:rsidRPr="00906646">
          <w:rPr>
            <w:rStyle w:val="Hyperlink"/>
            <w:noProof/>
          </w:rPr>
          <w:t>2.2.2</w:t>
        </w:r>
        <w:r>
          <w:rPr>
            <w:rFonts w:asciiTheme="minorHAnsi" w:eastAsiaTheme="minorEastAsia" w:hAnsiTheme="minorHAnsi" w:cstheme="minorBidi"/>
            <w:noProof/>
            <w:sz w:val="22"/>
            <w:szCs w:val="22"/>
            <w:lang w:val="en-US"/>
          </w:rPr>
          <w:tab/>
        </w:r>
        <w:r w:rsidRPr="00906646">
          <w:rPr>
            <w:rStyle w:val="Hyperlink"/>
            <w:noProof/>
          </w:rPr>
          <w:t>Bug Fixes</w:t>
        </w:r>
        <w:r>
          <w:rPr>
            <w:noProof/>
            <w:webHidden/>
          </w:rPr>
          <w:tab/>
        </w:r>
        <w:r>
          <w:rPr>
            <w:noProof/>
            <w:webHidden/>
          </w:rPr>
          <w:fldChar w:fldCharType="begin"/>
        </w:r>
        <w:r>
          <w:rPr>
            <w:noProof/>
            <w:webHidden/>
          </w:rPr>
          <w:instrText xml:space="preserve"> PAGEREF _Toc19283211 \h </w:instrText>
        </w:r>
        <w:r>
          <w:rPr>
            <w:noProof/>
            <w:webHidden/>
          </w:rPr>
        </w:r>
        <w:r>
          <w:rPr>
            <w:noProof/>
            <w:webHidden/>
          </w:rPr>
          <w:fldChar w:fldCharType="separate"/>
        </w:r>
        <w:r>
          <w:rPr>
            <w:noProof/>
            <w:webHidden/>
          </w:rPr>
          <w:t>7</w:t>
        </w:r>
        <w:r>
          <w:rPr>
            <w:noProof/>
            <w:webHidden/>
          </w:rPr>
          <w:fldChar w:fldCharType="end"/>
        </w:r>
      </w:hyperlink>
    </w:p>
    <w:p w14:paraId="780CF69C" w14:textId="68F060A4" w:rsidR="008550FF" w:rsidRDefault="008550FF">
      <w:pPr>
        <w:pStyle w:val="TOC3"/>
        <w:tabs>
          <w:tab w:val="left" w:pos="1320"/>
          <w:tab w:val="right" w:leader="dot" w:pos="9710"/>
        </w:tabs>
        <w:rPr>
          <w:rFonts w:asciiTheme="minorHAnsi" w:eastAsiaTheme="minorEastAsia" w:hAnsiTheme="minorHAnsi" w:cstheme="minorBidi"/>
          <w:noProof/>
          <w:sz w:val="22"/>
          <w:szCs w:val="22"/>
          <w:lang w:val="en-US"/>
        </w:rPr>
      </w:pPr>
      <w:hyperlink w:anchor="_Toc19283212" w:history="1">
        <w:r w:rsidRPr="00906646">
          <w:rPr>
            <w:rStyle w:val="Hyperlink"/>
            <w:noProof/>
          </w:rPr>
          <w:t>2.2.3</w:t>
        </w:r>
        <w:r>
          <w:rPr>
            <w:rFonts w:asciiTheme="minorHAnsi" w:eastAsiaTheme="minorEastAsia" w:hAnsiTheme="minorHAnsi" w:cstheme="minorBidi"/>
            <w:noProof/>
            <w:sz w:val="22"/>
            <w:szCs w:val="22"/>
            <w:lang w:val="en-US"/>
          </w:rPr>
          <w:tab/>
        </w:r>
        <w:r w:rsidRPr="00906646">
          <w:rPr>
            <w:rStyle w:val="Hyperlink"/>
            <w:noProof/>
          </w:rPr>
          <w:t>Features added</w:t>
        </w:r>
        <w:r>
          <w:rPr>
            <w:noProof/>
            <w:webHidden/>
          </w:rPr>
          <w:tab/>
        </w:r>
        <w:r>
          <w:rPr>
            <w:noProof/>
            <w:webHidden/>
          </w:rPr>
          <w:fldChar w:fldCharType="begin"/>
        </w:r>
        <w:r>
          <w:rPr>
            <w:noProof/>
            <w:webHidden/>
          </w:rPr>
          <w:instrText xml:space="preserve"> PAGEREF _Toc19283212 \h </w:instrText>
        </w:r>
        <w:r>
          <w:rPr>
            <w:noProof/>
            <w:webHidden/>
          </w:rPr>
        </w:r>
        <w:r>
          <w:rPr>
            <w:noProof/>
            <w:webHidden/>
          </w:rPr>
          <w:fldChar w:fldCharType="separate"/>
        </w:r>
        <w:r>
          <w:rPr>
            <w:noProof/>
            <w:webHidden/>
          </w:rPr>
          <w:t>7</w:t>
        </w:r>
        <w:r>
          <w:rPr>
            <w:noProof/>
            <w:webHidden/>
          </w:rPr>
          <w:fldChar w:fldCharType="end"/>
        </w:r>
      </w:hyperlink>
    </w:p>
    <w:p w14:paraId="245DA83F" w14:textId="1ED62C93" w:rsidR="008550FF" w:rsidRDefault="008550FF">
      <w:pPr>
        <w:pStyle w:val="TOC3"/>
        <w:tabs>
          <w:tab w:val="left" w:pos="1320"/>
          <w:tab w:val="right" w:leader="dot" w:pos="9710"/>
        </w:tabs>
        <w:rPr>
          <w:rFonts w:asciiTheme="minorHAnsi" w:eastAsiaTheme="minorEastAsia" w:hAnsiTheme="minorHAnsi" w:cstheme="minorBidi"/>
          <w:noProof/>
          <w:sz w:val="22"/>
          <w:szCs w:val="22"/>
          <w:lang w:val="en-US"/>
        </w:rPr>
      </w:pPr>
      <w:hyperlink w:anchor="_Toc19283213" w:history="1">
        <w:r w:rsidRPr="00906646">
          <w:rPr>
            <w:rStyle w:val="Hyperlink"/>
            <w:noProof/>
          </w:rPr>
          <w:t>2.2.4</w:t>
        </w:r>
        <w:r>
          <w:rPr>
            <w:rFonts w:asciiTheme="minorHAnsi" w:eastAsiaTheme="minorEastAsia" w:hAnsiTheme="minorHAnsi" w:cstheme="minorBidi"/>
            <w:noProof/>
            <w:sz w:val="22"/>
            <w:szCs w:val="22"/>
            <w:lang w:val="en-US"/>
          </w:rPr>
          <w:tab/>
        </w:r>
        <w:r w:rsidRPr="00906646">
          <w:rPr>
            <w:rStyle w:val="Hyperlink"/>
            <w:noProof/>
          </w:rPr>
          <w:t>Notes</w:t>
        </w:r>
        <w:r>
          <w:rPr>
            <w:noProof/>
            <w:webHidden/>
          </w:rPr>
          <w:tab/>
        </w:r>
        <w:r>
          <w:rPr>
            <w:noProof/>
            <w:webHidden/>
          </w:rPr>
          <w:fldChar w:fldCharType="begin"/>
        </w:r>
        <w:r>
          <w:rPr>
            <w:noProof/>
            <w:webHidden/>
          </w:rPr>
          <w:instrText xml:space="preserve"> PAGEREF _Toc19283213 \h </w:instrText>
        </w:r>
        <w:r>
          <w:rPr>
            <w:noProof/>
            <w:webHidden/>
          </w:rPr>
        </w:r>
        <w:r>
          <w:rPr>
            <w:noProof/>
            <w:webHidden/>
          </w:rPr>
          <w:fldChar w:fldCharType="separate"/>
        </w:r>
        <w:r>
          <w:rPr>
            <w:noProof/>
            <w:webHidden/>
          </w:rPr>
          <w:t>7</w:t>
        </w:r>
        <w:r>
          <w:rPr>
            <w:noProof/>
            <w:webHidden/>
          </w:rPr>
          <w:fldChar w:fldCharType="end"/>
        </w:r>
      </w:hyperlink>
    </w:p>
    <w:p w14:paraId="380C502E" w14:textId="50D861B1" w:rsidR="008550FF" w:rsidRDefault="008550FF">
      <w:pPr>
        <w:pStyle w:val="TOC2"/>
        <w:tabs>
          <w:tab w:val="left" w:pos="880"/>
          <w:tab w:val="right" w:leader="dot" w:pos="9710"/>
        </w:tabs>
        <w:rPr>
          <w:rFonts w:asciiTheme="minorHAnsi" w:eastAsiaTheme="minorEastAsia" w:hAnsiTheme="minorHAnsi" w:cstheme="minorBidi"/>
          <w:noProof/>
          <w:sz w:val="22"/>
          <w:szCs w:val="22"/>
          <w:lang w:val="en-US"/>
        </w:rPr>
      </w:pPr>
      <w:hyperlink w:anchor="_Toc19283214" w:history="1">
        <w:r w:rsidRPr="00906646">
          <w:rPr>
            <w:rStyle w:val="Hyperlink"/>
            <w:noProof/>
          </w:rPr>
          <w:t>2.3</w:t>
        </w:r>
        <w:r>
          <w:rPr>
            <w:rFonts w:asciiTheme="minorHAnsi" w:eastAsiaTheme="minorEastAsia" w:hAnsiTheme="minorHAnsi" w:cstheme="minorBidi"/>
            <w:noProof/>
            <w:sz w:val="22"/>
            <w:szCs w:val="22"/>
            <w:lang w:val="en-US"/>
          </w:rPr>
          <w:tab/>
        </w:r>
        <w:r w:rsidRPr="00906646">
          <w:rPr>
            <w:rStyle w:val="Hyperlink"/>
            <w:noProof/>
          </w:rPr>
          <w:t>Version 0.81</w:t>
        </w:r>
        <w:r>
          <w:rPr>
            <w:noProof/>
            <w:webHidden/>
          </w:rPr>
          <w:tab/>
        </w:r>
        <w:r>
          <w:rPr>
            <w:noProof/>
            <w:webHidden/>
          </w:rPr>
          <w:fldChar w:fldCharType="begin"/>
        </w:r>
        <w:r>
          <w:rPr>
            <w:noProof/>
            <w:webHidden/>
          </w:rPr>
          <w:instrText xml:space="preserve"> PAGEREF _Toc19283214 \h </w:instrText>
        </w:r>
        <w:r>
          <w:rPr>
            <w:noProof/>
            <w:webHidden/>
          </w:rPr>
        </w:r>
        <w:r>
          <w:rPr>
            <w:noProof/>
            <w:webHidden/>
          </w:rPr>
          <w:fldChar w:fldCharType="separate"/>
        </w:r>
        <w:r>
          <w:rPr>
            <w:noProof/>
            <w:webHidden/>
          </w:rPr>
          <w:t>7</w:t>
        </w:r>
        <w:r>
          <w:rPr>
            <w:noProof/>
            <w:webHidden/>
          </w:rPr>
          <w:fldChar w:fldCharType="end"/>
        </w:r>
      </w:hyperlink>
    </w:p>
    <w:p w14:paraId="4B6CBFA4" w14:textId="3B49A86D" w:rsidR="008550FF" w:rsidRDefault="008550FF">
      <w:pPr>
        <w:pStyle w:val="TOC3"/>
        <w:tabs>
          <w:tab w:val="left" w:pos="1320"/>
          <w:tab w:val="right" w:leader="dot" w:pos="9710"/>
        </w:tabs>
        <w:rPr>
          <w:rFonts w:asciiTheme="minorHAnsi" w:eastAsiaTheme="minorEastAsia" w:hAnsiTheme="minorHAnsi" w:cstheme="minorBidi"/>
          <w:noProof/>
          <w:sz w:val="22"/>
          <w:szCs w:val="22"/>
          <w:lang w:val="en-US"/>
        </w:rPr>
      </w:pPr>
      <w:hyperlink w:anchor="_Toc19283215" w:history="1">
        <w:r w:rsidRPr="00906646">
          <w:rPr>
            <w:rStyle w:val="Hyperlink"/>
            <w:noProof/>
          </w:rPr>
          <w:t>2.3.1</w:t>
        </w:r>
        <w:r>
          <w:rPr>
            <w:rFonts w:asciiTheme="minorHAnsi" w:eastAsiaTheme="minorEastAsia" w:hAnsiTheme="minorHAnsi" w:cstheme="minorBidi"/>
            <w:noProof/>
            <w:sz w:val="22"/>
            <w:szCs w:val="22"/>
            <w:lang w:val="en-US"/>
          </w:rPr>
          <w:tab/>
        </w:r>
        <w:r w:rsidRPr="00906646">
          <w:rPr>
            <w:rStyle w:val="Hyperlink"/>
            <w:noProof/>
          </w:rPr>
          <w:t>Not implemented / Limited functionality requirements</w:t>
        </w:r>
        <w:r>
          <w:rPr>
            <w:noProof/>
            <w:webHidden/>
          </w:rPr>
          <w:tab/>
        </w:r>
        <w:r>
          <w:rPr>
            <w:noProof/>
            <w:webHidden/>
          </w:rPr>
          <w:fldChar w:fldCharType="begin"/>
        </w:r>
        <w:r>
          <w:rPr>
            <w:noProof/>
            <w:webHidden/>
          </w:rPr>
          <w:instrText xml:space="preserve"> PAGEREF _Toc19283215 \h </w:instrText>
        </w:r>
        <w:r>
          <w:rPr>
            <w:noProof/>
            <w:webHidden/>
          </w:rPr>
        </w:r>
        <w:r>
          <w:rPr>
            <w:noProof/>
            <w:webHidden/>
          </w:rPr>
          <w:fldChar w:fldCharType="separate"/>
        </w:r>
        <w:r>
          <w:rPr>
            <w:noProof/>
            <w:webHidden/>
          </w:rPr>
          <w:t>7</w:t>
        </w:r>
        <w:r>
          <w:rPr>
            <w:noProof/>
            <w:webHidden/>
          </w:rPr>
          <w:fldChar w:fldCharType="end"/>
        </w:r>
      </w:hyperlink>
    </w:p>
    <w:p w14:paraId="2600C2A2" w14:textId="498E912E" w:rsidR="008550FF" w:rsidRDefault="008550FF">
      <w:pPr>
        <w:pStyle w:val="TOC3"/>
        <w:tabs>
          <w:tab w:val="left" w:pos="1320"/>
          <w:tab w:val="right" w:leader="dot" w:pos="9710"/>
        </w:tabs>
        <w:rPr>
          <w:rFonts w:asciiTheme="minorHAnsi" w:eastAsiaTheme="minorEastAsia" w:hAnsiTheme="minorHAnsi" w:cstheme="minorBidi"/>
          <w:noProof/>
          <w:sz w:val="22"/>
          <w:szCs w:val="22"/>
          <w:lang w:val="en-US"/>
        </w:rPr>
      </w:pPr>
      <w:hyperlink w:anchor="_Toc19283219" w:history="1">
        <w:r w:rsidRPr="00906646">
          <w:rPr>
            <w:rStyle w:val="Hyperlink"/>
            <w:noProof/>
          </w:rPr>
          <w:t>2.3.2</w:t>
        </w:r>
        <w:r>
          <w:rPr>
            <w:rFonts w:asciiTheme="minorHAnsi" w:eastAsiaTheme="minorEastAsia" w:hAnsiTheme="minorHAnsi" w:cstheme="minorBidi"/>
            <w:noProof/>
            <w:sz w:val="22"/>
            <w:szCs w:val="22"/>
            <w:lang w:val="en-US"/>
          </w:rPr>
          <w:tab/>
        </w:r>
        <w:r w:rsidRPr="00906646">
          <w:rPr>
            <w:rStyle w:val="Hyperlink"/>
            <w:noProof/>
          </w:rPr>
          <w:t>Bug Fixes</w:t>
        </w:r>
        <w:r>
          <w:rPr>
            <w:noProof/>
            <w:webHidden/>
          </w:rPr>
          <w:tab/>
        </w:r>
        <w:r>
          <w:rPr>
            <w:noProof/>
            <w:webHidden/>
          </w:rPr>
          <w:fldChar w:fldCharType="begin"/>
        </w:r>
        <w:r>
          <w:rPr>
            <w:noProof/>
            <w:webHidden/>
          </w:rPr>
          <w:instrText xml:space="preserve"> PAGEREF _Toc19283219 \h </w:instrText>
        </w:r>
        <w:r>
          <w:rPr>
            <w:noProof/>
            <w:webHidden/>
          </w:rPr>
        </w:r>
        <w:r>
          <w:rPr>
            <w:noProof/>
            <w:webHidden/>
          </w:rPr>
          <w:fldChar w:fldCharType="separate"/>
        </w:r>
        <w:r>
          <w:rPr>
            <w:noProof/>
            <w:webHidden/>
          </w:rPr>
          <w:t>8</w:t>
        </w:r>
        <w:r>
          <w:rPr>
            <w:noProof/>
            <w:webHidden/>
          </w:rPr>
          <w:fldChar w:fldCharType="end"/>
        </w:r>
      </w:hyperlink>
    </w:p>
    <w:p w14:paraId="06378258" w14:textId="5C8E0462" w:rsidR="008550FF" w:rsidRDefault="008550FF">
      <w:pPr>
        <w:pStyle w:val="TOC3"/>
        <w:tabs>
          <w:tab w:val="left" w:pos="1320"/>
          <w:tab w:val="right" w:leader="dot" w:pos="9710"/>
        </w:tabs>
        <w:rPr>
          <w:rFonts w:asciiTheme="minorHAnsi" w:eastAsiaTheme="minorEastAsia" w:hAnsiTheme="minorHAnsi" w:cstheme="minorBidi"/>
          <w:noProof/>
          <w:sz w:val="22"/>
          <w:szCs w:val="22"/>
          <w:lang w:val="en-US"/>
        </w:rPr>
      </w:pPr>
      <w:hyperlink w:anchor="_Toc19283228" w:history="1">
        <w:r w:rsidRPr="00906646">
          <w:rPr>
            <w:rStyle w:val="Hyperlink"/>
            <w:noProof/>
          </w:rPr>
          <w:t>2.3.3</w:t>
        </w:r>
        <w:r>
          <w:rPr>
            <w:rFonts w:asciiTheme="minorHAnsi" w:eastAsiaTheme="minorEastAsia" w:hAnsiTheme="minorHAnsi" w:cstheme="minorBidi"/>
            <w:noProof/>
            <w:sz w:val="22"/>
            <w:szCs w:val="22"/>
            <w:lang w:val="en-US"/>
          </w:rPr>
          <w:tab/>
        </w:r>
        <w:r w:rsidRPr="00906646">
          <w:rPr>
            <w:rStyle w:val="Hyperlink"/>
            <w:noProof/>
          </w:rPr>
          <w:t>Features added</w:t>
        </w:r>
        <w:r>
          <w:rPr>
            <w:noProof/>
            <w:webHidden/>
          </w:rPr>
          <w:tab/>
        </w:r>
        <w:r>
          <w:rPr>
            <w:noProof/>
            <w:webHidden/>
          </w:rPr>
          <w:fldChar w:fldCharType="begin"/>
        </w:r>
        <w:r>
          <w:rPr>
            <w:noProof/>
            <w:webHidden/>
          </w:rPr>
          <w:instrText xml:space="preserve"> PAGEREF _Toc19283228 \h </w:instrText>
        </w:r>
        <w:r>
          <w:rPr>
            <w:noProof/>
            <w:webHidden/>
          </w:rPr>
        </w:r>
        <w:r>
          <w:rPr>
            <w:noProof/>
            <w:webHidden/>
          </w:rPr>
          <w:fldChar w:fldCharType="separate"/>
        </w:r>
        <w:r>
          <w:rPr>
            <w:noProof/>
            <w:webHidden/>
          </w:rPr>
          <w:t>8</w:t>
        </w:r>
        <w:r>
          <w:rPr>
            <w:noProof/>
            <w:webHidden/>
          </w:rPr>
          <w:fldChar w:fldCharType="end"/>
        </w:r>
      </w:hyperlink>
    </w:p>
    <w:p w14:paraId="1A901402" w14:textId="7A07F54E" w:rsidR="008550FF" w:rsidRDefault="008550FF">
      <w:pPr>
        <w:pStyle w:val="TOC3"/>
        <w:tabs>
          <w:tab w:val="left" w:pos="1320"/>
          <w:tab w:val="right" w:leader="dot" w:pos="9710"/>
        </w:tabs>
        <w:rPr>
          <w:rFonts w:asciiTheme="minorHAnsi" w:eastAsiaTheme="minorEastAsia" w:hAnsiTheme="minorHAnsi" w:cstheme="minorBidi"/>
          <w:noProof/>
          <w:sz w:val="22"/>
          <w:szCs w:val="22"/>
          <w:lang w:val="en-US"/>
        </w:rPr>
      </w:pPr>
      <w:hyperlink w:anchor="_Toc19283229" w:history="1">
        <w:r w:rsidRPr="00906646">
          <w:rPr>
            <w:rStyle w:val="Hyperlink"/>
            <w:noProof/>
          </w:rPr>
          <w:t>2.3.4</w:t>
        </w:r>
        <w:r>
          <w:rPr>
            <w:rFonts w:asciiTheme="minorHAnsi" w:eastAsiaTheme="minorEastAsia" w:hAnsiTheme="minorHAnsi" w:cstheme="minorBidi"/>
            <w:noProof/>
            <w:sz w:val="22"/>
            <w:szCs w:val="22"/>
            <w:lang w:val="en-US"/>
          </w:rPr>
          <w:tab/>
        </w:r>
        <w:r w:rsidRPr="00906646">
          <w:rPr>
            <w:rStyle w:val="Hyperlink"/>
            <w:noProof/>
          </w:rPr>
          <w:t>Notes</w:t>
        </w:r>
        <w:r>
          <w:rPr>
            <w:noProof/>
            <w:webHidden/>
          </w:rPr>
          <w:tab/>
        </w:r>
        <w:r>
          <w:rPr>
            <w:noProof/>
            <w:webHidden/>
          </w:rPr>
          <w:fldChar w:fldCharType="begin"/>
        </w:r>
        <w:r>
          <w:rPr>
            <w:noProof/>
            <w:webHidden/>
          </w:rPr>
          <w:instrText xml:space="preserve"> PAGEREF _Toc19283229 \h </w:instrText>
        </w:r>
        <w:r>
          <w:rPr>
            <w:noProof/>
            <w:webHidden/>
          </w:rPr>
        </w:r>
        <w:r>
          <w:rPr>
            <w:noProof/>
            <w:webHidden/>
          </w:rPr>
          <w:fldChar w:fldCharType="separate"/>
        </w:r>
        <w:r>
          <w:rPr>
            <w:noProof/>
            <w:webHidden/>
          </w:rPr>
          <w:t>8</w:t>
        </w:r>
        <w:r>
          <w:rPr>
            <w:noProof/>
            <w:webHidden/>
          </w:rPr>
          <w:fldChar w:fldCharType="end"/>
        </w:r>
      </w:hyperlink>
    </w:p>
    <w:p w14:paraId="245C4062" w14:textId="5D67461D" w:rsidR="008550FF" w:rsidRDefault="008550FF">
      <w:pPr>
        <w:pStyle w:val="TOC3"/>
        <w:tabs>
          <w:tab w:val="left" w:pos="1320"/>
          <w:tab w:val="right" w:leader="dot" w:pos="9710"/>
        </w:tabs>
        <w:rPr>
          <w:rFonts w:asciiTheme="minorHAnsi" w:eastAsiaTheme="minorEastAsia" w:hAnsiTheme="minorHAnsi" w:cstheme="minorBidi"/>
          <w:noProof/>
          <w:sz w:val="22"/>
          <w:szCs w:val="22"/>
          <w:lang w:val="en-US"/>
        </w:rPr>
      </w:pPr>
      <w:hyperlink w:anchor="_Toc19283230" w:history="1">
        <w:r w:rsidRPr="00906646">
          <w:rPr>
            <w:rStyle w:val="Hyperlink"/>
            <w:noProof/>
          </w:rPr>
          <w:t>2.3.5</w:t>
        </w:r>
        <w:r>
          <w:rPr>
            <w:rFonts w:asciiTheme="minorHAnsi" w:eastAsiaTheme="minorEastAsia" w:hAnsiTheme="minorHAnsi" w:cstheme="minorBidi"/>
            <w:noProof/>
            <w:sz w:val="22"/>
            <w:szCs w:val="22"/>
            <w:lang w:val="en-US"/>
          </w:rPr>
          <w:tab/>
        </w:r>
        <w:r w:rsidRPr="00906646">
          <w:rPr>
            <w:rStyle w:val="Hyperlink"/>
            <w:noProof/>
          </w:rPr>
          <w:t>Known Limitations</w:t>
        </w:r>
        <w:r>
          <w:rPr>
            <w:noProof/>
            <w:webHidden/>
          </w:rPr>
          <w:tab/>
        </w:r>
        <w:r>
          <w:rPr>
            <w:noProof/>
            <w:webHidden/>
          </w:rPr>
          <w:fldChar w:fldCharType="begin"/>
        </w:r>
        <w:r>
          <w:rPr>
            <w:noProof/>
            <w:webHidden/>
          </w:rPr>
          <w:instrText xml:space="preserve"> PAGEREF _Toc19283230 \h </w:instrText>
        </w:r>
        <w:r>
          <w:rPr>
            <w:noProof/>
            <w:webHidden/>
          </w:rPr>
        </w:r>
        <w:r>
          <w:rPr>
            <w:noProof/>
            <w:webHidden/>
          </w:rPr>
          <w:fldChar w:fldCharType="separate"/>
        </w:r>
        <w:r>
          <w:rPr>
            <w:noProof/>
            <w:webHidden/>
          </w:rPr>
          <w:t>8</w:t>
        </w:r>
        <w:r>
          <w:rPr>
            <w:noProof/>
            <w:webHidden/>
          </w:rPr>
          <w:fldChar w:fldCharType="end"/>
        </w:r>
      </w:hyperlink>
    </w:p>
    <w:p w14:paraId="021EB72A" w14:textId="5E343310" w:rsidR="008550FF" w:rsidRDefault="008550FF">
      <w:pPr>
        <w:pStyle w:val="TOC2"/>
        <w:tabs>
          <w:tab w:val="left" w:pos="880"/>
          <w:tab w:val="right" w:leader="dot" w:pos="9710"/>
        </w:tabs>
        <w:rPr>
          <w:rFonts w:asciiTheme="minorHAnsi" w:eastAsiaTheme="minorEastAsia" w:hAnsiTheme="minorHAnsi" w:cstheme="minorBidi"/>
          <w:noProof/>
          <w:sz w:val="22"/>
          <w:szCs w:val="22"/>
          <w:lang w:val="en-US"/>
        </w:rPr>
      </w:pPr>
      <w:hyperlink w:anchor="_Toc19283231" w:history="1">
        <w:r w:rsidRPr="00906646">
          <w:rPr>
            <w:rStyle w:val="Hyperlink"/>
            <w:noProof/>
          </w:rPr>
          <w:t>2.4</w:t>
        </w:r>
        <w:r>
          <w:rPr>
            <w:rFonts w:asciiTheme="minorHAnsi" w:eastAsiaTheme="minorEastAsia" w:hAnsiTheme="minorHAnsi" w:cstheme="minorBidi"/>
            <w:noProof/>
            <w:sz w:val="22"/>
            <w:szCs w:val="22"/>
            <w:lang w:val="en-US"/>
          </w:rPr>
          <w:tab/>
        </w:r>
        <w:r w:rsidRPr="00906646">
          <w:rPr>
            <w:rStyle w:val="Hyperlink"/>
            <w:noProof/>
          </w:rPr>
          <w:t>Version 0.8</w:t>
        </w:r>
        <w:r>
          <w:rPr>
            <w:noProof/>
            <w:webHidden/>
          </w:rPr>
          <w:tab/>
        </w:r>
        <w:r>
          <w:rPr>
            <w:noProof/>
            <w:webHidden/>
          </w:rPr>
          <w:fldChar w:fldCharType="begin"/>
        </w:r>
        <w:r>
          <w:rPr>
            <w:noProof/>
            <w:webHidden/>
          </w:rPr>
          <w:instrText xml:space="preserve"> PAGEREF _Toc19283231 \h </w:instrText>
        </w:r>
        <w:r>
          <w:rPr>
            <w:noProof/>
            <w:webHidden/>
          </w:rPr>
        </w:r>
        <w:r>
          <w:rPr>
            <w:noProof/>
            <w:webHidden/>
          </w:rPr>
          <w:fldChar w:fldCharType="separate"/>
        </w:r>
        <w:r>
          <w:rPr>
            <w:noProof/>
            <w:webHidden/>
          </w:rPr>
          <w:t>8</w:t>
        </w:r>
        <w:r>
          <w:rPr>
            <w:noProof/>
            <w:webHidden/>
          </w:rPr>
          <w:fldChar w:fldCharType="end"/>
        </w:r>
      </w:hyperlink>
    </w:p>
    <w:p w14:paraId="6F656547" w14:textId="5C98D36B" w:rsidR="008550FF" w:rsidRDefault="008550FF">
      <w:pPr>
        <w:pStyle w:val="TOC3"/>
        <w:tabs>
          <w:tab w:val="left" w:pos="1320"/>
          <w:tab w:val="right" w:leader="dot" w:pos="9710"/>
        </w:tabs>
        <w:rPr>
          <w:rFonts w:asciiTheme="minorHAnsi" w:eastAsiaTheme="minorEastAsia" w:hAnsiTheme="minorHAnsi" w:cstheme="minorBidi"/>
          <w:noProof/>
          <w:sz w:val="22"/>
          <w:szCs w:val="22"/>
          <w:lang w:val="en-US"/>
        </w:rPr>
      </w:pPr>
      <w:hyperlink w:anchor="_Toc19283232" w:history="1">
        <w:r w:rsidRPr="00906646">
          <w:rPr>
            <w:rStyle w:val="Hyperlink"/>
            <w:noProof/>
          </w:rPr>
          <w:t>2.4.1</w:t>
        </w:r>
        <w:r>
          <w:rPr>
            <w:rFonts w:asciiTheme="minorHAnsi" w:eastAsiaTheme="minorEastAsia" w:hAnsiTheme="minorHAnsi" w:cstheme="minorBidi"/>
            <w:noProof/>
            <w:sz w:val="22"/>
            <w:szCs w:val="22"/>
            <w:lang w:val="en-US"/>
          </w:rPr>
          <w:tab/>
        </w:r>
        <w:r w:rsidRPr="00906646">
          <w:rPr>
            <w:rStyle w:val="Hyperlink"/>
            <w:noProof/>
          </w:rPr>
          <w:t>Not implemented / Limited functionality requirements</w:t>
        </w:r>
        <w:r>
          <w:rPr>
            <w:noProof/>
            <w:webHidden/>
          </w:rPr>
          <w:tab/>
        </w:r>
        <w:r>
          <w:rPr>
            <w:noProof/>
            <w:webHidden/>
          </w:rPr>
          <w:fldChar w:fldCharType="begin"/>
        </w:r>
        <w:r>
          <w:rPr>
            <w:noProof/>
            <w:webHidden/>
          </w:rPr>
          <w:instrText xml:space="preserve"> PAGEREF _Toc19283232 \h </w:instrText>
        </w:r>
        <w:r>
          <w:rPr>
            <w:noProof/>
            <w:webHidden/>
          </w:rPr>
        </w:r>
        <w:r>
          <w:rPr>
            <w:noProof/>
            <w:webHidden/>
          </w:rPr>
          <w:fldChar w:fldCharType="separate"/>
        </w:r>
        <w:r>
          <w:rPr>
            <w:noProof/>
            <w:webHidden/>
          </w:rPr>
          <w:t>9</w:t>
        </w:r>
        <w:r>
          <w:rPr>
            <w:noProof/>
            <w:webHidden/>
          </w:rPr>
          <w:fldChar w:fldCharType="end"/>
        </w:r>
      </w:hyperlink>
    </w:p>
    <w:p w14:paraId="1FEB3648" w14:textId="1154D2A2" w:rsidR="008550FF" w:rsidRDefault="008550FF">
      <w:pPr>
        <w:pStyle w:val="TOC3"/>
        <w:tabs>
          <w:tab w:val="left" w:pos="1320"/>
          <w:tab w:val="right" w:leader="dot" w:pos="9710"/>
        </w:tabs>
        <w:rPr>
          <w:rFonts w:asciiTheme="minorHAnsi" w:eastAsiaTheme="minorEastAsia" w:hAnsiTheme="minorHAnsi" w:cstheme="minorBidi"/>
          <w:noProof/>
          <w:sz w:val="22"/>
          <w:szCs w:val="22"/>
          <w:lang w:val="en-US"/>
        </w:rPr>
      </w:pPr>
      <w:hyperlink w:anchor="_Toc19283233" w:history="1">
        <w:r w:rsidRPr="00906646">
          <w:rPr>
            <w:rStyle w:val="Hyperlink"/>
            <w:noProof/>
          </w:rPr>
          <w:t>2.4.2</w:t>
        </w:r>
        <w:r>
          <w:rPr>
            <w:rFonts w:asciiTheme="minorHAnsi" w:eastAsiaTheme="minorEastAsia" w:hAnsiTheme="minorHAnsi" w:cstheme="minorBidi"/>
            <w:noProof/>
            <w:sz w:val="22"/>
            <w:szCs w:val="22"/>
            <w:lang w:val="en-US"/>
          </w:rPr>
          <w:tab/>
        </w:r>
        <w:r w:rsidRPr="00906646">
          <w:rPr>
            <w:rStyle w:val="Hyperlink"/>
            <w:noProof/>
          </w:rPr>
          <w:t>Bug Fixes</w:t>
        </w:r>
        <w:r>
          <w:rPr>
            <w:noProof/>
            <w:webHidden/>
          </w:rPr>
          <w:tab/>
        </w:r>
        <w:r>
          <w:rPr>
            <w:noProof/>
            <w:webHidden/>
          </w:rPr>
          <w:fldChar w:fldCharType="begin"/>
        </w:r>
        <w:r>
          <w:rPr>
            <w:noProof/>
            <w:webHidden/>
          </w:rPr>
          <w:instrText xml:space="preserve"> PAGEREF _Toc19283233 \h </w:instrText>
        </w:r>
        <w:r>
          <w:rPr>
            <w:noProof/>
            <w:webHidden/>
          </w:rPr>
        </w:r>
        <w:r>
          <w:rPr>
            <w:noProof/>
            <w:webHidden/>
          </w:rPr>
          <w:fldChar w:fldCharType="separate"/>
        </w:r>
        <w:r>
          <w:rPr>
            <w:noProof/>
            <w:webHidden/>
          </w:rPr>
          <w:t>9</w:t>
        </w:r>
        <w:r>
          <w:rPr>
            <w:noProof/>
            <w:webHidden/>
          </w:rPr>
          <w:fldChar w:fldCharType="end"/>
        </w:r>
      </w:hyperlink>
    </w:p>
    <w:p w14:paraId="1D8E1856" w14:textId="664DF3AD" w:rsidR="008550FF" w:rsidRDefault="008550FF">
      <w:pPr>
        <w:pStyle w:val="TOC3"/>
        <w:tabs>
          <w:tab w:val="left" w:pos="1320"/>
          <w:tab w:val="right" w:leader="dot" w:pos="9710"/>
        </w:tabs>
        <w:rPr>
          <w:rFonts w:asciiTheme="minorHAnsi" w:eastAsiaTheme="minorEastAsia" w:hAnsiTheme="minorHAnsi" w:cstheme="minorBidi"/>
          <w:noProof/>
          <w:sz w:val="22"/>
          <w:szCs w:val="22"/>
          <w:lang w:val="en-US"/>
        </w:rPr>
      </w:pPr>
      <w:hyperlink w:anchor="_Toc19283234" w:history="1">
        <w:r w:rsidRPr="00906646">
          <w:rPr>
            <w:rStyle w:val="Hyperlink"/>
            <w:noProof/>
          </w:rPr>
          <w:t>2.4.3</w:t>
        </w:r>
        <w:r>
          <w:rPr>
            <w:rFonts w:asciiTheme="minorHAnsi" w:eastAsiaTheme="minorEastAsia" w:hAnsiTheme="minorHAnsi" w:cstheme="minorBidi"/>
            <w:noProof/>
            <w:sz w:val="22"/>
            <w:szCs w:val="22"/>
            <w:lang w:val="en-US"/>
          </w:rPr>
          <w:tab/>
        </w:r>
        <w:r w:rsidRPr="00906646">
          <w:rPr>
            <w:rStyle w:val="Hyperlink"/>
            <w:noProof/>
          </w:rPr>
          <w:t>Features added</w:t>
        </w:r>
        <w:r>
          <w:rPr>
            <w:noProof/>
            <w:webHidden/>
          </w:rPr>
          <w:tab/>
        </w:r>
        <w:r>
          <w:rPr>
            <w:noProof/>
            <w:webHidden/>
          </w:rPr>
          <w:fldChar w:fldCharType="begin"/>
        </w:r>
        <w:r>
          <w:rPr>
            <w:noProof/>
            <w:webHidden/>
          </w:rPr>
          <w:instrText xml:space="preserve"> PAGEREF _Toc19283234 \h </w:instrText>
        </w:r>
        <w:r>
          <w:rPr>
            <w:noProof/>
            <w:webHidden/>
          </w:rPr>
        </w:r>
        <w:r>
          <w:rPr>
            <w:noProof/>
            <w:webHidden/>
          </w:rPr>
          <w:fldChar w:fldCharType="separate"/>
        </w:r>
        <w:r>
          <w:rPr>
            <w:noProof/>
            <w:webHidden/>
          </w:rPr>
          <w:t>9</w:t>
        </w:r>
        <w:r>
          <w:rPr>
            <w:noProof/>
            <w:webHidden/>
          </w:rPr>
          <w:fldChar w:fldCharType="end"/>
        </w:r>
      </w:hyperlink>
    </w:p>
    <w:p w14:paraId="6F486D36" w14:textId="79E09F6B" w:rsidR="008550FF" w:rsidRDefault="008550FF">
      <w:pPr>
        <w:pStyle w:val="TOC3"/>
        <w:tabs>
          <w:tab w:val="left" w:pos="1320"/>
          <w:tab w:val="right" w:leader="dot" w:pos="9710"/>
        </w:tabs>
        <w:rPr>
          <w:rFonts w:asciiTheme="minorHAnsi" w:eastAsiaTheme="minorEastAsia" w:hAnsiTheme="minorHAnsi" w:cstheme="minorBidi"/>
          <w:noProof/>
          <w:sz w:val="22"/>
          <w:szCs w:val="22"/>
          <w:lang w:val="en-US"/>
        </w:rPr>
      </w:pPr>
      <w:hyperlink w:anchor="_Toc19283235" w:history="1">
        <w:r w:rsidRPr="00906646">
          <w:rPr>
            <w:rStyle w:val="Hyperlink"/>
            <w:noProof/>
          </w:rPr>
          <w:t>2.4.4</w:t>
        </w:r>
        <w:r>
          <w:rPr>
            <w:rFonts w:asciiTheme="minorHAnsi" w:eastAsiaTheme="minorEastAsia" w:hAnsiTheme="minorHAnsi" w:cstheme="minorBidi"/>
            <w:noProof/>
            <w:sz w:val="22"/>
            <w:szCs w:val="22"/>
            <w:lang w:val="en-US"/>
          </w:rPr>
          <w:tab/>
        </w:r>
        <w:r w:rsidRPr="00906646">
          <w:rPr>
            <w:rStyle w:val="Hyperlink"/>
            <w:noProof/>
          </w:rPr>
          <w:t>Notes</w:t>
        </w:r>
        <w:r>
          <w:rPr>
            <w:noProof/>
            <w:webHidden/>
          </w:rPr>
          <w:tab/>
        </w:r>
        <w:r>
          <w:rPr>
            <w:noProof/>
            <w:webHidden/>
          </w:rPr>
          <w:fldChar w:fldCharType="begin"/>
        </w:r>
        <w:r>
          <w:rPr>
            <w:noProof/>
            <w:webHidden/>
          </w:rPr>
          <w:instrText xml:space="preserve"> PAGEREF _Toc19283235 \h </w:instrText>
        </w:r>
        <w:r>
          <w:rPr>
            <w:noProof/>
            <w:webHidden/>
          </w:rPr>
        </w:r>
        <w:r>
          <w:rPr>
            <w:noProof/>
            <w:webHidden/>
          </w:rPr>
          <w:fldChar w:fldCharType="separate"/>
        </w:r>
        <w:r>
          <w:rPr>
            <w:noProof/>
            <w:webHidden/>
          </w:rPr>
          <w:t>9</w:t>
        </w:r>
        <w:r>
          <w:rPr>
            <w:noProof/>
            <w:webHidden/>
          </w:rPr>
          <w:fldChar w:fldCharType="end"/>
        </w:r>
      </w:hyperlink>
    </w:p>
    <w:p w14:paraId="54EA8094" w14:textId="446C80F2" w:rsidR="000067D8" w:rsidRDefault="000067D8" w:rsidP="000067D8">
      <w:r>
        <w:fldChar w:fldCharType="end"/>
      </w:r>
    </w:p>
    <w:p w14:paraId="435393BE" w14:textId="77777777" w:rsidR="002D3A35" w:rsidRDefault="000067D8" w:rsidP="002D3A35">
      <w:pPr>
        <w:pStyle w:val="Heading1"/>
      </w:pPr>
      <w:r>
        <w:br w:type="page"/>
      </w:r>
      <w:bookmarkStart w:id="25" w:name="_Toc342663646"/>
      <w:bookmarkStart w:id="26" w:name="_Toc19283202"/>
      <w:r w:rsidR="002D3A35">
        <w:lastRenderedPageBreak/>
        <w:t>Introduction</w:t>
      </w:r>
      <w:bookmarkEnd w:id="25"/>
      <w:bookmarkEnd w:id="26"/>
    </w:p>
    <w:p w14:paraId="7857C207" w14:textId="77777777" w:rsidR="002D3A35" w:rsidRDefault="002D3A35" w:rsidP="002D3A35">
      <w:pPr>
        <w:rPr>
          <w:lang w:val="en-GB"/>
        </w:rPr>
      </w:pPr>
    </w:p>
    <w:tbl>
      <w:tblPr>
        <w:tblStyle w:val="ColorfulGrid-Accent5"/>
        <w:tblW w:w="8856" w:type="dxa"/>
        <w:shd w:val="clear" w:color="auto" w:fill="31849B" w:themeFill="accent5" w:themeFillShade="BF"/>
        <w:tblLook w:val="04A0" w:firstRow="1" w:lastRow="0" w:firstColumn="1" w:lastColumn="0" w:noHBand="0" w:noVBand="1"/>
      </w:tblPr>
      <w:tblGrid>
        <w:gridCol w:w="1320"/>
        <w:gridCol w:w="8400"/>
      </w:tblGrid>
      <w:tr w:rsidR="002D3A35" w14:paraId="2DC08AE4" w14:textId="77777777" w:rsidTr="001646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31849B" w:themeFill="accent5" w:themeFillShade="BF"/>
          </w:tcPr>
          <w:p w14:paraId="59BB76DC" w14:textId="77777777" w:rsidR="002D3A35" w:rsidRPr="003824AF" w:rsidRDefault="002D3A35" w:rsidP="001646BA">
            <w:pPr>
              <w:rPr>
                <w:lang w:val="en-GB"/>
              </w:rPr>
            </w:pPr>
            <w:r w:rsidRPr="003824AF">
              <w:rPr>
                <w:bCs w:val="0"/>
                <w:lang w:val="en-GB"/>
              </w:rPr>
              <w:t>Component Type</w:t>
            </w:r>
          </w:p>
        </w:tc>
        <w:tc>
          <w:tcPr>
            <w:tcW w:w="6498" w:type="dxa"/>
          </w:tcPr>
          <w:p w14:paraId="07CBBA8E" w14:textId="0AA536D4" w:rsidR="002D3A35" w:rsidRPr="00457688" w:rsidRDefault="00317CF3" w:rsidP="001646BA">
            <w:pPr>
              <w:cnfStyle w:val="100000000000" w:firstRow="1" w:lastRow="0" w:firstColumn="0" w:lastColumn="0" w:oddVBand="0" w:evenVBand="0" w:oddHBand="0" w:evenHBand="0" w:firstRowFirstColumn="0" w:firstRowLastColumn="0" w:lastRowFirstColumn="0" w:lastRowLastColumn="0"/>
              <w:rPr>
                <w:b w:val="0"/>
                <w:color w:val="auto"/>
                <w:lang w:val="en-GB"/>
              </w:rPr>
            </w:pPr>
            <w:ins w:id="27" w:author="Poornima Raviselvan - I17179" w:date="2019-07-26T14:49:00Z">
              <w:r>
                <w:rPr>
                  <w:b w:val="0"/>
                  <w:color w:val="auto"/>
                  <w:lang w:val="en-GB"/>
                </w:rPr>
                <w:t>Software Stack</w:t>
              </w:r>
              <w:r w:rsidDel="00317CF3">
                <w:rPr>
                  <w:b w:val="0"/>
                  <w:color w:val="auto"/>
                  <w:lang w:val="en-GB"/>
                </w:rPr>
                <w:t xml:space="preserve"> </w:t>
              </w:r>
            </w:ins>
            <w:ins w:id="28" w:author="Poornima Raviselvan - I17179" w:date="2019-07-26T15:28:00Z">
              <w:r w:rsidR="00410268">
                <w:rPr>
                  <w:b w:val="0"/>
                  <w:color w:val="auto"/>
                  <w:lang w:val="en-GB"/>
                </w:rPr>
                <w:t>Package</w:t>
              </w:r>
            </w:ins>
            <w:del w:id="29" w:author="Poornima Raviselvan - I17179" w:date="2019-07-26T14:49:00Z">
              <w:r w:rsidR="002D3A35" w:rsidDel="00317CF3">
                <w:rPr>
                  <w:b w:val="0"/>
                  <w:color w:val="auto"/>
                  <w:lang w:val="en-GB"/>
                </w:rPr>
                <w:delText>&lt;</w:delText>
              </w:r>
              <w:r w:rsidR="002D3A35" w:rsidRPr="00457688" w:rsidDel="00317CF3">
                <w:rPr>
                  <w:b w:val="0"/>
                  <w:color w:val="auto"/>
                  <w:lang w:val="en-GB"/>
                </w:rPr>
                <w:delText>Firmware / Library / Driver / Application</w:delText>
              </w:r>
              <w:r w:rsidR="002D3A35" w:rsidDel="00317CF3">
                <w:rPr>
                  <w:b w:val="0"/>
                  <w:color w:val="auto"/>
                  <w:lang w:val="en-GB"/>
                </w:rPr>
                <w:delText>/ other as appropriate&gt;</w:delText>
              </w:r>
            </w:del>
          </w:p>
        </w:tc>
      </w:tr>
      <w:tr w:rsidR="002D3A35" w14:paraId="4DAF6708" w14:textId="77777777" w:rsidTr="00164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4E9D143C" w14:textId="77777777" w:rsidR="002D3A35" w:rsidRPr="003824AF" w:rsidRDefault="002D3A35" w:rsidP="001646BA">
            <w:pPr>
              <w:rPr>
                <w:b/>
                <w:lang w:val="en-GB"/>
              </w:rPr>
            </w:pPr>
            <w:r w:rsidRPr="003824AF">
              <w:rPr>
                <w:b/>
                <w:lang w:val="en-GB"/>
              </w:rPr>
              <w:t>Target Silicon</w:t>
            </w:r>
          </w:p>
        </w:tc>
        <w:tc>
          <w:tcPr>
            <w:tcW w:w="6498" w:type="dxa"/>
            <w:shd w:val="clear" w:color="auto" w:fill="B6DDE8" w:themeFill="accent5" w:themeFillTint="66"/>
          </w:tcPr>
          <w:p w14:paraId="7B1E1F9B" w14:textId="5D24A10A" w:rsidR="002D3A35" w:rsidRPr="00457688" w:rsidRDefault="00317CF3" w:rsidP="001646BA">
            <w:pPr>
              <w:cnfStyle w:val="000000100000" w:firstRow="0" w:lastRow="0" w:firstColumn="0" w:lastColumn="0" w:oddVBand="0" w:evenVBand="0" w:oddHBand="1" w:evenHBand="0" w:firstRowFirstColumn="0" w:firstRowLastColumn="0" w:lastRowFirstColumn="0" w:lastRowLastColumn="0"/>
              <w:rPr>
                <w:color w:val="auto"/>
                <w:lang w:val="en-GB"/>
              </w:rPr>
            </w:pPr>
            <w:ins w:id="30" w:author="Poornima Raviselvan - I17179" w:date="2019-07-26T14:49:00Z">
              <w:r>
                <w:rPr>
                  <w:color w:val="auto"/>
                  <w:lang w:val="en-GB"/>
                </w:rPr>
                <w:t>SAMD20 + UPD3</w:t>
              </w:r>
            </w:ins>
            <w:ins w:id="31" w:author="Poornima Raviselvan - I17179" w:date="2019-07-26T14:50:00Z">
              <w:r>
                <w:rPr>
                  <w:color w:val="auto"/>
                  <w:lang w:val="en-GB"/>
                </w:rPr>
                <w:t>50</w:t>
              </w:r>
            </w:ins>
            <w:del w:id="32" w:author="Poornima Raviselvan - I17179" w:date="2019-07-26T14:49:00Z">
              <w:r w:rsidR="002D3A35" w:rsidRPr="00457688" w:rsidDel="00317CF3">
                <w:rPr>
                  <w:color w:val="auto"/>
                  <w:lang w:val="en-GB"/>
                </w:rPr>
                <w:delText>&lt;</w:delText>
              </w:r>
              <w:r w:rsidR="002D3A35" w:rsidDel="00317CF3">
                <w:rPr>
                  <w:color w:val="auto"/>
                  <w:lang w:val="en-GB"/>
                </w:rPr>
                <w:delText>Example: SEC1100</w:delText>
              </w:r>
              <w:r w:rsidR="002D3A35" w:rsidRPr="00457688" w:rsidDel="00317CF3">
                <w:rPr>
                  <w:color w:val="auto"/>
                  <w:lang w:val="en-GB"/>
                </w:rPr>
                <w:delText>&gt;</w:delText>
              </w:r>
            </w:del>
          </w:p>
        </w:tc>
      </w:tr>
      <w:tr w:rsidR="002D3A35" w14:paraId="20C96927" w14:textId="77777777" w:rsidTr="001646BA">
        <w:tc>
          <w:tcPr>
            <w:cnfStyle w:val="001000000000" w:firstRow="0" w:lastRow="0" w:firstColumn="1" w:lastColumn="0" w:oddVBand="0" w:evenVBand="0" w:oddHBand="0" w:evenHBand="0" w:firstRowFirstColumn="0" w:firstRowLastColumn="0" w:lastRowFirstColumn="0" w:lastRowLastColumn="0"/>
            <w:tcW w:w="2358" w:type="dxa"/>
          </w:tcPr>
          <w:p w14:paraId="5D108322" w14:textId="77777777" w:rsidR="002D3A35" w:rsidRPr="00457688" w:rsidRDefault="002D3A35" w:rsidP="001646BA">
            <w:pPr>
              <w:rPr>
                <w:b/>
                <w:lang w:val="en-GB"/>
              </w:rPr>
            </w:pPr>
            <w:r>
              <w:rPr>
                <w:b/>
                <w:lang w:val="en-GB"/>
              </w:rPr>
              <w:t>Where can an e</w:t>
            </w:r>
            <w:r w:rsidRPr="00457688">
              <w:rPr>
                <w:b/>
                <w:lang w:val="en-GB"/>
              </w:rPr>
              <w:t xml:space="preserve">nd user </w:t>
            </w:r>
            <w:r>
              <w:rPr>
                <w:b/>
                <w:lang w:val="en-GB"/>
              </w:rPr>
              <w:t xml:space="preserve">see the </w:t>
            </w:r>
            <w:r w:rsidRPr="00457688">
              <w:rPr>
                <w:b/>
                <w:lang w:val="en-GB"/>
              </w:rPr>
              <w:t>version number</w:t>
            </w:r>
          </w:p>
          <w:p w14:paraId="5D839866" w14:textId="77777777" w:rsidR="002D3A35" w:rsidRPr="003824AF" w:rsidRDefault="002D3A35" w:rsidP="001646BA">
            <w:pPr>
              <w:rPr>
                <w:b/>
                <w:lang w:val="en-GB"/>
              </w:rPr>
            </w:pPr>
          </w:p>
        </w:tc>
        <w:tc>
          <w:tcPr>
            <w:tcW w:w="6498" w:type="dxa"/>
            <w:shd w:val="clear" w:color="auto" w:fill="B6DDE8" w:themeFill="accent5" w:themeFillTint="66"/>
          </w:tcPr>
          <w:p w14:paraId="1C7A7439" w14:textId="46611DEA" w:rsidR="002D3A35" w:rsidRPr="00457688" w:rsidRDefault="00317CF3" w:rsidP="001646BA">
            <w:pPr>
              <w:cnfStyle w:val="000000000000" w:firstRow="0" w:lastRow="0" w:firstColumn="0" w:lastColumn="0" w:oddVBand="0" w:evenVBand="0" w:oddHBand="0" w:evenHBand="0" w:firstRowFirstColumn="0" w:firstRowLastColumn="0" w:lastRowFirstColumn="0" w:lastRowLastColumn="0"/>
              <w:rPr>
                <w:lang w:val="en-GB"/>
              </w:rPr>
            </w:pPr>
            <w:ins w:id="33" w:author="Poornima Raviselvan - I17179" w:date="2019-07-26T14:50:00Z">
              <w:r w:rsidRPr="00317CF3">
                <w:rPr>
                  <w:lang w:val="en-GB"/>
                </w:rPr>
                <w:t>Version number appended with filename //depot_dsg/PSF/Source/UPD350_PSF_Stack_Package/PSF_Stack/include/ProjectVersion.h</w:t>
              </w:r>
            </w:ins>
          </w:p>
        </w:tc>
      </w:tr>
    </w:tbl>
    <w:p w14:paraId="69D3CAB7" w14:textId="48AAE691" w:rsidR="002D3A35" w:rsidRDefault="002D3A35" w:rsidP="002D3A35">
      <w:pPr>
        <w:rPr>
          <w:ins w:id="34" w:author="Poornima Raviselvan - I17179" w:date="2019-07-26T14:49:00Z"/>
          <w:lang w:val="en-GB"/>
        </w:rPr>
      </w:pPr>
      <w:r>
        <w:rPr>
          <w:lang w:val="en-GB"/>
        </w:rPr>
        <w:t xml:space="preserve"> </w:t>
      </w:r>
    </w:p>
    <w:p w14:paraId="10FADE5D" w14:textId="77777777" w:rsidR="00317CF3" w:rsidRDefault="00317CF3" w:rsidP="00317CF3">
      <w:pPr>
        <w:rPr>
          <w:ins w:id="35" w:author="Poornima Raviselvan - I17179" w:date="2019-07-26T14:51:00Z"/>
          <w:lang w:val="en-GB"/>
        </w:rPr>
      </w:pPr>
    </w:p>
    <w:p w14:paraId="03315075" w14:textId="77777777" w:rsidR="00317CF3" w:rsidRDefault="00317CF3" w:rsidP="00317CF3">
      <w:pPr>
        <w:rPr>
          <w:ins w:id="36" w:author="Poornima Raviselvan - I17179" w:date="2019-07-26T14:51:00Z"/>
          <w:lang w:val="en-GB"/>
        </w:rPr>
      </w:pPr>
      <w:ins w:id="37" w:author="Poornima Raviselvan - I17179" w:date="2019-07-26T14:51:00Z">
        <w:r>
          <w:rPr>
            <w:lang w:val="en-GB"/>
          </w:rPr>
          <w:t>USB Power Delivery Software Framework (PSF) – a software-based Power Delivery stack along with UPD350 Type -c Port Controller (Maverick) is a USB-PD solution. It is a gene</w:t>
        </w:r>
        <w:bookmarkStart w:id="38" w:name="_GoBack"/>
        <w:bookmarkEnd w:id="38"/>
        <w:r>
          <w:rPr>
            <w:lang w:val="en-GB"/>
          </w:rPr>
          <w:t>ric user-friendly stack that can be ported across various hardware platform.</w:t>
        </w:r>
      </w:ins>
    </w:p>
    <w:p w14:paraId="0B938C9B" w14:textId="4C0286FB" w:rsidR="00317CF3" w:rsidDel="00317CF3" w:rsidRDefault="00317CF3" w:rsidP="002D3A35">
      <w:pPr>
        <w:rPr>
          <w:del w:id="39" w:author="Poornima Raviselvan - I17179" w:date="2019-07-26T14:51:00Z"/>
          <w:lang w:val="en-GB"/>
        </w:rPr>
      </w:pPr>
    </w:p>
    <w:p w14:paraId="7D14CE9B" w14:textId="18011CB5" w:rsidR="002D3A35" w:rsidDel="00317CF3" w:rsidRDefault="002D3A35" w:rsidP="002D3A35">
      <w:pPr>
        <w:rPr>
          <w:del w:id="40" w:author="Poornima Raviselvan - I17179" w:date="2019-07-26T14:51:00Z"/>
          <w:lang w:val="en-GB"/>
        </w:rPr>
      </w:pPr>
    </w:p>
    <w:p w14:paraId="22470161" w14:textId="740222B8" w:rsidR="002D3A35" w:rsidDel="00317CF3" w:rsidRDefault="002D3A35" w:rsidP="002D3A35">
      <w:pPr>
        <w:rPr>
          <w:del w:id="41" w:author="Poornima Raviselvan - I17179" w:date="2019-07-26T14:51:00Z"/>
          <w:lang w:val="en-GB"/>
        </w:rPr>
      </w:pPr>
      <w:del w:id="42" w:author="Poornima Raviselvan - I17179" w:date="2019-07-26T14:51:00Z">
        <w:r w:rsidDel="00317CF3">
          <w:rPr>
            <w:lang w:val="en-GB"/>
          </w:rPr>
          <w:delText>&lt;Include a brief of this specific software component so that even users new to this will be able to comprehend. This may also include brief explanation of the features of this software&gt;</w:delText>
        </w:r>
      </w:del>
    </w:p>
    <w:p w14:paraId="190C9D77" w14:textId="77777777" w:rsidR="002D3A35" w:rsidRDefault="002D3A35" w:rsidP="002D3A35">
      <w:pPr>
        <w:rPr>
          <w:lang w:val="en-GB"/>
        </w:rPr>
      </w:pPr>
    </w:p>
    <w:p w14:paraId="14018CB0" w14:textId="77777777" w:rsidR="002D3A35" w:rsidRDefault="002D3A35" w:rsidP="002D3A35">
      <w:pPr>
        <w:pStyle w:val="Heading1"/>
      </w:pPr>
      <w:bookmarkStart w:id="43" w:name="_Toc342663647"/>
      <w:bookmarkStart w:id="44" w:name="_Toc19283203"/>
      <w:r>
        <w:t>Release notes</w:t>
      </w:r>
      <w:bookmarkEnd w:id="43"/>
      <w:bookmarkEnd w:id="44"/>
    </w:p>
    <w:p w14:paraId="476018D3" w14:textId="121C0D6A" w:rsidR="00A33EA9" w:rsidRDefault="00A33EA9" w:rsidP="002D3A35">
      <w:pPr>
        <w:pStyle w:val="Heading2"/>
        <w:rPr>
          <w:ins w:id="45" w:author="Muthukumar Veeramani - I18368" w:date="2019-09-13T15:40:00Z"/>
        </w:rPr>
      </w:pPr>
      <w:bookmarkStart w:id="46" w:name="_Toc342663648"/>
      <w:bookmarkStart w:id="47" w:name="_Toc19283204"/>
      <w:ins w:id="48" w:author="Muthukumar Veeramani - I18368" w:date="2019-09-13T15:40:00Z">
        <w:r>
          <w:t>Version 0.83</w:t>
        </w:r>
        <w:bookmarkEnd w:id="47"/>
      </w:ins>
    </w:p>
    <w:tbl>
      <w:tblPr>
        <w:tblStyle w:val="ColorfulGrid-Accent5"/>
        <w:tblW w:w="10098" w:type="dxa"/>
        <w:shd w:val="clear" w:color="auto" w:fill="31849B" w:themeFill="accent5" w:themeFillShade="BF"/>
        <w:tblLook w:val="04A0" w:firstRow="1" w:lastRow="0" w:firstColumn="1" w:lastColumn="0" w:noHBand="0" w:noVBand="1"/>
      </w:tblPr>
      <w:tblGrid>
        <w:gridCol w:w="3708"/>
        <w:gridCol w:w="6390"/>
      </w:tblGrid>
      <w:tr w:rsidR="00A33EA9" w14:paraId="78EC203A" w14:textId="77777777" w:rsidTr="00A11BDD">
        <w:trPr>
          <w:cnfStyle w:val="100000000000" w:firstRow="1" w:lastRow="0" w:firstColumn="0" w:lastColumn="0" w:oddVBand="0" w:evenVBand="0" w:oddHBand="0" w:evenHBand="0" w:firstRowFirstColumn="0" w:firstRowLastColumn="0" w:lastRowFirstColumn="0" w:lastRowLastColumn="0"/>
          <w:ins w:id="49"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56730F48" w14:textId="77777777" w:rsidR="00A33EA9" w:rsidRDefault="00A33EA9" w:rsidP="00A11BDD">
            <w:pPr>
              <w:rPr>
                <w:ins w:id="50" w:author="Muthukumar Veeramani - I18368" w:date="2019-09-13T15:40:00Z"/>
                <w:lang w:val="en-GB"/>
              </w:rPr>
            </w:pPr>
            <w:ins w:id="51" w:author="Muthukumar Veeramani - I18368" w:date="2019-09-13T15:40:00Z">
              <w:r>
                <w:rPr>
                  <w:lang w:val="en-GB"/>
                </w:rPr>
                <w:t>Release date</w:t>
              </w:r>
            </w:ins>
          </w:p>
        </w:tc>
        <w:tc>
          <w:tcPr>
            <w:tcW w:w="6390" w:type="dxa"/>
          </w:tcPr>
          <w:p w14:paraId="171E1A85" w14:textId="7C2F4821" w:rsidR="00A33EA9" w:rsidRPr="00457688" w:rsidRDefault="00A33EA9" w:rsidP="00A11BDD">
            <w:pPr>
              <w:cnfStyle w:val="100000000000" w:firstRow="1" w:lastRow="0" w:firstColumn="0" w:lastColumn="0" w:oddVBand="0" w:evenVBand="0" w:oddHBand="0" w:evenHBand="0" w:firstRowFirstColumn="0" w:firstRowLastColumn="0" w:lastRowFirstColumn="0" w:lastRowLastColumn="0"/>
              <w:rPr>
                <w:ins w:id="52" w:author="Muthukumar Veeramani - I18368" w:date="2019-09-13T15:40:00Z"/>
                <w:b w:val="0"/>
                <w:lang w:val="en-GB"/>
              </w:rPr>
            </w:pPr>
            <w:ins w:id="53" w:author="Muthukumar Veeramani - I18368" w:date="2019-09-13T15:43:00Z">
              <w:r>
                <w:rPr>
                  <w:b w:val="0"/>
                  <w:lang w:val="en-GB"/>
                </w:rPr>
                <w:t>13-Sep-2019</w:t>
              </w:r>
            </w:ins>
          </w:p>
        </w:tc>
      </w:tr>
      <w:tr w:rsidR="00A33EA9" w14:paraId="1A0D383A" w14:textId="77777777" w:rsidTr="00A11BDD">
        <w:trPr>
          <w:cnfStyle w:val="000000100000" w:firstRow="0" w:lastRow="0" w:firstColumn="0" w:lastColumn="0" w:oddVBand="0" w:evenVBand="0" w:oddHBand="1" w:evenHBand="0" w:firstRowFirstColumn="0" w:firstRowLastColumn="0" w:lastRowFirstColumn="0" w:lastRowLastColumn="0"/>
          <w:ins w:id="54"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159D4EF4" w14:textId="77777777" w:rsidR="00A33EA9" w:rsidRPr="00E12F8C" w:rsidRDefault="00A33EA9" w:rsidP="00A11BDD">
            <w:pPr>
              <w:rPr>
                <w:ins w:id="55" w:author="Muthukumar Veeramani - I18368" w:date="2019-09-13T15:40:00Z"/>
                <w:b/>
                <w:lang w:val="en-GB"/>
              </w:rPr>
            </w:pPr>
            <w:ins w:id="56" w:author="Muthukumar Veeramani - I18368" w:date="2019-09-13T15:40:00Z">
              <w:r w:rsidRPr="00E12F8C">
                <w:rPr>
                  <w:b/>
                  <w:lang w:val="en-GB"/>
                </w:rPr>
                <w:t>Release Type</w:t>
              </w:r>
            </w:ins>
          </w:p>
        </w:tc>
        <w:tc>
          <w:tcPr>
            <w:tcW w:w="6390" w:type="dxa"/>
          </w:tcPr>
          <w:p w14:paraId="4EEAA01C" w14:textId="77777777" w:rsidR="00A33EA9" w:rsidRPr="00E12F8C" w:rsidRDefault="00A33EA9" w:rsidP="00A11BDD">
            <w:pPr>
              <w:cnfStyle w:val="000000100000" w:firstRow="0" w:lastRow="0" w:firstColumn="0" w:lastColumn="0" w:oddVBand="0" w:evenVBand="0" w:oddHBand="1" w:evenHBand="0" w:firstRowFirstColumn="0" w:firstRowLastColumn="0" w:lastRowFirstColumn="0" w:lastRowLastColumn="0"/>
              <w:rPr>
                <w:ins w:id="57" w:author="Muthukumar Veeramani - I18368" w:date="2019-09-13T15:40:00Z"/>
                <w:lang w:val="en-GB"/>
              </w:rPr>
            </w:pPr>
            <w:ins w:id="58" w:author="Muthukumar Veeramani - I18368" w:date="2019-09-13T15:40:00Z">
              <w:r>
                <w:rPr>
                  <w:lang w:val="en-GB"/>
                </w:rPr>
                <w:t>Temp release</w:t>
              </w:r>
            </w:ins>
          </w:p>
        </w:tc>
      </w:tr>
      <w:tr w:rsidR="00A33EA9" w14:paraId="26E180B6" w14:textId="77777777" w:rsidTr="00A11BDD">
        <w:trPr>
          <w:ins w:id="59"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0832CBAF" w14:textId="77777777" w:rsidR="00A33EA9" w:rsidRPr="00C825D6" w:rsidRDefault="00A33EA9" w:rsidP="00A11BDD">
            <w:pPr>
              <w:rPr>
                <w:ins w:id="60" w:author="Muthukumar Veeramani - I18368" w:date="2019-09-13T15:40:00Z"/>
                <w:b/>
                <w:lang w:val="en-GB"/>
              </w:rPr>
            </w:pPr>
            <w:ins w:id="61" w:author="Muthukumar Veeramani - I18368" w:date="2019-09-13T15:40:00Z">
              <w:r w:rsidRPr="00C825D6">
                <w:rPr>
                  <w:b/>
                  <w:lang w:val="en-GB"/>
                </w:rPr>
                <w:t>Pre-requisites (if any)</w:t>
              </w:r>
            </w:ins>
          </w:p>
        </w:tc>
        <w:tc>
          <w:tcPr>
            <w:tcW w:w="6390" w:type="dxa"/>
            <w:shd w:val="clear" w:color="auto" w:fill="B6DDE8" w:themeFill="accent5" w:themeFillTint="66"/>
          </w:tcPr>
          <w:p w14:paraId="1FBCBE69" w14:textId="77777777" w:rsidR="00A33EA9" w:rsidRPr="00457688" w:rsidRDefault="00A33EA9" w:rsidP="00A11BDD">
            <w:pPr>
              <w:cnfStyle w:val="000000000000" w:firstRow="0" w:lastRow="0" w:firstColumn="0" w:lastColumn="0" w:oddVBand="0" w:evenVBand="0" w:oddHBand="0" w:evenHBand="0" w:firstRowFirstColumn="0" w:firstRowLastColumn="0" w:lastRowFirstColumn="0" w:lastRowLastColumn="0"/>
              <w:rPr>
                <w:ins w:id="62" w:author="Muthukumar Veeramani - I18368" w:date="2019-09-13T15:40:00Z"/>
                <w:b/>
                <w:color w:val="auto"/>
                <w:lang w:val="en-GB"/>
              </w:rPr>
            </w:pPr>
            <w:ins w:id="63" w:author="Muthukumar Veeramani - I18368" w:date="2019-09-13T15:40:00Z">
              <w:r>
                <w:rPr>
                  <w:b/>
                  <w:lang w:val="en-GB"/>
                </w:rPr>
                <w:t xml:space="preserve">Applicable for platform with SAMD2016E + UPD350 </w:t>
              </w:r>
              <w:proofErr w:type="gramStart"/>
              <w:r>
                <w:rPr>
                  <w:b/>
                  <w:lang w:val="en-GB"/>
                </w:rPr>
                <w:t>B  Silicon</w:t>
              </w:r>
              <w:proofErr w:type="gramEnd"/>
            </w:ins>
          </w:p>
        </w:tc>
      </w:tr>
      <w:tr w:rsidR="00A33EA9" w14:paraId="0AA41DB8" w14:textId="77777777" w:rsidTr="00A11BDD">
        <w:trPr>
          <w:cnfStyle w:val="000000100000" w:firstRow="0" w:lastRow="0" w:firstColumn="0" w:lastColumn="0" w:oddVBand="0" w:evenVBand="0" w:oddHBand="1" w:evenHBand="0" w:firstRowFirstColumn="0" w:firstRowLastColumn="0" w:lastRowFirstColumn="0" w:lastRowLastColumn="0"/>
          <w:ins w:id="64"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3413934B" w14:textId="77777777" w:rsidR="00A33EA9" w:rsidRPr="00C825D6" w:rsidRDefault="00A33EA9" w:rsidP="00A11BDD">
            <w:pPr>
              <w:rPr>
                <w:ins w:id="65" w:author="Muthukumar Veeramani - I18368" w:date="2019-09-13T15:40:00Z"/>
                <w:b/>
                <w:lang w:val="en-GB"/>
              </w:rPr>
            </w:pPr>
            <w:ins w:id="66" w:author="Muthukumar Veeramani - I18368" w:date="2019-09-13T15:40:00Z">
              <w:r>
                <w:rPr>
                  <w:b/>
                  <w:lang w:val="en-GB"/>
                </w:rPr>
                <w:t>Source code path</w:t>
              </w:r>
            </w:ins>
          </w:p>
        </w:tc>
        <w:tc>
          <w:tcPr>
            <w:tcW w:w="6390" w:type="dxa"/>
            <w:shd w:val="clear" w:color="auto" w:fill="B6DDE8" w:themeFill="accent5" w:themeFillTint="66"/>
          </w:tcPr>
          <w:p w14:paraId="6E068188" w14:textId="77777777" w:rsidR="00A33EA9" w:rsidRDefault="00A33EA9" w:rsidP="00A11BDD">
            <w:pPr>
              <w:cnfStyle w:val="000000100000" w:firstRow="0" w:lastRow="0" w:firstColumn="0" w:lastColumn="0" w:oddVBand="0" w:evenVBand="0" w:oddHBand="1" w:evenHBand="0" w:firstRowFirstColumn="0" w:firstRowLastColumn="0" w:lastRowFirstColumn="0" w:lastRowLastColumn="0"/>
              <w:rPr>
                <w:ins w:id="67" w:author="Muthukumar Veeramani - I18368" w:date="2019-09-13T15:40:00Z"/>
                <w:lang w:val="en-GB"/>
              </w:rPr>
            </w:pPr>
            <w:ins w:id="68" w:author="Muthukumar Veeramani - I18368" w:date="2019-09-13T15:40:00Z">
              <w:r w:rsidRPr="00096E60">
                <w:rPr>
                  <w:lang w:val="en-GB"/>
                </w:rPr>
                <w:t>//</w:t>
              </w:r>
              <w:proofErr w:type="spellStart"/>
              <w:r w:rsidRPr="00096E60">
                <w:rPr>
                  <w:lang w:val="en-GB"/>
                </w:rPr>
                <w:t>depot_dsg</w:t>
              </w:r>
              <w:proofErr w:type="spellEnd"/>
              <w:r w:rsidRPr="00096E60">
                <w:rPr>
                  <w:lang w:val="en-GB"/>
                </w:rPr>
                <w:t>/PSF/Source/</w:t>
              </w:r>
            </w:ins>
          </w:p>
        </w:tc>
      </w:tr>
      <w:tr w:rsidR="00A33EA9" w14:paraId="494ADD11" w14:textId="77777777" w:rsidTr="00A11BDD">
        <w:trPr>
          <w:ins w:id="69"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5514D11E" w14:textId="77777777" w:rsidR="00A33EA9" w:rsidRDefault="00A33EA9" w:rsidP="00A11BDD">
            <w:pPr>
              <w:rPr>
                <w:ins w:id="70" w:author="Muthukumar Veeramani - I18368" w:date="2019-09-13T15:40:00Z"/>
                <w:b/>
                <w:lang w:val="en-GB"/>
              </w:rPr>
            </w:pPr>
            <w:ins w:id="71" w:author="Muthukumar Veeramani - I18368" w:date="2019-09-13T15:40:00Z">
              <w:r>
                <w:rPr>
                  <w:b/>
                  <w:lang w:val="en-GB"/>
                </w:rPr>
                <w:t>Source code label / branch &amp; perforce change list number</w:t>
              </w:r>
            </w:ins>
          </w:p>
        </w:tc>
        <w:tc>
          <w:tcPr>
            <w:tcW w:w="6390" w:type="dxa"/>
            <w:shd w:val="clear" w:color="auto" w:fill="B6DDE8" w:themeFill="accent5" w:themeFillTint="66"/>
          </w:tcPr>
          <w:p w14:paraId="1AA74B5C" w14:textId="3D144CCE" w:rsidR="00A33EA9" w:rsidRDefault="00A33EA9" w:rsidP="00A11BDD">
            <w:pPr>
              <w:cnfStyle w:val="000000000000" w:firstRow="0" w:lastRow="0" w:firstColumn="0" w:lastColumn="0" w:oddVBand="0" w:evenVBand="0" w:oddHBand="0" w:evenHBand="0" w:firstRowFirstColumn="0" w:firstRowLastColumn="0" w:lastRowFirstColumn="0" w:lastRowLastColumn="0"/>
              <w:rPr>
                <w:ins w:id="72" w:author="Muthukumar Veeramani - I18368" w:date="2019-09-13T15:40:00Z"/>
                <w:lang w:val="en-GB"/>
              </w:rPr>
            </w:pPr>
            <w:ins w:id="73" w:author="Muthukumar Veeramani - I18368" w:date="2019-09-13T15:40:00Z">
              <w:r>
                <w:rPr>
                  <w:b/>
                  <w:bCs/>
                  <w:lang w:val="en-GB"/>
                </w:rPr>
                <w:t>Label:</w:t>
              </w:r>
              <w:r>
                <w:rPr>
                  <w:lang w:val="en-GB"/>
                </w:rPr>
                <w:t xml:space="preserve"> PSF_STACK_V0.8</w:t>
              </w:r>
            </w:ins>
            <w:ins w:id="74" w:author="Muthukumar Veeramani - I18368" w:date="2019-09-13T15:44:00Z">
              <w:r>
                <w:rPr>
                  <w:lang w:val="en-GB"/>
                </w:rPr>
                <w:t>3</w:t>
              </w:r>
            </w:ins>
          </w:p>
          <w:p w14:paraId="1F02CBA3" w14:textId="5742B8D2" w:rsidR="00A33EA9" w:rsidRPr="007D54E7" w:rsidRDefault="00A33EA9" w:rsidP="00A11BDD">
            <w:pPr>
              <w:cnfStyle w:val="000000000000" w:firstRow="0" w:lastRow="0" w:firstColumn="0" w:lastColumn="0" w:oddVBand="0" w:evenVBand="0" w:oddHBand="0" w:evenHBand="0" w:firstRowFirstColumn="0" w:firstRowLastColumn="0" w:lastRowFirstColumn="0" w:lastRowLastColumn="0"/>
              <w:rPr>
                <w:ins w:id="75" w:author="Muthukumar Veeramani - I18368" w:date="2019-09-13T15:40:00Z"/>
                <w:lang w:val="en-GB"/>
              </w:rPr>
            </w:pPr>
            <w:proofErr w:type="spellStart"/>
            <w:ins w:id="76" w:author="Muthukumar Veeramani - I18368" w:date="2019-09-13T15:40:00Z">
              <w:r>
                <w:rPr>
                  <w:b/>
                  <w:bCs/>
                  <w:lang w:val="en-GB"/>
                </w:rPr>
                <w:t>Changelist</w:t>
              </w:r>
              <w:proofErr w:type="spellEnd"/>
              <w:r>
                <w:rPr>
                  <w:b/>
                  <w:bCs/>
                  <w:lang w:val="en-GB"/>
                </w:rPr>
                <w:t xml:space="preserve">: </w:t>
              </w:r>
            </w:ins>
            <w:ins w:id="77" w:author="Muthukumar Veeramani - I18368" w:date="2019-09-13T16:02:00Z">
              <w:r w:rsidR="0034436E" w:rsidRPr="0034436E">
                <w:rPr>
                  <w:lang w:val="en-GB"/>
                  <w:rPrChange w:id="78" w:author="Muthukumar Veeramani - I18368" w:date="2019-09-13T16:02:00Z">
                    <w:rPr>
                      <w:b/>
                      <w:bCs/>
                      <w:lang w:val="en-GB"/>
                    </w:rPr>
                  </w:rPrChange>
                </w:rPr>
                <w:t>1757280</w:t>
              </w:r>
            </w:ins>
          </w:p>
        </w:tc>
      </w:tr>
      <w:tr w:rsidR="00A33EA9" w14:paraId="1517B35D" w14:textId="77777777" w:rsidTr="00A11BDD">
        <w:trPr>
          <w:cnfStyle w:val="000000100000" w:firstRow="0" w:lastRow="0" w:firstColumn="0" w:lastColumn="0" w:oddVBand="0" w:evenVBand="0" w:oddHBand="1" w:evenHBand="0" w:firstRowFirstColumn="0" w:firstRowLastColumn="0" w:lastRowFirstColumn="0" w:lastRowLastColumn="0"/>
          <w:ins w:id="79"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580FBF7F" w14:textId="77777777" w:rsidR="00A33EA9" w:rsidRDefault="00A33EA9" w:rsidP="00A11BDD">
            <w:pPr>
              <w:rPr>
                <w:ins w:id="80" w:author="Muthukumar Veeramani - I18368" w:date="2019-09-13T15:40:00Z"/>
                <w:b/>
                <w:lang w:val="en-GB"/>
              </w:rPr>
            </w:pPr>
            <w:ins w:id="81" w:author="Muthukumar Veeramani - I18368" w:date="2019-09-13T15:40:00Z">
              <w:r>
                <w:rPr>
                  <w:b/>
                  <w:lang w:val="en-GB"/>
                </w:rPr>
                <w:t>Software Requirements Specification (SRS) Path and Revision Number</w:t>
              </w:r>
            </w:ins>
          </w:p>
        </w:tc>
        <w:tc>
          <w:tcPr>
            <w:tcW w:w="6390" w:type="dxa"/>
            <w:shd w:val="clear" w:color="auto" w:fill="B6DDE8" w:themeFill="accent5" w:themeFillTint="66"/>
          </w:tcPr>
          <w:p w14:paraId="6F3261AC" w14:textId="77777777" w:rsidR="00A33EA9" w:rsidRDefault="00A33EA9" w:rsidP="00A11BDD">
            <w:pPr>
              <w:cnfStyle w:val="000000100000" w:firstRow="0" w:lastRow="0" w:firstColumn="0" w:lastColumn="0" w:oddVBand="0" w:evenVBand="0" w:oddHBand="1" w:evenHBand="0" w:firstRowFirstColumn="0" w:firstRowLastColumn="0" w:lastRowFirstColumn="0" w:lastRowLastColumn="0"/>
              <w:rPr>
                <w:ins w:id="82" w:author="Muthukumar Veeramani - I18368" w:date="2019-09-13T15:40:00Z"/>
                <w:lang w:val="en-GB"/>
              </w:rPr>
            </w:pPr>
            <w:ins w:id="83" w:author="Muthukumar Veeramani - I18368" w:date="2019-09-13T15:40:00Z">
              <w:r w:rsidRPr="00501782">
                <w:rPr>
                  <w:lang w:val="en-GB"/>
                </w:rPr>
                <w:t>//</w:t>
              </w:r>
              <w:proofErr w:type="spellStart"/>
              <w:r w:rsidRPr="00501782">
                <w:rPr>
                  <w:lang w:val="en-GB"/>
                </w:rPr>
                <w:t>depot_dsg</w:t>
              </w:r>
              <w:proofErr w:type="spellEnd"/>
              <w:r w:rsidRPr="00501782">
                <w:rPr>
                  <w:lang w:val="en-GB"/>
                </w:rPr>
                <w:t>/PSF/Doc/Requirement/Open Sourcing PSF v2.0 requirement.docx</w:t>
              </w:r>
              <w:r>
                <w:rPr>
                  <w:lang w:val="en-GB"/>
                </w:rPr>
                <w:t xml:space="preserve"> Rev:1.0</w:t>
              </w:r>
            </w:ins>
          </w:p>
          <w:p w14:paraId="7AD9EAF5" w14:textId="77777777" w:rsidR="00A33EA9" w:rsidRDefault="00A33EA9" w:rsidP="00A11BDD">
            <w:pPr>
              <w:cnfStyle w:val="000000100000" w:firstRow="0" w:lastRow="0" w:firstColumn="0" w:lastColumn="0" w:oddVBand="0" w:evenVBand="0" w:oddHBand="1" w:evenHBand="0" w:firstRowFirstColumn="0" w:firstRowLastColumn="0" w:lastRowFirstColumn="0" w:lastRowLastColumn="0"/>
              <w:rPr>
                <w:ins w:id="84" w:author="Muthukumar Veeramani - I18368" w:date="2019-09-13T15:40:00Z"/>
                <w:lang w:val="en-GB"/>
              </w:rPr>
            </w:pPr>
            <w:ins w:id="85" w:author="Muthukumar Veeramani - I18368" w:date="2019-09-13T15:40:00Z">
              <w:r w:rsidRPr="00E06704">
                <w:rPr>
                  <w:lang w:val="en-GB"/>
                </w:rPr>
                <w:t>//</w:t>
              </w:r>
              <w:proofErr w:type="spellStart"/>
              <w:r w:rsidRPr="00E06704">
                <w:rPr>
                  <w:lang w:val="en-GB"/>
                </w:rPr>
                <w:t>depot_dsg</w:t>
              </w:r>
              <w:proofErr w:type="spellEnd"/>
              <w:r w:rsidRPr="00E06704">
                <w:rPr>
                  <w:lang w:val="en-GB"/>
                </w:rPr>
                <w:t>/PSF/Doc/System Dos/Release/PSF Systems DOS v0.3.pdf</w:t>
              </w:r>
            </w:ins>
          </w:p>
        </w:tc>
      </w:tr>
      <w:tr w:rsidR="00A33EA9" w14:paraId="3E3BE548" w14:textId="77777777" w:rsidTr="00A11BDD">
        <w:trPr>
          <w:ins w:id="86"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4948C216" w14:textId="77777777" w:rsidR="00A33EA9" w:rsidRDefault="00A33EA9" w:rsidP="00A11BDD">
            <w:pPr>
              <w:rPr>
                <w:ins w:id="87" w:author="Muthukumar Veeramani - I18368" w:date="2019-09-13T15:40:00Z"/>
                <w:b/>
                <w:lang w:val="en-GB"/>
              </w:rPr>
            </w:pPr>
            <w:ins w:id="88" w:author="Muthukumar Veeramani - I18368" w:date="2019-09-13T15:40:00Z">
              <w:r>
                <w:rPr>
                  <w:b/>
                  <w:lang w:val="en-GB"/>
                </w:rPr>
                <w:t>Software Design Document (SDD) Path and Revision Number</w:t>
              </w:r>
            </w:ins>
          </w:p>
        </w:tc>
        <w:tc>
          <w:tcPr>
            <w:tcW w:w="6390" w:type="dxa"/>
            <w:shd w:val="clear" w:color="auto" w:fill="B6DDE8" w:themeFill="accent5" w:themeFillTint="66"/>
          </w:tcPr>
          <w:p w14:paraId="074AB4E4" w14:textId="77777777" w:rsidR="00A33EA9" w:rsidRDefault="00A33EA9" w:rsidP="00A11BDD">
            <w:pPr>
              <w:cnfStyle w:val="000000000000" w:firstRow="0" w:lastRow="0" w:firstColumn="0" w:lastColumn="0" w:oddVBand="0" w:evenVBand="0" w:oddHBand="0" w:evenHBand="0" w:firstRowFirstColumn="0" w:firstRowLastColumn="0" w:lastRowFirstColumn="0" w:lastRowLastColumn="0"/>
              <w:rPr>
                <w:ins w:id="89" w:author="Muthukumar Veeramani - I18368" w:date="2019-09-13T15:40:00Z"/>
                <w:lang w:val="en-GB"/>
              </w:rPr>
            </w:pPr>
            <w:ins w:id="90" w:author="Muthukumar Veeramani - I18368" w:date="2019-09-13T15:40:00Z">
              <w:r w:rsidRPr="00A819A4">
                <w:rPr>
                  <w:lang w:val="en-GB"/>
                </w:rPr>
                <w:t>//</w:t>
              </w:r>
              <w:proofErr w:type="spellStart"/>
              <w:r w:rsidRPr="00A819A4">
                <w:rPr>
                  <w:lang w:val="en-GB"/>
                </w:rPr>
                <w:t>depot_dsg</w:t>
              </w:r>
              <w:proofErr w:type="spellEnd"/>
              <w:r w:rsidRPr="00A819A4">
                <w:rPr>
                  <w:lang w:val="en-GB"/>
                </w:rPr>
                <w:t>/PSF/Doc/Design/Modular Design/PIO configuration management modular Design.docx</w:t>
              </w:r>
              <w:r>
                <w:rPr>
                  <w:lang w:val="en-GB"/>
                </w:rPr>
                <w:t xml:space="preserve"> Rev0.1</w:t>
              </w:r>
            </w:ins>
          </w:p>
          <w:p w14:paraId="580A3BB6" w14:textId="77777777" w:rsidR="00A33EA9" w:rsidRDefault="00A33EA9" w:rsidP="00A11BDD">
            <w:pPr>
              <w:cnfStyle w:val="000000000000" w:firstRow="0" w:lastRow="0" w:firstColumn="0" w:lastColumn="0" w:oddVBand="0" w:evenVBand="0" w:oddHBand="0" w:evenHBand="0" w:firstRowFirstColumn="0" w:firstRowLastColumn="0" w:lastRowFirstColumn="0" w:lastRowLastColumn="0"/>
              <w:rPr>
                <w:ins w:id="91" w:author="Muthukumar Veeramani - I18368" w:date="2019-09-13T15:40:00Z"/>
                <w:lang w:val="en-GB"/>
              </w:rPr>
            </w:pPr>
            <w:ins w:id="92" w:author="Muthukumar Veeramani - I18368" w:date="2019-09-13T15:40:00Z">
              <w:r w:rsidRPr="0020269A">
                <w:rPr>
                  <w:lang w:val="en-GB"/>
                </w:rPr>
                <w:t>//</w:t>
              </w:r>
              <w:proofErr w:type="spellStart"/>
              <w:r w:rsidRPr="0020269A">
                <w:rPr>
                  <w:lang w:val="en-GB"/>
                </w:rPr>
                <w:t>depot_dsg</w:t>
              </w:r>
              <w:proofErr w:type="spellEnd"/>
              <w:r w:rsidRPr="0020269A">
                <w:rPr>
                  <w:lang w:val="en-GB"/>
                </w:rPr>
                <w:t>/PSF/Doc/Design/Modular Design/Power supply management design changes from Zeus.docx</w:t>
              </w:r>
              <w:r>
                <w:rPr>
                  <w:lang w:val="en-GB"/>
                </w:rPr>
                <w:t xml:space="preserve"> Rev0.1</w:t>
              </w:r>
            </w:ins>
          </w:p>
          <w:p w14:paraId="1BA18764" w14:textId="77777777" w:rsidR="00A33EA9" w:rsidRDefault="00A33EA9" w:rsidP="00A11BDD">
            <w:pPr>
              <w:cnfStyle w:val="000000000000" w:firstRow="0" w:lastRow="0" w:firstColumn="0" w:lastColumn="0" w:oddVBand="0" w:evenVBand="0" w:oddHBand="0" w:evenHBand="0" w:firstRowFirstColumn="0" w:firstRowLastColumn="0" w:lastRowFirstColumn="0" w:lastRowLastColumn="0"/>
              <w:rPr>
                <w:ins w:id="93" w:author="Muthukumar Veeramani - I18368" w:date="2019-09-13T15:40:00Z"/>
                <w:lang w:val="en-GB"/>
              </w:rPr>
            </w:pPr>
            <w:ins w:id="94" w:author="Muthukumar Veeramani - I18368" w:date="2019-09-13T15:40:00Z">
              <w:r w:rsidRPr="00934337">
                <w:rPr>
                  <w:lang w:val="en-GB"/>
                </w:rPr>
                <w:t>//</w:t>
              </w:r>
              <w:proofErr w:type="spellStart"/>
              <w:r w:rsidRPr="00934337">
                <w:rPr>
                  <w:lang w:val="en-GB"/>
                </w:rPr>
                <w:t>depot_hw_amazon</w:t>
              </w:r>
              <w:proofErr w:type="spellEnd"/>
              <w:r w:rsidRPr="00934337">
                <w:rPr>
                  <w:lang w:val="en-GB"/>
                </w:rPr>
                <w:t>/doc/design/Zeus Stack Firmware Design.docx Rev1.1</w:t>
              </w:r>
            </w:ins>
          </w:p>
          <w:p w14:paraId="1ED3CBBD" w14:textId="77777777" w:rsidR="00A33EA9" w:rsidRDefault="00A33EA9" w:rsidP="00A11BDD">
            <w:pPr>
              <w:cnfStyle w:val="000000000000" w:firstRow="0" w:lastRow="0" w:firstColumn="0" w:lastColumn="0" w:oddVBand="0" w:evenVBand="0" w:oddHBand="0" w:evenHBand="0" w:firstRowFirstColumn="0" w:firstRowLastColumn="0" w:lastRowFirstColumn="0" w:lastRowLastColumn="0"/>
              <w:rPr>
                <w:ins w:id="95" w:author="Muthukumar Veeramani - I18368" w:date="2019-09-13T15:40:00Z"/>
                <w:lang w:val="en-GB"/>
              </w:rPr>
            </w:pPr>
          </w:p>
        </w:tc>
      </w:tr>
      <w:tr w:rsidR="00A33EA9" w14:paraId="6616D445" w14:textId="77777777" w:rsidTr="00A11BDD">
        <w:trPr>
          <w:cnfStyle w:val="000000100000" w:firstRow="0" w:lastRow="0" w:firstColumn="0" w:lastColumn="0" w:oddVBand="0" w:evenVBand="0" w:oddHBand="1" w:evenHBand="0" w:firstRowFirstColumn="0" w:firstRowLastColumn="0" w:lastRowFirstColumn="0" w:lastRowLastColumn="0"/>
          <w:ins w:id="96"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1AD7C9E9" w14:textId="77777777" w:rsidR="00A33EA9" w:rsidRDefault="00A33EA9" w:rsidP="00A11BDD">
            <w:pPr>
              <w:rPr>
                <w:ins w:id="97" w:author="Muthukumar Veeramani - I18368" w:date="2019-09-13T15:40:00Z"/>
                <w:b/>
                <w:lang w:val="en-GB"/>
              </w:rPr>
            </w:pPr>
            <w:ins w:id="98" w:author="Muthukumar Veeramani - I18368" w:date="2019-09-13T15:40:00Z">
              <w:r>
                <w:rPr>
                  <w:b/>
                  <w:lang w:val="en-GB"/>
                </w:rPr>
                <w:t>Software Developer Test Plan (SDTP) Path and Revision Number</w:t>
              </w:r>
            </w:ins>
          </w:p>
        </w:tc>
        <w:tc>
          <w:tcPr>
            <w:tcW w:w="6390" w:type="dxa"/>
            <w:shd w:val="clear" w:color="auto" w:fill="B6DDE8" w:themeFill="accent5" w:themeFillTint="66"/>
          </w:tcPr>
          <w:p w14:paraId="63699F72" w14:textId="77777777" w:rsidR="00A33EA9" w:rsidRDefault="00A33EA9" w:rsidP="00A11BDD">
            <w:pPr>
              <w:cnfStyle w:val="000000100000" w:firstRow="0" w:lastRow="0" w:firstColumn="0" w:lastColumn="0" w:oddVBand="0" w:evenVBand="0" w:oddHBand="1" w:evenHBand="0" w:firstRowFirstColumn="0" w:firstRowLastColumn="0" w:lastRowFirstColumn="0" w:lastRowLastColumn="0"/>
              <w:rPr>
                <w:ins w:id="99" w:author="Muthukumar Veeramani - I18368" w:date="2019-09-13T15:40:00Z"/>
                <w:lang w:val="en-GB"/>
              </w:rPr>
            </w:pPr>
            <w:ins w:id="100" w:author="Muthukumar Veeramani - I18368" w:date="2019-09-13T15:40:00Z">
              <w:r>
                <w:rPr>
                  <w:lang w:val="en-GB"/>
                </w:rPr>
                <w:t>NA as the release is design completion release</w:t>
              </w:r>
            </w:ins>
          </w:p>
        </w:tc>
      </w:tr>
      <w:tr w:rsidR="00A33EA9" w14:paraId="60CABAED" w14:textId="77777777" w:rsidTr="00A11BDD">
        <w:trPr>
          <w:ins w:id="101" w:author="Muthukumar Veeramani - I18368" w:date="2019-09-13T15:40:00Z"/>
        </w:trPr>
        <w:tc>
          <w:tcPr>
            <w:cnfStyle w:val="001000000000" w:firstRow="0" w:lastRow="0" w:firstColumn="1" w:lastColumn="0" w:oddVBand="0" w:evenVBand="0" w:oddHBand="0" w:evenHBand="0" w:firstRowFirstColumn="0" w:firstRowLastColumn="0" w:lastRowFirstColumn="0" w:lastRowLastColumn="0"/>
            <w:tcW w:w="3708" w:type="dxa"/>
          </w:tcPr>
          <w:p w14:paraId="14DA3E93" w14:textId="77777777" w:rsidR="00A33EA9" w:rsidRDefault="00A33EA9" w:rsidP="00A11BDD">
            <w:pPr>
              <w:rPr>
                <w:ins w:id="102" w:author="Muthukumar Veeramani - I18368" w:date="2019-09-13T15:40:00Z"/>
                <w:b/>
                <w:lang w:val="en-GB"/>
              </w:rPr>
            </w:pPr>
            <w:ins w:id="103" w:author="Muthukumar Veeramani - I18368" w:date="2019-09-13T15:40:00Z">
              <w:r>
                <w:rPr>
                  <w:b/>
                  <w:lang w:val="en-GB"/>
                </w:rPr>
                <w:t>Software Requirements Tracker (SRT) Path and Revision Number</w:t>
              </w:r>
            </w:ins>
          </w:p>
        </w:tc>
        <w:tc>
          <w:tcPr>
            <w:tcW w:w="6390" w:type="dxa"/>
            <w:shd w:val="clear" w:color="auto" w:fill="B6DDE8" w:themeFill="accent5" w:themeFillTint="66"/>
          </w:tcPr>
          <w:p w14:paraId="139F4946" w14:textId="77777777" w:rsidR="00A33EA9" w:rsidRDefault="00A33EA9" w:rsidP="00A11BDD">
            <w:pPr>
              <w:cnfStyle w:val="000000000000" w:firstRow="0" w:lastRow="0" w:firstColumn="0" w:lastColumn="0" w:oddVBand="0" w:evenVBand="0" w:oddHBand="0" w:evenHBand="0" w:firstRowFirstColumn="0" w:firstRowLastColumn="0" w:lastRowFirstColumn="0" w:lastRowLastColumn="0"/>
              <w:rPr>
                <w:ins w:id="104" w:author="Muthukumar Veeramani - I18368" w:date="2019-09-13T15:40:00Z"/>
                <w:lang w:val="en-GB"/>
              </w:rPr>
            </w:pPr>
            <w:ins w:id="105" w:author="Muthukumar Veeramani - I18368" w:date="2019-09-13T15:40:00Z">
              <w:r>
                <w:rPr>
                  <w:lang w:val="en-GB"/>
                </w:rPr>
                <w:t>NA as the release is design completion release</w:t>
              </w:r>
            </w:ins>
          </w:p>
        </w:tc>
      </w:tr>
    </w:tbl>
    <w:p w14:paraId="5C71EE49" w14:textId="0D89F1B7" w:rsidR="00A33EA9" w:rsidRDefault="00A33EA9" w:rsidP="00A33EA9">
      <w:pPr>
        <w:rPr>
          <w:ins w:id="106" w:author="Muthukumar Veeramani - I18368" w:date="2019-09-13T16:02:00Z"/>
          <w:lang w:val="en-GB"/>
        </w:rPr>
      </w:pPr>
    </w:p>
    <w:p w14:paraId="000AB37B" w14:textId="3594196D" w:rsidR="0034436E" w:rsidRDefault="0034436E" w:rsidP="00A33EA9">
      <w:pPr>
        <w:rPr>
          <w:ins w:id="107" w:author="Muthukumar Veeramani - I18368" w:date="2019-09-13T16:02:00Z"/>
          <w:lang w:val="en-GB"/>
        </w:rPr>
      </w:pPr>
    </w:p>
    <w:tbl>
      <w:tblPr>
        <w:tblStyle w:val="TableGrid"/>
        <w:tblW w:w="0" w:type="auto"/>
        <w:tblLook w:val="04A0" w:firstRow="1" w:lastRow="0" w:firstColumn="1" w:lastColumn="0" w:noHBand="0" w:noVBand="1"/>
      </w:tblPr>
      <w:tblGrid>
        <w:gridCol w:w="4896"/>
        <w:gridCol w:w="4814"/>
      </w:tblGrid>
      <w:tr w:rsidR="0034436E" w14:paraId="783040B2" w14:textId="77777777" w:rsidTr="0034436E">
        <w:trPr>
          <w:ins w:id="108" w:author="Muthukumar Veeramani - I18368" w:date="2019-09-13T16:02:00Z"/>
        </w:trPr>
        <w:tc>
          <w:tcPr>
            <w:tcW w:w="4855" w:type="dxa"/>
          </w:tcPr>
          <w:p w14:paraId="20E2334F" w14:textId="63A9FCD6" w:rsidR="0034436E" w:rsidRPr="0034436E" w:rsidRDefault="0034436E" w:rsidP="00A33EA9">
            <w:pPr>
              <w:rPr>
                <w:ins w:id="109" w:author="Muthukumar Veeramani - I18368" w:date="2019-09-13T16:02:00Z"/>
                <w:b/>
                <w:bCs/>
                <w:lang w:val="en-GB"/>
                <w:rPrChange w:id="110" w:author="Muthukumar Veeramani - I18368" w:date="2019-09-13T16:04:00Z">
                  <w:rPr>
                    <w:ins w:id="111" w:author="Muthukumar Veeramani - I18368" w:date="2019-09-13T16:02:00Z"/>
                    <w:lang w:val="en-GB"/>
                  </w:rPr>
                </w:rPrChange>
              </w:rPr>
            </w:pPr>
            <w:ins w:id="112" w:author="Muthukumar Veeramani - I18368" w:date="2019-09-13T16:02:00Z">
              <w:r w:rsidRPr="0034436E">
                <w:rPr>
                  <w:b/>
                  <w:bCs/>
                  <w:lang w:val="en-GB"/>
                  <w:rPrChange w:id="113" w:author="Muthukumar Veeramani - I18368" w:date="2019-09-13T16:04:00Z">
                    <w:rPr>
                      <w:lang w:val="en-GB"/>
                    </w:rPr>
                  </w:rPrChange>
                </w:rPr>
                <w:lastRenderedPageBreak/>
                <w:t>Hex Name</w:t>
              </w:r>
            </w:ins>
          </w:p>
        </w:tc>
        <w:tc>
          <w:tcPr>
            <w:tcW w:w="4855" w:type="dxa"/>
          </w:tcPr>
          <w:p w14:paraId="20D72196" w14:textId="206AF178" w:rsidR="0034436E" w:rsidRPr="0034436E" w:rsidRDefault="0034436E" w:rsidP="00A33EA9">
            <w:pPr>
              <w:rPr>
                <w:ins w:id="114" w:author="Muthukumar Veeramani - I18368" w:date="2019-09-13T16:02:00Z"/>
                <w:b/>
                <w:bCs/>
                <w:lang w:val="en-GB"/>
                <w:rPrChange w:id="115" w:author="Muthukumar Veeramani - I18368" w:date="2019-09-13T16:04:00Z">
                  <w:rPr>
                    <w:ins w:id="116" w:author="Muthukumar Veeramani - I18368" w:date="2019-09-13T16:02:00Z"/>
                    <w:lang w:val="en-GB"/>
                  </w:rPr>
                </w:rPrChange>
              </w:rPr>
            </w:pPr>
            <w:ins w:id="117" w:author="Muthukumar Veeramani - I18368" w:date="2019-09-13T16:03:00Z">
              <w:r w:rsidRPr="0034436E">
                <w:rPr>
                  <w:b/>
                  <w:bCs/>
                  <w:lang w:val="en-GB"/>
                  <w:rPrChange w:id="118" w:author="Muthukumar Veeramani - I18368" w:date="2019-09-13T16:04:00Z">
                    <w:rPr>
                      <w:lang w:val="en-GB"/>
                    </w:rPr>
                  </w:rPrChange>
                </w:rPr>
                <w:t>Hardware Platform</w:t>
              </w:r>
            </w:ins>
          </w:p>
        </w:tc>
      </w:tr>
      <w:tr w:rsidR="0034436E" w14:paraId="178AAD53" w14:textId="77777777" w:rsidTr="0034436E">
        <w:trPr>
          <w:ins w:id="119" w:author="Muthukumar Veeramani - I18368" w:date="2019-09-13T16:02:00Z"/>
        </w:trPr>
        <w:tc>
          <w:tcPr>
            <w:tcW w:w="4855" w:type="dxa"/>
          </w:tcPr>
          <w:p w14:paraId="6E2ED842" w14:textId="2B5DF60E" w:rsidR="0034436E" w:rsidRDefault="0034436E" w:rsidP="00A33EA9">
            <w:pPr>
              <w:rPr>
                <w:ins w:id="120" w:author="Muthukumar Veeramani - I18368" w:date="2019-09-13T16:02:00Z"/>
                <w:lang w:val="en-GB"/>
              </w:rPr>
            </w:pPr>
            <w:ins w:id="121" w:author="Muthukumar Veeramani - I18368" w:date="2019-09-13T16:03:00Z">
              <w:r w:rsidRPr="0034436E">
                <w:rPr>
                  <w:lang w:val="en-GB"/>
                </w:rPr>
                <w:t>PSF_Amazon_Platform_SourceOnly_V0.83.hex</w:t>
              </w:r>
            </w:ins>
          </w:p>
        </w:tc>
        <w:tc>
          <w:tcPr>
            <w:tcW w:w="4855" w:type="dxa"/>
          </w:tcPr>
          <w:p w14:paraId="162B55E3" w14:textId="1FF26801" w:rsidR="0034436E" w:rsidRDefault="0034436E" w:rsidP="00A33EA9">
            <w:pPr>
              <w:rPr>
                <w:ins w:id="122" w:author="Muthukumar Veeramani - I18368" w:date="2019-09-13T16:02:00Z"/>
                <w:lang w:val="en-GB"/>
              </w:rPr>
            </w:pPr>
            <w:ins w:id="123" w:author="Muthukumar Veeramani - I18368" w:date="2019-09-13T16:03:00Z">
              <w:r>
                <w:rPr>
                  <w:lang w:val="en-GB"/>
                </w:rPr>
                <w:t xml:space="preserve">UPD301 </w:t>
              </w:r>
            </w:ins>
            <w:ins w:id="124" w:author="Muthukumar Veeramani - I18368" w:date="2019-09-13T16:05:00Z">
              <w:r>
                <w:rPr>
                  <w:lang w:val="en-GB"/>
                </w:rPr>
                <w:t>–</w:t>
              </w:r>
            </w:ins>
            <w:ins w:id="125" w:author="Muthukumar Veeramani - I18368" w:date="2019-09-13T16:03:00Z">
              <w:r>
                <w:rPr>
                  <w:lang w:val="en-GB"/>
                </w:rPr>
                <w:t xml:space="preserve"> Amazon</w:t>
              </w:r>
            </w:ins>
            <w:ins w:id="126" w:author="Muthukumar Veeramani - I18368" w:date="2019-09-13T16:05:00Z">
              <w:r>
                <w:rPr>
                  <w:lang w:val="en-GB"/>
                </w:rPr>
                <w:t xml:space="preserve"> (Port-2 Alone)</w:t>
              </w:r>
            </w:ins>
          </w:p>
        </w:tc>
      </w:tr>
      <w:tr w:rsidR="0034436E" w14:paraId="6F16B775" w14:textId="77777777" w:rsidTr="0034436E">
        <w:trPr>
          <w:ins w:id="127" w:author="Muthukumar Veeramani - I18368" w:date="2019-09-13T16:02:00Z"/>
        </w:trPr>
        <w:tc>
          <w:tcPr>
            <w:tcW w:w="4855" w:type="dxa"/>
          </w:tcPr>
          <w:p w14:paraId="3E28040C" w14:textId="2D3A865F" w:rsidR="0034436E" w:rsidRDefault="0034436E" w:rsidP="00A33EA9">
            <w:pPr>
              <w:rPr>
                <w:ins w:id="128" w:author="Muthukumar Veeramani - I18368" w:date="2019-09-13T16:02:00Z"/>
                <w:lang w:val="en-GB"/>
              </w:rPr>
            </w:pPr>
            <w:ins w:id="129" w:author="Muthukumar Veeramani - I18368" w:date="2019-09-13T16:04:00Z">
              <w:r w:rsidRPr="0034436E">
                <w:rPr>
                  <w:lang w:val="en-GB"/>
                </w:rPr>
                <w:t>PSF_Hades_SourceOnly_V0.83.hex</w:t>
              </w:r>
            </w:ins>
          </w:p>
        </w:tc>
        <w:tc>
          <w:tcPr>
            <w:tcW w:w="4855" w:type="dxa"/>
          </w:tcPr>
          <w:p w14:paraId="2030115C" w14:textId="66726FC0" w:rsidR="0034436E" w:rsidRDefault="0034436E" w:rsidP="00A33EA9">
            <w:pPr>
              <w:rPr>
                <w:ins w:id="130" w:author="Muthukumar Veeramani - I18368" w:date="2019-09-13T16:02:00Z"/>
                <w:lang w:val="en-GB"/>
              </w:rPr>
            </w:pPr>
            <w:ins w:id="131" w:author="Muthukumar Veeramani - I18368" w:date="2019-09-13T16:05:00Z">
              <w:r>
                <w:rPr>
                  <w:lang w:val="en-GB"/>
                </w:rPr>
                <w:t xml:space="preserve">UNG8222 – </w:t>
              </w:r>
            </w:ins>
            <w:ins w:id="132" w:author="Muthukumar Veeramani - I18368" w:date="2019-09-13T16:04:00Z">
              <w:r>
                <w:rPr>
                  <w:lang w:val="en-GB"/>
                </w:rPr>
                <w:t>Hades</w:t>
              </w:r>
            </w:ins>
            <w:ins w:id="133" w:author="Muthukumar Veeramani - I18368" w:date="2019-09-13T16:05:00Z">
              <w:r>
                <w:rPr>
                  <w:lang w:val="en-GB"/>
                </w:rPr>
                <w:t xml:space="preserve"> (Port-1 and Port-2)</w:t>
              </w:r>
            </w:ins>
          </w:p>
        </w:tc>
      </w:tr>
    </w:tbl>
    <w:p w14:paraId="48766F48" w14:textId="77777777" w:rsidR="0034436E" w:rsidRDefault="0034436E" w:rsidP="00A33EA9">
      <w:pPr>
        <w:rPr>
          <w:ins w:id="134" w:author="Muthukumar Veeramani - I18368" w:date="2019-09-13T15:40:00Z"/>
          <w:lang w:val="en-GB"/>
        </w:rPr>
      </w:pPr>
    </w:p>
    <w:p w14:paraId="19CF5EB5" w14:textId="77777777" w:rsidR="00A33EA9" w:rsidRDefault="00A33EA9" w:rsidP="00A33EA9">
      <w:pPr>
        <w:pStyle w:val="Heading3"/>
        <w:rPr>
          <w:ins w:id="135" w:author="Muthukumar Veeramani - I18368" w:date="2019-09-13T15:40:00Z"/>
        </w:rPr>
      </w:pPr>
      <w:bookmarkStart w:id="136" w:name="_Toc19283205"/>
      <w:ins w:id="137" w:author="Muthukumar Veeramani - I18368" w:date="2019-09-13T15:40:00Z">
        <w:r>
          <w:t>Not implemented / Limited functionality requirements</w:t>
        </w:r>
        <w:bookmarkEnd w:id="136"/>
      </w:ins>
    </w:p>
    <w:p w14:paraId="437106B8" w14:textId="7477C6A2" w:rsidR="00A33EA9" w:rsidRDefault="00A33EA9" w:rsidP="00A33EA9">
      <w:pPr>
        <w:pStyle w:val="ListParagraph"/>
        <w:numPr>
          <w:ilvl w:val="0"/>
          <w:numId w:val="12"/>
        </w:numPr>
        <w:rPr>
          <w:ins w:id="138" w:author="Muthukumar Veeramani - I18368" w:date="2019-09-13T15:45:00Z"/>
          <w:lang w:val="en-GB"/>
        </w:rPr>
      </w:pPr>
      <w:ins w:id="139" w:author="Muthukumar Veeramani - I18368" w:date="2019-09-13T15:44:00Z">
        <w:r>
          <w:t xml:space="preserve">PSF-7 - </w:t>
        </w:r>
        <w:proofErr w:type="spellStart"/>
        <w:r w:rsidRPr="00A33EA9">
          <w:rPr>
            <w:lang w:val="en-GB"/>
            <w:rPrChange w:id="140" w:author="Muthukumar Veeramani - I18368" w:date="2019-09-13T15:45:00Z">
              <w:rPr>
                <w:rFonts w:ascii="Segoe UI" w:hAnsi="Segoe UI" w:cs="Segoe UI"/>
                <w:color w:val="172B4D"/>
                <w:spacing w:val="-4"/>
                <w:sz w:val="36"/>
                <w:szCs w:val="36"/>
                <w:shd w:val="clear" w:color="auto" w:fill="FFFFFF"/>
              </w:rPr>
            </w:rPrChange>
          </w:rPr>
          <w:t>HiByte</w:t>
        </w:r>
        <w:proofErr w:type="spellEnd"/>
        <w:r w:rsidRPr="00A33EA9">
          <w:rPr>
            <w:lang w:val="en-GB"/>
            <w:rPrChange w:id="141" w:author="Muthukumar Veeramani - I18368" w:date="2019-09-13T15:45:00Z">
              <w:rPr>
                <w:rFonts w:ascii="Segoe UI" w:hAnsi="Segoe UI" w:cs="Segoe UI"/>
                <w:color w:val="172B4D"/>
                <w:spacing w:val="-4"/>
                <w:sz w:val="36"/>
                <w:szCs w:val="36"/>
                <w:shd w:val="clear" w:color="auto" w:fill="FFFFFF"/>
              </w:rPr>
            </w:rPrChange>
          </w:rPr>
          <w:t xml:space="preserve"> has potential error</w:t>
        </w:r>
      </w:ins>
    </w:p>
    <w:p w14:paraId="320C3D99" w14:textId="48B7EE95" w:rsidR="00A33EA9" w:rsidRDefault="00A33EA9" w:rsidP="00A33EA9">
      <w:pPr>
        <w:pStyle w:val="ListParagraph"/>
        <w:numPr>
          <w:ilvl w:val="0"/>
          <w:numId w:val="12"/>
        </w:numPr>
        <w:rPr>
          <w:ins w:id="142" w:author="Muthukumar Veeramani - I18368" w:date="2019-09-13T15:49:00Z"/>
          <w:lang w:val="en-GB"/>
        </w:rPr>
      </w:pPr>
      <w:ins w:id="143" w:author="Muthukumar Veeramani - I18368" w:date="2019-09-13T15:49:00Z">
        <w:r>
          <w:rPr>
            <w:lang w:val="en-GB"/>
          </w:rPr>
          <w:t xml:space="preserve">PSF-6 - </w:t>
        </w:r>
        <w:r w:rsidRPr="00A33EA9">
          <w:rPr>
            <w:lang w:val="en-GB"/>
            <w:rPrChange w:id="144" w:author="Muthukumar Veeramani - I18368" w:date="2019-09-13T15:49:00Z">
              <w:rPr>
                <w:rFonts w:ascii="Segoe UI" w:hAnsi="Segoe UI" w:cs="Segoe UI"/>
                <w:color w:val="172B4D"/>
                <w:spacing w:val="-4"/>
                <w:sz w:val="36"/>
                <w:szCs w:val="36"/>
                <w:shd w:val="clear" w:color="auto" w:fill="FFFFFF"/>
              </w:rPr>
            </w:rPrChange>
          </w:rPr>
          <w:t>Compilation error with XC32 compiler</w:t>
        </w:r>
      </w:ins>
    </w:p>
    <w:p w14:paraId="5348ACA9" w14:textId="79352480" w:rsidR="00A33EA9" w:rsidRPr="00A33EA9" w:rsidRDefault="00A33EA9" w:rsidP="00A33EA9">
      <w:pPr>
        <w:pStyle w:val="ListParagraph"/>
        <w:numPr>
          <w:ilvl w:val="0"/>
          <w:numId w:val="12"/>
        </w:numPr>
        <w:rPr>
          <w:ins w:id="145" w:author="Muthukumar Veeramani - I18368" w:date="2019-09-13T15:40:00Z"/>
          <w:lang w:val="en-GB"/>
          <w:rPrChange w:id="146" w:author="Muthukumar Veeramani - I18368" w:date="2019-09-13T15:45:00Z">
            <w:rPr>
              <w:ins w:id="147" w:author="Muthukumar Veeramani - I18368" w:date="2019-09-13T15:40:00Z"/>
            </w:rPr>
          </w:rPrChange>
        </w:rPr>
        <w:pPrChange w:id="148" w:author="Muthukumar Veeramani - I18368" w:date="2019-09-13T15:44:00Z">
          <w:pPr>
            <w:ind w:firstLine="720"/>
          </w:pPr>
        </w:pPrChange>
      </w:pPr>
      <w:ins w:id="149" w:author="Muthukumar Veeramani - I18368" w:date="2019-09-13T15:49:00Z">
        <w:r>
          <w:rPr>
            <w:lang w:val="en-GB"/>
          </w:rPr>
          <w:t xml:space="preserve">PSF-8 - </w:t>
        </w:r>
      </w:ins>
      <w:ins w:id="150" w:author="Muthukumar Veeramani - I18368" w:date="2019-09-13T15:50:00Z">
        <w:r w:rsidRPr="00A33EA9">
          <w:rPr>
            <w:lang w:val="en-GB"/>
            <w:rPrChange w:id="151" w:author="Muthukumar Veeramani - I18368" w:date="2019-09-13T15:50:00Z">
              <w:rPr>
                <w:rFonts w:ascii="Segoe UI" w:hAnsi="Segoe UI" w:cs="Segoe UI"/>
                <w:color w:val="172B4D"/>
                <w:spacing w:val="-4"/>
                <w:sz w:val="36"/>
                <w:szCs w:val="36"/>
                <w:shd w:val="clear" w:color="auto" w:fill="FFFFFF"/>
              </w:rPr>
            </w:rPrChange>
          </w:rPr>
          <w:t xml:space="preserve">Port enable and disable logic </w:t>
        </w:r>
        <w:proofErr w:type="spellStart"/>
        <w:r w:rsidRPr="00A33EA9">
          <w:rPr>
            <w:lang w:val="en-GB"/>
            <w:rPrChange w:id="152" w:author="Muthukumar Veeramani - I18368" w:date="2019-09-13T15:50:00Z">
              <w:rPr>
                <w:rFonts w:ascii="Segoe UI" w:hAnsi="Segoe UI" w:cs="Segoe UI"/>
                <w:color w:val="172B4D"/>
                <w:spacing w:val="-4"/>
                <w:sz w:val="36"/>
                <w:szCs w:val="36"/>
                <w:shd w:val="clear" w:color="auto" w:fill="FFFFFF"/>
              </w:rPr>
            </w:rPrChange>
          </w:rPr>
          <w:t>isnt</w:t>
        </w:r>
        <w:proofErr w:type="spellEnd"/>
        <w:r w:rsidRPr="00A33EA9">
          <w:rPr>
            <w:lang w:val="en-GB"/>
            <w:rPrChange w:id="153" w:author="Muthukumar Veeramani - I18368" w:date="2019-09-13T15:50:00Z">
              <w:rPr>
                <w:rFonts w:ascii="Segoe UI" w:hAnsi="Segoe UI" w:cs="Segoe UI"/>
                <w:color w:val="172B4D"/>
                <w:spacing w:val="-4"/>
                <w:sz w:val="36"/>
                <w:szCs w:val="36"/>
                <w:shd w:val="clear" w:color="auto" w:fill="FFFFFF"/>
              </w:rPr>
            </w:rPrChange>
          </w:rPr>
          <w:t xml:space="preserve"> working as expected</w:t>
        </w:r>
      </w:ins>
    </w:p>
    <w:p w14:paraId="621B86D3" w14:textId="77777777" w:rsidR="00A33EA9" w:rsidRDefault="00A33EA9" w:rsidP="00A33EA9">
      <w:pPr>
        <w:pStyle w:val="Heading3"/>
        <w:rPr>
          <w:ins w:id="154" w:author="Muthukumar Veeramani - I18368" w:date="2019-09-13T15:40:00Z"/>
        </w:rPr>
      </w:pPr>
      <w:bookmarkStart w:id="155" w:name="_Toc19283206"/>
      <w:ins w:id="156" w:author="Muthukumar Veeramani - I18368" w:date="2019-09-13T15:40:00Z">
        <w:r>
          <w:t>Bug Fixes</w:t>
        </w:r>
        <w:bookmarkEnd w:id="155"/>
      </w:ins>
    </w:p>
    <w:p w14:paraId="55103F84" w14:textId="5F334507" w:rsidR="00A33EA9" w:rsidRPr="00584DC1" w:rsidRDefault="00584DC1" w:rsidP="00584DC1">
      <w:pPr>
        <w:ind w:left="720"/>
        <w:rPr>
          <w:ins w:id="157" w:author="Muthukumar Veeramani - I18368" w:date="2019-09-13T15:40:00Z"/>
          <w:lang w:val="en-GB"/>
          <w:rPrChange w:id="158" w:author="Muthukumar Veeramani - I18368" w:date="2019-09-13T15:50:00Z">
            <w:rPr>
              <w:ins w:id="159" w:author="Muthukumar Veeramani - I18368" w:date="2019-09-13T15:40:00Z"/>
              <w:lang w:val="en-GB"/>
            </w:rPr>
          </w:rPrChange>
        </w:rPr>
        <w:pPrChange w:id="160" w:author="Muthukumar Veeramani - I18368" w:date="2019-09-13T15:50:00Z">
          <w:pPr>
            <w:pStyle w:val="ListParagraph"/>
            <w:numPr>
              <w:numId w:val="9"/>
            </w:numPr>
            <w:ind w:hanging="360"/>
          </w:pPr>
        </w:pPrChange>
      </w:pPr>
      <w:ins w:id="161" w:author="Muthukumar Veeramani - I18368" w:date="2019-09-13T15:50:00Z">
        <w:r>
          <w:rPr>
            <w:lang w:val="en-GB"/>
          </w:rPr>
          <w:t>NA</w:t>
        </w:r>
      </w:ins>
    </w:p>
    <w:p w14:paraId="6B619640" w14:textId="77777777" w:rsidR="00A33EA9" w:rsidRDefault="00A33EA9" w:rsidP="00A33EA9">
      <w:pPr>
        <w:pStyle w:val="Heading3"/>
        <w:rPr>
          <w:ins w:id="162" w:author="Muthukumar Veeramani - I18368" w:date="2019-09-13T15:40:00Z"/>
        </w:rPr>
      </w:pPr>
      <w:bookmarkStart w:id="163" w:name="_Toc19283207"/>
      <w:ins w:id="164" w:author="Muthukumar Veeramani - I18368" w:date="2019-09-13T15:40:00Z">
        <w:r>
          <w:t>Features added</w:t>
        </w:r>
        <w:bookmarkEnd w:id="163"/>
      </w:ins>
    </w:p>
    <w:p w14:paraId="19CDF34A" w14:textId="4FB3DFEB" w:rsidR="00A33EA9" w:rsidRPr="00584DC1" w:rsidRDefault="00584DC1" w:rsidP="00584DC1">
      <w:pPr>
        <w:pStyle w:val="ListParagraph"/>
        <w:numPr>
          <w:ilvl w:val="0"/>
          <w:numId w:val="13"/>
        </w:numPr>
        <w:rPr>
          <w:ins w:id="165" w:author="Muthukumar Veeramani - I18368" w:date="2019-09-13T15:40:00Z"/>
          <w:lang w:val="en-GB"/>
          <w:rPrChange w:id="166" w:author="Muthukumar Veeramani - I18368" w:date="2019-09-13T15:50:00Z">
            <w:rPr>
              <w:ins w:id="167" w:author="Muthukumar Veeramani - I18368" w:date="2019-09-13T15:40:00Z"/>
              <w:lang w:val="en-GB"/>
            </w:rPr>
          </w:rPrChange>
        </w:rPr>
        <w:pPrChange w:id="168" w:author="Muthukumar Veeramani - I18368" w:date="2019-09-13T15:50:00Z">
          <w:pPr>
            <w:ind w:firstLine="720"/>
          </w:pPr>
        </w:pPrChange>
      </w:pPr>
      <w:ins w:id="169" w:author="Muthukumar Veeramani - I18368" w:date="2019-09-13T15:50:00Z">
        <w:r>
          <w:rPr>
            <w:lang w:val="en-GB"/>
          </w:rPr>
          <w:t>Harmony Integrat</w:t>
        </w:r>
      </w:ins>
      <w:ins w:id="170" w:author="Muthukumar Veeramani - I18368" w:date="2019-09-13T15:51:00Z">
        <w:r>
          <w:rPr>
            <w:lang w:val="en-GB"/>
          </w:rPr>
          <w:t>ion with PSF Stack</w:t>
        </w:r>
      </w:ins>
    </w:p>
    <w:p w14:paraId="169C4AAF" w14:textId="37E77932" w:rsidR="00A33EA9" w:rsidRPr="00A33EA9" w:rsidRDefault="00A33EA9" w:rsidP="00A33EA9">
      <w:pPr>
        <w:pStyle w:val="Heading3"/>
        <w:rPr>
          <w:ins w:id="171" w:author="Muthukumar Veeramani - I18368" w:date="2019-09-13T15:40:00Z"/>
          <w:rPrChange w:id="172" w:author="Muthukumar Veeramani - I18368" w:date="2019-09-13T15:41:00Z">
            <w:rPr>
              <w:ins w:id="173" w:author="Muthukumar Veeramani - I18368" w:date="2019-09-13T15:40:00Z"/>
            </w:rPr>
          </w:rPrChange>
        </w:rPr>
        <w:pPrChange w:id="174" w:author="Muthukumar Veeramani - I18368" w:date="2019-09-13T15:41:00Z">
          <w:pPr/>
        </w:pPrChange>
      </w:pPr>
      <w:bookmarkStart w:id="175" w:name="_Toc19283208"/>
      <w:ins w:id="176" w:author="Muthukumar Veeramani - I18368" w:date="2019-09-13T15:40:00Z">
        <w:r>
          <w:t>Notes</w:t>
        </w:r>
        <w:bookmarkEnd w:id="175"/>
      </w:ins>
    </w:p>
    <w:p w14:paraId="6094BA47" w14:textId="0534A1AB" w:rsidR="00584DC1" w:rsidRDefault="00584DC1" w:rsidP="00A33EA9">
      <w:pPr>
        <w:pStyle w:val="ListParagraph"/>
        <w:numPr>
          <w:ilvl w:val="0"/>
          <w:numId w:val="8"/>
        </w:numPr>
        <w:rPr>
          <w:ins w:id="177" w:author="Muthukumar Veeramani - I18368" w:date="2019-09-13T15:51:00Z"/>
          <w:lang w:val="en-GB"/>
        </w:rPr>
      </w:pPr>
      <w:ins w:id="178" w:author="Muthukumar Veeramani - I18368" w:date="2019-09-13T15:55:00Z">
        <w:r>
          <w:rPr>
            <w:lang w:val="en-GB"/>
          </w:rPr>
          <w:t>Policy Manager, Policy Engine and Protocol Layer module files are reviewed and updated</w:t>
        </w:r>
      </w:ins>
    </w:p>
    <w:p w14:paraId="43155D0C" w14:textId="43487E75" w:rsidR="00A33EA9" w:rsidRDefault="00584DC1" w:rsidP="00584DC1">
      <w:pPr>
        <w:pStyle w:val="ListParagraph"/>
        <w:numPr>
          <w:ilvl w:val="0"/>
          <w:numId w:val="8"/>
        </w:numPr>
        <w:rPr>
          <w:ins w:id="179" w:author="Muthukumar Veeramani - I18368" w:date="2019-09-13T15:56:00Z"/>
          <w:lang w:val="en-GB"/>
        </w:rPr>
      </w:pPr>
      <w:ins w:id="180" w:author="Muthukumar Veeramani - I18368" w:date="2019-09-13T15:56:00Z">
        <w:r>
          <w:rPr>
            <w:lang w:val="en-GB"/>
          </w:rPr>
          <w:t xml:space="preserve">100% completion of </w:t>
        </w:r>
        <w:proofErr w:type="spellStart"/>
        <w:r>
          <w:rPr>
            <w:lang w:val="en-GB"/>
          </w:rPr>
          <w:t>PSF_Port.h</w:t>
        </w:r>
        <w:proofErr w:type="spellEnd"/>
        <w:r>
          <w:rPr>
            <w:lang w:val="en-GB"/>
          </w:rPr>
          <w:t xml:space="preserve"> file.</w:t>
        </w:r>
      </w:ins>
    </w:p>
    <w:p w14:paraId="4F282E30" w14:textId="42B01A79" w:rsidR="00584DC1" w:rsidRPr="00584DC1" w:rsidRDefault="00584DC1" w:rsidP="00584DC1">
      <w:pPr>
        <w:pStyle w:val="ListParagraph"/>
        <w:numPr>
          <w:ilvl w:val="0"/>
          <w:numId w:val="8"/>
        </w:numPr>
        <w:rPr>
          <w:ins w:id="181" w:author="Muthukumar Veeramani - I18368" w:date="2019-09-13T15:40:00Z"/>
          <w:lang w:val="en-GB"/>
          <w:rPrChange w:id="182" w:author="Muthukumar Veeramani - I18368" w:date="2019-09-13T15:56:00Z">
            <w:rPr>
              <w:ins w:id="183" w:author="Muthukumar Veeramani - I18368" w:date="2019-09-13T15:40:00Z"/>
              <w:lang w:val="en-GB"/>
            </w:rPr>
          </w:rPrChange>
        </w:rPr>
        <w:pPrChange w:id="184" w:author="Muthukumar Veeramani - I18368" w:date="2019-09-13T15:56:00Z">
          <w:pPr>
            <w:pStyle w:val="ListParagraph"/>
            <w:numPr>
              <w:numId w:val="8"/>
            </w:numPr>
            <w:ind w:hanging="360"/>
          </w:pPr>
        </w:pPrChange>
      </w:pPr>
      <w:ins w:id="185" w:author="Muthukumar Veeramani - I18368" w:date="2019-09-13T15:56:00Z">
        <w:r>
          <w:rPr>
            <w:lang w:val="en-GB"/>
          </w:rPr>
          <w:t>Developer Test Plan</w:t>
        </w:r>
      </w:ins>
      <w:ins w:id="186" w:author="Muthukumar Veeramani - I18368" w:date="2019-09-13T16:01:00Z">
        <w:r w:rsidR="00A67586">
          <w:rPr>
            <w:lang w:val="en-GB"/>
          </w:rPr>
          <w:t xml:space="preserve"> completion</w:t>
        </w:r>
      </w:ins>
      <w:ins w:id="187" w:author="Muthukumar Veeramani - I18368" w:date="2019-09-13T15:57:00Z">
        <w:r>
          <w:rPr>
            <w:lang w:val="en-GB"/>
          </w:rPr>
          <w:t>.</w:t>
        </w:r>
      </w:ins>
    </w:p>
    <w:p w14:paraId="593B6516" w14:textId="77777777" w:rsidR="00A33EA9" w:rsidRPr="00A33EA9" w:rsidRDefault="00A33EA9" w:rsidP="00A33EA9">
      <w:pPr>
        <w:rPr>
          <w:ins w:id="188" w:author="Muthukumar Veeramani - I18368" w:date="2019-09-13T15:40:00Z"/>
          <w:lang w:val="en-GB"/>
          <w:rPrChange w:id="189" w:author="Muthukumar Veeramani - I18368" w:date="2019-09-13T15:40:00Z">
            <w:rPr>
              <w:ins w:id="190" w:author="Muthukumar Veeramani - I18368" w:date="2019-09-13T15:40:00Z"/>
            </w:rPr>
          </w:rPrChange>
        </w:rPr>
        <w:pPrChange w:id="191" w:author="Muthukumar Veeramani - I18368" w:date="2019-09-13T15:40:00Z">
          <w:pPr>
            <w:pStyle w:val="Heading2"/>
          </w:pPr>
        </w:pPrChange>
      </w:pPr>
    </w:p>
    <w:p w14:paraId="3CA64B9A" w14:textId="2742C3D9" w:rsidR="00871221" w:rsidRDefault="00871221" w:rsidP="002D3A35">
      <w:pPr>
        <w:pStyle w:val="Heading2"/>
        <w:rPr>
          <w:ins w:id="192" w:author="Muthukumar Veeramani - I18368" w:date="2019-08-21T13:51:00Z"/>
        </w:rPr>
      </w:pPr>
      <w:bookmarkStart w:id="193" w:name="_Toc19283209"/>
      <w:ins w:id="194" w:author="Muthukumar Veeramani - I18368" w:date="2019-08-21T13:51:00Z">
        <w:r>
          <w:t>Version 0.82</w:t>
        </w:r>
        <w:bookmarkEnd w:id="193"/>
      </w:ins>
    </w:p>
    <w:tbl>
      <w:tblPr>
        <w:tblStyle w:val="ColorfulGrid-Accent5"/>
        <w:tblW w:w="10098" w:type="dxa"/>
        <w:shd w:val="clear" w:color="auto" w:fill="31849B" w:themeFill="accent5" w:themeFillShade="BF"/>
        <w:tblLook w:val="04A0" w:firstRow="1" w:lastRow="0" w:firstColumn="1" w:lastColumn="0" w:noHBand="0" w:noVBand="1"/>
      </w:tblPr>
      <w:tblGrid>
        <w:gridCol w:w="3708"/>
        <w:gridCol w:w="6390"/>
      </w:tblGrid>
      <w:tr w:rsidR="00871221" w14:paraId="48C042D8" w14:textId="77777777" w:rsidTr="00E82A2C">
        <w:trPr>
          <w:cnfStyle w:val="100000000000" w:firstRow="1" w:lastRow="0" w:firstColumn="0" w:lastColumn="0" w:oddVBand="0" w:evenVBand="0" w:oddHBand="0" w:evenHBand="0" w:firstRowFirstColumn="0" w:firstRowLastColumn="0" w:lastRowFirstColumn="0" w:lastRowLastColumn="0"/>
          <w:ins w:id="195"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2A041AB4" w14:textId="77777777" w:rsidR="00871221" w:rsidRDefault="00871221" w:rsidP="00E82A2C">
            <w:pPr>
              <w:rPr>
                <w:ins w:id="196" w:author="Muthukumar Veeramani - I18368" w:date="2019-08-21T13:51:00Z"/>
                <w:lang w:val="en-GB"/>
              </w:rPr>
            </w:pPr>
            <w:ins w:id="197" w:author="Muthukumar Veeramani - I18368" w:date="2019-08-21T13:51:00Z">
              <w:r>
                <w:rPr>
                  <w:lang w:val="en-GB"/>
                </w:rPr>
                <w:t>Release date</w:t>
              </w:r>
            </w:ins>
          </w:p>
        </w:tc>
        <w:tc>
          <w:tcPr>
            <w:tcW w:w="6390" w:type="dxa"/>
          </w:tcPr>
          <w:p w14:paraId="7A812DA0" w14:textId="27372BB1" w:rsidR="00871221" w:rsidRPr="00457688" w:rsidRDefault="00871221" w:rsidP="00E82A2C">
            <w:pPr>
              <w:cnfStyle w:val="100000000000" w:firstRow="1" w:lastRow="0" w:firstColumn="0" w:lastColumn="0" w:oddVBand="0" w:evenVBand="0" w:oddHBand="0" w:evenHBand="0" w:firstRowFirstColumn="0" w:firstRowLastColumn="0" w:lastRowFirstColumn="0" w:lastRowLastColumn="0"/>
              <w:rPr>
                <w:ins w:id="198" w:author="Muthukumar Veeramani - I18368" w:date="2019-08-21T13:51:00Z"/>
                <w:b w:val="0"/>
                <w:lang w:val="en-GB"/>
              </w:rPr>
            </w:pPr>
            <w:ins w:id="199" w:author="Muthukumar Veeramani - I18368" w:date="2019-08-21T13:51:00Z">
              <w:r>
                <w:rPr>
                  <w:b w:val="0"/>
                  <w:lang w:val="en-GB"/>
                </w:rPr>
                <w:t>2</w:t>
              </w:r>
            </w:ins>
            <w:ins w:id="200" w:author="Muthukumar Veeramani - I18368" w:date="2019-08-21T13:52:00Z">
              <w:r>
                <w:rPr>
                  <w:b w:val="0"/>
                  <w:lang w:val="en-GB"/>
                </w:rPr>
                <w:t>1</w:t>
              </w:r>
            </w:ins>
            <w:ins w:id="201" w:author="Muthukumar Veeramani - I18368" w:date="2019-08-21T13:51:00Z">
              <w:r>
                <w:rPr>
                  <w:b w:val="0"/>
                  <w:lang w:val="en-GB"/>
                </w:rPr>
                <w:t>-</w:t>
              </w:r>
            </w:ins>
            <w:ins w:id="202" w:author="Muthukumar Veeramani - I18368" w:date="2019-08-21T13:52:00Z">
              <w:r>
                <w:rPr>
                  <w:b w:val="0"/>
                  <w:lang w:val="en-GB"/>
                </w:rPr>
                <w:t>Aug</w:t>
              </w:r>
            </w:ins>
            <w:ins w:id="203" w:author="Muthukumar Veeramani - I18368" w:date="2019-08-21T13:51:00Z">
              <w:r>
                <w:rPr>
                  <w:b w:val="0"/>
                  <w:lang w:val="en-GB"/>
                </w:rPr>
                <w:t>-2019</w:t>
              </w:r>
            </w:ins>
          </w:p>
        </w:tc>
      </w:tr>
      <w:tr w:rsidR="00871221" w14:paraId="39F5F986" w14:textId="77777777" w:rsidTr="00E82A2C">
        <w:trPr>
          <w:cnfStyle w:val="000000100000" w:firstRow="0" w:lastRow="0" w:firstColumn="0" w:lastColumn="0" w:oddVBand="0" w:evenVBand="0" w:oddHBand="1" w:evenHBand="0" w:firstRowFirstColumn="0" w:firstRowLastColumn="0" w:lastRowFirstColumn="0" w:lastRowLastColumn="0"/>
          <w:ins w:id="204"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12D12BB8" w14:textId="77777777" w:rsidR="00871221" w:rsidRPr="00E12F8C" w:rsidRDefault="00871221" w:rsidP="00E82A2C">
            <w:pPr>
              <w:rPr>
                <w:ins w:id="205" w:author="Muthukumar Veeramani - I18368" w:date="2019-08-21T13:51:00Z"/>
                <w:b/>
                <w:lang w:val="en-GB"/>
              </w:rPr>
            </w:pPr>
            <w:ins w:id="206" w:author="Muthukumar Veeramani - I18368" w:date="2019-08-21T13:51:00Z">
              <w:r w:rsidRPr="00E12F8C">
                <w:rPr>
                  <w:b/>
                  <w:lang w:val="en-GB"/>
                </w:rPr>
                <w:t>Release Type</w:t>
              </w:r>
            </w:ins>
          </w:p>
        </w:tc>
        <w:tc>
          <w:tcPr>
            <w:tcW w:w="6390" w:type="dxa"/>
          </w:tcPr>
          <w:p w14:paraId="7D86DDC0" w14:textId="77777777" w:rsidR="00871221" w:rsidRPr="00E12F8C" w:rsidRDefault="00871221" w:rsidP="00E82A2C">
            <w:pPr>
              <w:cnfStyle w:val="000000100000" w:firstRow="0" w:lastRow="0" w:firstColumn="0" w:lastColumn="0" w:oddVBand="0" w:evenVBand="0" w:oddHBand="1" w:evenHBand="0" w:firstRowFirstColumn="0" w:firstRowLastColumn="0" w:lastRowFirstColumn="0" w:lastRowLastColumn="0"/>
              <w:rPr>
                <w:ins w:id="207" w:author="Muthukumar Veeramani - I18368" w:date="2019-08-21T13:51:00Z"/>
                <w:lang w:val="en-GB"/>
              </w:rPr>
            </w:pPr>
            <w:ins w:id="208" w:author="Muthukumar Veeramani - I18368" w:date="2019-08-21T13:51:00Z">
              <w:r>
                <w:rPr>
                  <w:lang w:val="en-GB"/>
                </w:rPr>
                <w:t>Temp release</w:t>
              </w:r>
            </w:ins>
          </w:p>
        </w:tc>
      </w:tr>
      <w:tr w:rsidR="00871221" w14:paraId="35CAF644" w14:textId="77777777" w:rsidTr="00E82A2C">
        <w:trPr>
          <w:ins w:id="209"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2C725D60" w14:textId="77777777" w:rsidR="00871221" w:rsidRPr="00C825D6" w:rsidRDefault="00871221" w:rsidP="00E82A2C">
            <w:pPr>
              <w:rPr>
                <w:ins w:id="210" w:author="Muthukumar Veeramani - I18368" w:date="2019-08-21T13:51:00Z"/>
                <w:b/>
                <w:lang w:val="en-GB"/>
              </w:rPr>
            </w:pPr>
            <w:ins w:id="211" w:author="Muthukumar Veeramani - I18368" w:date="2019-08-21T13:51:00Z">
              <w:r w:rsidRPr="00C825D6">
                <w:rPr>
                  <w:b/>
                  <w:lang w:val="en-GB"/>
                </w:rPr>
                <w:t>Pre-requisites (if any)</w:t>
              </w:r>
            </w:ins>
          </w:p>
        </w:tc>
        <w:tc>
          <w:tcPr>
            <w:tcW w:w="6390" w:type="dxa"/>
            <w:shd w:val="clear" w:color="auto" w:fill="B6DDE8" w:themeFill="accent5" w:themeFillTint="66"/>
          </w:tcPr>
          <w:p w14:paraId="3A750198" w14:textId="77777777" w:rsidR="00871221" w:rsidRPr="00457688" w:rsidRDefault="00871221" w:rsidP="00E82A2C">
            <w:pPr>
              <w:cnfStyle w:val="000000000000" w:firstRow="0" w:lastRow="0" w:firstColumn="0" w:lastColumn="0" w:oddVBand="0" w:evenVBand="0" w:oddHBand="0" w:evenHBand="0" w:firstRowFirstColumn="0" w:firstRowLastColumn="0" w:lastRowFirstColumn="0" w:lastRowLastColumn="0"/>
              <w:rPr>
                <w:ins w:id="212" w:author="Muthukumar Veeramani - I18368" w:date="2019-08-21T13:51:00Z"/>
                <w:b/>
                <w:color w:val="auto"/>
                <w:lang w:val="en-GB"/>
              </w:rPr>
            </w:pPr>
            <w:ins w:id="213" w:author="Muthukumar Veeramani - I18368" w:date="2019-08-21T13:51:00Z">
              <w:r>
                <w:rPr>
                  <w:b/>
                  <w:lang w:val="en-GB"/>
                </w:rPr>
                <w:t xml:space="preserve">Applicable for platform with SAMD2016E + UPD350 </w:t>
              </w:r>
              <w:proofErr w:type="gramStart"/>
              <w:r>
                <w:rPr>
                  <w:b/>
                  <w:lang w:val="en-GB"/>
                </w:rPr>
                <w:t>B  Silicon</w:t>
              </w:r>
              <w:proofErr w:type="gramEnd"/>
            </w:ins>
          </w:p>
        </w:tc>
      </w:tr>
      <w:tr w:rsidR="00871221" w14:paraId="3CFC54CE" w14:textId="77777777" w:rsidTr="00E82A2C">
        <w:trPr>
          <w:cnfStyle w:val="000000100000" w:firstRow="0" w:lastRow="0" w:firstColumn="0" w:lastColumn="0" w:oddVBand="0" w:evenVBand="0" w:oddHBand="1" w:evenHBand="0" w:firstRowFirstColumn="0" w:firstRowLastColumn="0" w:lastRowFirstColumn="0" w:lastRowLastColumn="0"/>
          <w:ins w:id="214"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46566492" w14:textId="77777777" w:rsidR="00871221" w:rsidRPr="00C825D6" w:rsidRDefault="00871221" w:rsidP="00E82A2C">
            <w:pPr>
              <w:rPr>
                <w:ins w:id="215" w:author="Muthukumar Veeramani - I18368" w:date="2019-08-21T13:51:00Z"/>
                <w:b/>
                <w:lang w:val="en-GB"/>
              </w:rPr>
            </w:pPr>
            <w:ins w:id="216" w:author="Muthukumar Veeramani - I18368" w:date="2019-08-21T13:51:00Z">
              <w:r>
                <w:rPr>
                  <w:b/>
                  <w:lang w:val="en-GB"/>
                </w:rPr>
                <w:t>Source code path</w:t>
              </w:r>
            </w:ins>
          </w:p>
        </w:tc>
        <w:tc>
          <w:tcPr>
            <w:tcW w:w="6390" w:type="dxa"/>
            <w:shd w:val="clear" w:color="auto" w:fill="B6DDE8" w:themeFill="accent5" w:themeFillTint="66"/>
          </w:tcPr>
          <w:p w14:paraId="7B5D1505" w14:textId="77777777" w:rsidR="00871221" w:rsidRDefault="00871221" w:rsidP="00E82A2C">
            <w:pPr>
              <w:cnfStyle w:val="000000100000" w:firstRow="0" w:lastRow="0" w:firstColumn="0" w:lastColumn="0" w:oddVBand="0" w:evenVBand="0" w:oddHBand="1" w:evenHBand="0" w:firstRowFirstColumn="0" w:firstRowLastColumn="0" w:lastRowFirstColumn="0" w:lastRowLastColumn="0"/>
              <w:rPr>
                <w:ins w:id="217" w:author="Muthukumar Veeramani - I18368" w:date="2019-08-21T13:51:00Z"/>
                <w:lang w:val="en-GB"/>
              </w:rPr>
            </w:pPr>
            <w:ins w:id="218" w:author="Muthukumar Veeramani - I18368" w:date="2019-08-21T13:51:00Z">
              <w:r w:rsidRPr="00096E60">
                <w:rPr>
                  <w:lang w:val="en-GB"/>
                </w:rPr>
                <w:t>//</w:t>
              </w:r>
              <w:proofErr w:type="spellStart"/>
              <w:r w:rsidRPr="00096E60">
                <w:rPr>
                  <w:lang w:val="en-GB"/>
                </w:rPr>
                <w:t>depot_dsg</w:t>
              </w:r>
              <w:proofErr w:type="spellEnd"/>
              <w:r w:rsidRPr="00096E60">
                <w:rPr>
                  <w:lang w:val="en-GB"/>
                </w:rPr>
                <w:t>/PSF/Source/</w:t>
              </w:r>
            </w:ins>
          </w:p>
        </w:tc>
      </w:tr>
      <w:tr w:rsidR="00871221" w14:paraId="581F65A2" w14:textId="77777777" w:rsidTr="00E82A2C">
        <w:trPr>
          <w:ins w:id="219"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374E4392" w14:textId="77777777" w:rsidR="00871221" w:rsidRDefault="00871221" w:rsidP="00E82A2C">
            <w:pPr>
              <w:rPr>
                <w:ins w:id="220" w:author="Muthukumar Veeramani - I18368" w:date="2019-08-21T13:51:00Z"/>
                <w:b/>
                <w:lang w:val="en-GB"/>
              </w:rPr>
            </w:pPr>
            <w:ins w:id="221" w:author="Muthukumar Veeramani - I18368" w:date="2019-08-21T13:51:00Z">
              <w:r>
                <w:rPr>
                  <w:b/>
                  <w:lang w:val="en-GB"/>
                </w:rPr>
                <w:t>Source code label / branch &amp; perforce change list number</w:t>
              </w:r>
            </w:ins>
          </w:p>
        </w:tc>
        <w:tc>
          <w:tcPr>
            <w:tcW w:w="6390" w:type="dxa"/>
            <w:shd w:val="clear" w:color="auto" w:fill="B6DDE8" w:themeFill="accent5" w:themeFillTint="66"/>
          </w:tcPr>
          <w:p w14:paraId="5082FE9F" w14:textId="16A99893" w:rsidR="00871221" w:rsidRDefault="00871221" w:rsidP="00E82A2C">
            <w:pPr>
              <w:cnfStyle w:val="000000000000" w:firstRow="0" w:lastRow="0" w:firstColumn="0" w:lastColumn="0" w:oddVBand="0" w:evenVBand="0" w:oddHBand="0" w:evenHBand="0" w:firstRowFirstColumn="0" w:firstRowLastColumn="0" w:lastRowFirstColumn="0" w:lastRowLastColumn="0"/>
              <w:rPr>
                <w:ins w:id="222" w:author="Muthukumar Veeramani - I18368" w:date="2019-08-21T13:51:00Z"/>
                <w:lang w:val="en-GB"/>
              </w:rPr>
            </w:pPr>
            <w:ins w:id="223" w:author="Muthukumar Veeramani - I18368" w:date="2019-08-21T13:51:00Z">
              <w:r>
                <w:rPr>
                  <w:b/>
                  <w:bCs/>
                  <w:lang w:val="en-GB"/>
                </w:rPr>
                <w:t>Label:</w:t>
              </w:r>
              <w:r>
                <w:rPr>
                  <w:lang w:val="en-GB"/>
                </w:rPr>
                <w:t xml:space="preserve"> PSF_STACK_V0.8</w:t>
              </w:r>
            </w:ins>
            <w:ins w:id="224" w:author="Muthukumar Veeramani - I18368" w:date="2019-08-21T13:52:00Z">
              <w:r>
                <w:rPr>
                  <w:lang w:val="en-GB"/>
                </w:rPr>
                <w:t>2</w:t>
              </w:r>
            </w:ins>
          </w:p>
          <w:p w14:paraId="4C6EF7A5" w14:textId="5195B90A" w:rsidR="00871221" w:rsidRPr="007D54E7" w:rsidRDefault="00871221" w:rsidP="00E82A2C">
            <w:pPr>
              <w:cnfStyle w:val="000000000000" w:firstRow="0" w:lastRow="0" w:firstColumn="0" w:lastColumn="0" w:oddVBand="0" w:evenVBand="0" w:oddHBand="0" w:evenHBand="0" w:firstRowFirstColumn="0" w:firstRowLastColumn="0" w:lastRowFirstColumn="0" w:lastRowLastColumn="0"/>
              <w:rPr>
                <w:ins w:id="225" w:author="Muthukumar Veeramani - I18368" w:date="2019-08-21T13:51:00Z"/>
                <w:lang w:val="en-GB"/>
              </w:rPr>
            </w:pPr>
            <w:proofErr w:type="spellStart"/>
            <w:ins w:id="226" w:author="Muthukumar Veeramani - I18368" w:date="2019-08-21T13:51:00Z">
              <w:r>
                <w:rPr>
                  <w:b/>
                  <w:bCs/>
                  <w:lang w:val="en-GB"/>
                </w:rPr>
                <w:t>Changelist</w:t>
              </w:r>
              <w:proofErr w:type="spellEnd"/>
              <w:r>
                <w:rPr>
                  <w:b/>
                  <w:bCs/>
                  <w:lang w:val="en-GB"/>
                </w:rPr>
                <w:t xml:space="preserve">: </w:t>
              </w:r>
            </w:ins>
            <w:ins w:id="227" w:author="Muthukumar Veeramani - I18368" w:date="2019-08-21T14:16:00Z">
              <w:r w:rsidR="007D54E7">
                <w:rPr>
                  <w:lang w:val="en-GB"/>
                </w:rPr>
                <w:t>1750611</w:t>
              </w:r>
            </w:ins>
          </w:p>
        </w:tc>
      </w:tr>
      <w:tr w:rsidR="00871221" w14:paraId="0D36AF87" w14:textId="77777777" w:rsidTr="00E82A2C">
        <w:trPr>
          <w:cnfStyle w:val="000000100000" w:firstRow="0" w:lastRow="0" w:firstColumn="0" w:lastColumn="0" w:oddVBand="0" w:evenVBand="0" w:oddHBand="1" w:evenHBand="0" w:firstRowFirstColumn="0" w:firstRowLastColumn="0" w:lastRowFirstColumn="0" w:lastRowLastColumn="0"/>
          <w:ins w:id="228"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478AD8E2" w14:textId="77777777" w:rsidR="00871221" w:rsidRDefault="00871221" w:rsidP="00E82A2C">
            <w:pPr>
              <w:rPr>
                <w:ins w:id="229" w:author="Muthukumar Veeramani - I18368" w:date="2019-08-21T13:51:00Z"/>
                <w:b/>
                <w:lang w:val="en-GB"/>
              </w:rPr>
            </w:pPr>
            <w:ins w:id="230" w:author="Muthukumar Veeramani - I18368" w:date="2019-08-21T13:51:00Z">
              <w:r>
                <w:rPr>
                  <w:b/>
                  <w:lang w:val="en-GB"/>
                </w:rPr>
                <w:t>Software Requirements Specification (SRS) Path and Revision Number</w:t>
              </w:r>
            </w:ins>
          </w:p>
        </w:tc>
        <w:tc>
          <w:tcPr>
            <w:tcW w:w="6390" w:type="dxa"/>
            <w:shd w:val="clear" w:color="auto" w:fill="B6DDE8" w:themeFill="accent5" w:themeFillTint="66"/>
          </w:tcPr>
          <w:p w14:paraId="34AF388F" w14:textId="77777777" w:rsidR="00871221" w:rsidRDefault="00871221" w:rsidP="00E82A2C">
            <w:pPr>
              <w:cnfStyle w:val="000000100000" w:firstRow="0" w:lastRow="0" w:firstColumn="0" w:lastColumn="0" w:oddVBand="0" w:evenVBand="0" w:oddHBand="1" w:evenHBand="0" w:firstRowFirstColumn="0" w:firstRowLastColumn="0" w:lastRowFirstColumn="0" w:lastRowLastColumn="0"/>
              <w:rPr>
                <w:ins w:id="231" w:author="Muthukumar Veeramani - I18368" w:date="2019-08-21T13:51:00Z"/>
                <w:lang w:val="en-GB"/>
              </w:rPr>
            </w:pPr>
            <w:ins w:id="232" w:author="Muthukumar Veeramani - I18368" w:date="2019-08-21T13:51:00Z">
              <w:r w:rsidRPr="00501782">
                <w:rPr>
                  <w:lang w:val="en-GB"/>
                </w:rPr>
                <w:t>//</w:t>
              </w:r>
              <w:proofErr w:type="spellStart"/>
              <w:r w:rsidRPr="00501782">
                <w:rPr>
                  <w:lang w:val="en-GB"/>
                </w:rPr>
                <w:t>depot_dsg</w:t>
              </w:r>
              <w:proofErr w:type="spellEnd"/>
              <w:r w:rsidRPr="00501782">
                <w:rPr>
                  <w:lang w:val="en-GB"/>
                </w:rPr>
                <w:t>/PSF/Doc/Requirement/Open Sourcing PSF v2.0 requirement.docx</w:t>
              </w:r>
              <w:r>
                <w:rPr>
                  <w:lang w:val="en-GB"/>
                </w:rPr>
                <w:t xml:space="preserve"> Rev:1.0</w:t>
              </w:r>
            </w:ins>
          </w:p>
          <w:p w14:paraId="4119935A" w14:textId="77777777" w:rsidR="00871221" w:rsidRDefault="00871221" w:rsidP="00E82A2C">
            <w:pPr>
              <w:cnfStyle w:val="000000100000" w:firstRow="0" w:lastRow="0" w:firstColumn="0" w:lastColumn="0" w:oddVBand="0" w:evenVBand="0" w:oddHBand="1" w:evenHBand="0" w:firstRowFirstColumn="0" w:firstRowLastColumn="0" w:lastRowFirstColumn="0" w:lastRowLastColumn="0"/>
              <w:rPr>
                <w:ins w:id="233" w:author="Muthukumar Veeramani - I18368" w:date="2019-08-21T13:51:00Z"/>
                <w:lang w:val="en-GB"/>
              </w:rPr>
            </w:pPr>
            <w:ins w:id="234" w:author="Muthukumar Veeramani - I18368" w:date="2019-08-21T13:51:00Z">
              <w:r w:rsidRPr="00E06704">
                <w:rPr>
                  <w:lang w:val="en-GB"/>
                </w:rPr>
                <w:t>//</w:t>
              </w:r>
              <w:proofErr w:type="spellStart"/>
              <w:r w:rsidRPr="00E06704">
                <w:rPr>
                  <w:lang w:val="en-GB"/>
                </w:rPr>
                <w:t>depot_dsg</w:t>
              </w:r>
              <w:proofErr w:type="spellEnd"/>
              <w:r w:rsidRPr="00E06704">
                <w:rPr>
                  <w:lang w:val="en-GB"/>
                </w:rPr>
                <w:t>/PSF/Doc/System Dos/Release/PSF Systems DOS v0.3.pdf</w:t>
              </w:r>
            </w:ins>
          </w:p>
        </w:tc>
      </w:tr>
      <w:tr w:rsidR="00871221" w14:paraId="2C2F7DBE" w14:textId="77777777" w:rsidTr="00E82A2C">
        <w:trPr>
          <w:ins w:id="235"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05F87AA1" w14:textId="77777777" w:rsidR="00871221" w:rsidRDefault="00871221" w:rsidP="00E82A2C">
            <w:pPr>
              <w:rPr>
                <w:ins w:id="236" w:author="Muthukumar Veeramani - I18368" w:date="2019-08-21T13:51:00Z"/>
                <w:b/>
                <w:lang w:val="en-GB"/>
              </w:rPr>
            </w:pPr>
            <w:ins w:id="237" w:author="Muthukumar Veeramani - I18368" w:date="2019-08-21T13:51:00Z">
              <w:r>
                <w:rPr>
                  <w:b/>
                  <w:lang w:val="en-GB"/>
                </w:rPr>
                <w:t>Software Design Document (SDD) Path and Revision Number</w:t>
              </w:r>
            </w:ins>
          </w:p>
        </w:tc>
        <w:tc>
          <w:tcPr>
            <w:tcW w:w="6390" w:type="dxa"/>
            <w:shd w:val="clear" w:color="auto" w:fill="B6DDE8" w:themeFill="accent5" w:themeFillTint="66"/>
          </w:tcPr>
          <w:p w14:paraId="288528E3" w14:textId="77777777" w:rsidR="00871221" w:rsidRDefault="00871221" w:rsidP="00E82A2C">
            <w:pPr>
              <w:cnfStyle w:val="000000000000" w:firstRow="0" w:lastRow="0" w:firstColumn="0" w:lastColumn="0" w:oddVBand="0" w:evenVBand="0" w:oddHBand="0" w:evenHBand="0" w:firstRowFirstColumn="0" w:firstRowLastColumn="0" w:lastRowFirstColumn="0" w:lastRowLastColumn="0"/>
              <w:rPr>
                <w:ins w:id="238" w:author="Muthukumar Veeramani - I18368" w:date="2019-08-21T13:51:00Z"/>
                <w:lang w:val="en-GB"/>
              </w:rPr>
            </w:pPr>
            <w:ins w:id="239" w:author="Muthukumar Veeramani - I18368" w:date="2019-08-21T13:51:00Z">
              <w:r w:rsidRPr="00A819A4">
                <w:rPr>
                  <w:lang w:val="en-GB"/>
                </w:rPr>
                <w:t>//</w:t>
              </w:r>
              <w:proofErr w:type="spellStart"/>
              <w:r w:rsidRPr="00A819A4">
                <w:rPr>
                  <w:lang w:val="en-GB"/>
                </w:rPr>
                <w:t>depot_dsg</w:t>
              </w:r>
              <w:proofErr w:type="spellEnd"/>
              <w:r w:rsidRPr="00A819A4">
                <w:rPr>
                  <w:lang w:val="en-GB"/>
                </w:rPr>
                <w:t>/PSF/Doc/Design/Modular Design/PIO configuration management modular Design.docx</w:t>
              </w:r>
              <w:r>
                <w:rPr>
                  <w:lang w:val="en-GB"/>
                </w:rPr>
                <w:t xml:space="preserve"> Rev0.1</w:t>
              </w:r>
            </w:ins>
          </w:p>
          <w:p w14:paraId="177E615D" w14:textId="77777777" w:rsidR="00871221" w:rsidRDefault="00871221" w:rsidP="00E82A2C">
            <w:pPr>
              <w:cnfStyle w:val="000000000000" w:firstRow="0" w:lastRow="0" w:firstColumn="0" w:lastColumn="0" w:oddVBand="0" w:evenVBand="0" w:oddHBand="0" w:evenHBand="0" w:firstRowFirstColumn="0" w:firstRowLastColumn="0" w:lastRowFirstColumn="0" w:lastRowLastColumn="0"/>
              <w:rPr>
                <w:ins w:id="240" w:author="Muthukumar Veeramani - I18368" w:date="2019-08-21T13:51:00Z"/>
                <w:lang w:val="en-GB"/>
              </w:rPr>
            </w:pPr>
            <w:ins w:id="241" w:author="Muthukumar Veeramani - I18368" w:date="2019-08-21T13:51:00Z">
              <w:r w:rsidRPr="0020269A">
                <w:rPr>
                  <w:lang w:val="en-GB"/>
                </w:rPr>
                <w:t>//</w:t>
              </w:r>
              <w:proofErr w:type="spellStart"/>
              <w:r w:rsidRPr="0020269A">
                <w:rPr>
                  <w:lang w:val="en-GB"/>
                </w:rPr>
                <w:t>depot_dsg</w:t>
              </w:r>
              <w:proofErr w:type="spellEnd"/>
              <w:r w:rsidRPr="0020269A">
                <w:rPr>
                  <w:lang w:val="en-GB"/>
                </w:rPr>
                <w:t>/PSF/Doc/Design/Modular Design/Power supply management design changes from Zeus.docx</w:t>
              </w:r>
              <w:r>
                <w:rPr>
                  <w:lang w:val="en-GB"/>
                </w:rPr>
                <w:t xml:space="preserve"> Rev0.1</w:t>
              </w:r>
            </w:ins>
          </w:p>
          <w:p w14:paraId="6669D88B" w14:textId="77777777" w:rsidR="00871221" w:rsidRDefault="00871221" w:rsidP="00E82A2C">
            <w:pPr>
              <w:cnfStyle w:val="000000000000" w:firstRow="0" w:lastRow="0" w:firstColumn="0" w:lastColumn="0" w:oddVBand="0" w:evenVBand="0" w:oddHBand="0" w:evenHBand="0" w:firstRowFirstColumn="0" w:firstRowLastColumn="0" w:lastRowFirstColumn="0" w:lastRowLastColumn="0"/>
              <w:rPr>
                <w:ins w:id="242" w:author="Muthukumar Veeramani - I18368" w:date="2019-08-21T13:51:00Z"/>
                <w:lang w:val="en-GB"/>
              </w:rPr>
            </w:pPr>
            <w:ins w:id="243" w:author="Muthukumar Veeramani - I18368" w:date="2019-08-21T13:51:00Z">
              <w:r w:rsidRPr="00934337">
                <w:rPr>
                  <w:lang w:val="en-GB"/>
                </w:rPr>
                <w:t>//</w:t>
              </w:r>
              <w:proofErr w:type="spellStart"/>
              <w:r w:rsidRPr="00934337">
                <w:rPr>
                  <w:lang w:val="en-GB"/>
                </w:rPr>
                <w:t>depot_hw_amazon</w:t>
              </w:r>
              <w:proofErr w:type="spellEnd"/>
              <w:r w:rsidRPr="00934337">
                <w:rPr>
                  <w:lang w:val="en-GB"/>
                </w:rPr>
                <w:t>/doc/design/Zeus Stack Firmware Design.docx Rev1.1</w:t>
              </w:r>
            </w:ins>
          </w:p>
          <w:p w14:paraId="05A52956" w14:textId="77777777" w:rsidR="00871221" w:rsidRDefault="00871221" w:rsidP="00E82A2C">
            <w:pPr>
              <w:cnfStyle w:val="000000000000" w:firstRow="0" w:lastRow="0" w:firstColumn="0" w:lastColumn="0" w:oddVBand="0" w:evenVBand="0" w:oddHBand="0" w:evenHBand="0" w:firstRowFirstColumn="0" w:firstRowLastColumn="0" w:lastRowFirstColumn="0" w:lastRowLastColumn="0"/>
              <w:rPr>
                <w:ins w:id="244" w:author="Muthukumar Veeramani - I18368" w:date="2019-08-21T13:51:00Z"/>
                <w:lang w:val="en-GB"/>
              </w:rPr>
            </w:pPr>
          </w:p>
        </w:tc>
      </w:tr>
      <w:tr w:rsidR="00871221" w14:paraId="3D76DBAB" w14:textId="77777777" w:rsidTr="00E82A2C">
        <w:trPr>
          <w:cnfStyle w:val="000000100000" w:firstRow="0" w:lastRow="0" w:firstColumn="0" w:lastColumn="0" w:oddVBand="0" w:evenVBand="0" w:oddHBand="1" w:evenHBand="0" w:firstRowFirstColumn="0" w:firstRowLastColumn="0" w:lastRowFirstColumn="0" w:lastRowLastColumn="0"/>
          <w:ins w:id="245"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34F7B006" w14:textId="77777777" w:rsidR="00871221" w:rsidRDefault="00871221" w:rsidP="00E82A2C">
            <w:pPr>
              <w:rPr>
                <w:ins w:id="246" w:author="Muthukumar Veeramani - I18368" w:date="2019-08-21T13:51:00Z"/>
                <w:b/>
                <w:lang w:val="en-GB"/>
              </w:rPr>
            </w:pPr>
            <w:ins w:id="247" w:author="Muthukumar Veeramani - I18368" w:date="2019-08-21T13:51:00Z">
              <w:r>
                <w:rPr>
                  <w:b/>
                  <w:lang w:val="en-GB"/>
                </w:rPr>
                <w:t>Software Developer Test Plan (SDTP) Path and Revision Number</w:t>
              </w:r>
            </w:ins>
          </w:p>
        </w:tc>
        <w:tc>
          <w:tcPr>
            <w:tcW w:w="6390" w:type="dxa"/>
            <w:shd w:val="clear" w:color="auto" w:fill="B6DDE8" w:themeFill="accent5" w:themeFillTint="66"/>
          </w:tcPr>
          <w:p w14:paraId="1D28B365" w14:textId="77777777" w:rsidR="00871221" w:rsidRDefault="00871221" w:rsidP="00E82A2C">
            <w:pPr>
              <w:cnfStyle w:val="000000100000" w:firstRow="0" w:lastRow="0" w:firstColumn="0" w:lastColumn="0" w:oddVBand="0" w:evenVBand="0" w:oddHBand="1" w:evenHBand="0" w:firstRowFirstColumn="0" w:firstRowLastColumn="0" w:lastRowFirstColumn="0" w:lastRowLastColumn="0"/>
              <w:rPr>
                <w:ins w:id="248" w:author="Muthukumar Veeramani - I18368" w:date="2019-08-21T13:51:00Z"/>
                <w:lang w:val="en-GB"/>
              </w:rPr>
            </w:pPr>
            <w:ins w:id="249" w:author="Muthukumar Veeramani - I18368" w:date="2019-08-21T13:51:00Z">
              <w:r>
                <w:rPr>
                  <w:lang w:val="en-GB"/>
                </w:rPr>
                <w:t>NA as the release is design completion release</w:t>
              </w:r>
            </w:ins>
          </w:p>
        </w:tc>
      </w:tr>
      <w:tr w:rsidR="00871221" w14:paraId="72C3E162" w14:textId="77777777" w:rsidTr="00E82A2C">
        <w:trPr>
          <w:ins w:id="250" w:author="Muthukumar Veeramani - I18368" w:date="2019-08-21T13:51:00Z"/>
        </w:trPr>
        <w:tc>
          <w:tcPr>
            <w:cnfStyle w:val="001000000000" w:firstRow="0" w:lastRow="0" w:firstColumn="1" w:lastColumn="0" w:oddVBand="0" w:evenVBand="0" w:oddHBand="0" w:evenHBand="0" w:firstRowFirstColumn="0" w:firstRowLastColumn="0" w:lastRowFirstColumn="0" w:lastRowLastColumn="0"/>
            <w:tcW w:w="3708" w:type="dxa"/>
          </w:tcPr>
          <w:p w14:paraId="13D60EE2" w14:textId="77777777" w:rsidR="00871221" w:rsidRDefault="00871221" w:rsidP="00E82A2C">
            <w:pPr>
              <w:rPr>
                <w:ins w:id="251" w:author="Muthukumar Veeramani - I18368" w:date="2019-08-21T13:51:00Z"/>
                <w:b/>
                <w:lang w:val="en-GB"/>
              </w:rPr>
            </w:pPr>
            <w:ins w:id="252" w:author="Muthukumar Veeramani - I18368" w:date="2019-08-21T13:51:00Z">
              <w:r>
                <w:rPr>
                  <w:b/>
                  <w:lang w:val="en-GB"/>
                </w:rPr>
                <w:t>Software Requirements Tracker (SRT) Path and Revision Number</w:t>
              </w:r>
            </w:ins>
          </w:p>
        </w:tc>
        <w:tc>
          <w:tcPr>
            <w:tcW w:w="6390" w:type="dxa"/>
            <w:shd w:val="clear" w:color="auto" w:fill="B6DDE8" w:themeFill="accent5" w:themeFillTint="66"/>
          </w:tcPr>
          <w:p w14:paraId="1605ACD3" w14:textId="77777777" w:rsidR="00871221" w:rsidRDefault="00871221" w:rsidP="00E82A2C">
            <w:pPr>
              <w:cnfStyle w:val="000000000000" w:firstRow="0" w:lastRow="0" w:firstColumn="0" w:lastColumn="0" w:oddVBand="0" w:evenVBand="0" w:oddHBand="0" w:evenHBand="0" w:firstRowFirstColumn="0" w:firstRowLastColumn="0" w:lastRowFirstColumn="0" w:lastRowLastColumn="0"/>
              <w:rPr>
                <w:ins w:id="253" w:author="Muthukumar Veeramani - I18368" w:date="2019-08-21T13:51:00Z"/>
                <w:lang w:val="en-GB"/>
              </w:rPr>
            </w:pPr>
            <w:ins w:id="254" w:author="Muthukumar Veeramani - I18368" w:date="2019-08-21T13:51:00Z">
              <w:r>
                <w:rPr>
                  <w:lang w:val="en-GB"/>
                </w:rPr>
                <w:t>NA as the release is design completion release</w:t>
              </w:r>
            </w:ins>
          </w:p>
        </w:tc>
      </w:tr>
    </w:tbl>
    <w:p w14:paraId="5FAA586C" w14:textId="77777777" w:rsidR="00871221" w:rsidRDefault="00871221" w:rsidP="00871221">
      <w:pPr>
        <w:rPr>
          <w:ins w:id="255" w:author="Muthukumar Veeramani - I18368" w:date="2019-08-21T13:51:00Z"/>
          <w:lang w:val="en-GB"/>
        </w:rPr>
      </w:pPr>
    </w:p>
    <w:p w14:paraId="250F0FC3" w14:textId="77777777" w:rsidR="00871221" w:rsidRDefault="00871221" w:rsidP="00871221">
      <w:pPr>
        <w:pStyle w:val="Heading3"/>
        <w:rPr>
          <w:ins w:id="256" w:author="Muthukumar Veeramani - I18368" w:date="2019-08-21T13:51:00Z"/>
        </w:rPr>
      </w:pPr>
      <w:bookmarkStart w:id="257" w:name="_Toc19283210"/>
      <w:ins w:id="258" w:author="Muthukumar Veeramani - I18368" w:date="2019-08-21T13:51:00Z">
        <w:r>
          <w:lastRenderedPageBreak/>
          <w:t>Not implemented / Limited functionality requirements</w:t>
        </w:r>
        <w:bookmarkEnd w:id="257"/>
      </w:ins>
    </w:p>
    <w:p w14:paraId="4DDC6E3A" w14:textId="77777777" w:rsidR="00871221" w:rsidRPr="00E82A2C" w:rsidRDefault="00871221">
      <w:pPr>
        <w:ind w:firstLine="720"/>
        <w:rPr>
          <w:ins w:id="259" w:author="Muthukumar Veeramani - I18368" w:date="2019-08-21T13:51:00Z"/>
        </w:rPr>
        <w:pPrChange w:id="260" w:author="Muthukumar Veeramani - I18368" w:date="2019-08-21T14:33:00Z">
          <w:pPr/>
        </w:pPrChange>
      </w:pPr>
      <w:ins w:id="261" w:author="Muthukumar Veeramani - I18368" w:date="2019-08-21T13:51:00Z">
        <w:r>
          <w:rPr>
            <w:lang w:val="en-GB"/>
          </w:rPr>
          <w:t>NA</w:t>
        </w:r>
      </w:ins>
    </w:p>
    <w:p w14:paraId="1C7D7E5D" w14:textId="77777777" w:rsidR="00871221" w:rsidRDefault="00871221" w:rsidP="00871221">
      <w:pPr>
        <w:pStyle w:val="Heading3"/>
        <w:rPr>
          <w:ins w:id="262" w:author="Muthukumar Veeramani - I18368" w:date="2019-08-21T13:51:00Z"/>
        </w:rPr>
      </w:pPr>
      <w:bookmarkStart w:id="263" w:name="_Toc19283211"/>
      <w:ins w:id="264" w:author="Muthukumar Veeramani - I18368" w:date="2019-08-21T13:51:00Z">
        <w:r>
          <w:t>Bug Fixes</w:t>
        </w:r>
        <w:bookmarkEnd w:id="263"/>
      </w:ins>
    </w:p>
    <w:p w14:paraId="156580B7" w14:textId="5FA02C53" w:rsidR="00871221" w:rsidRPr="0044008B" w:rsidRDefault="0044008B">
      <w:pPr>
        <w:pStyle w:val="ListParagraph"/>
        <w:numPr>
          <w:ilvl w:val="0"/>
          <w:numId w:val="9"/>
        </w:numPr>
        <w:rPr>
          <w:ins w:id="265" w:author="Muthukumar Veeramani - I18368" w:date="2019-08-21T13:51:00Z"/>
          <w:lang w:val="en-GB"/>
        </w:rPr>
        <w:pPrChange w:id="266" w:author="Muthukumar Veeramani - I18368" w:date="2019-08-21T14:32:00Z">
          <w:pPr/>
        </w:pPrChange>
      </w:pPr>
      <w:ins w:id="267" w:author="Muthukumar Veeramani - I18368" w:date="2019-08-21T14:33:00Z">
        <w:r w:rsidRPr="0044008B">
          <w:rPr>
            <w:lang w:val="en-GB"/>
          </w:rPr>
          <w:t>PSF-5</w:t>
        </w:r>
        <w:r>
          <w:rPr>
            <w:lang w:val="en-GB"/>
          </w:rPr>
          <w:t xml:space="preserve"> - </w:t>
        </w:r>
        <w:r w:rsidRPr="0044008B">
          <w:rPr>
            <w:lang w:val="en-GB"/>
            <w:rPrChange w:id="268" w:author="Muthukumar Veeramani - I18368" w:date="2019-08-21T14:33:00Z">
              <w:rPr>
                <w:rFonts w:ascii="Segoe UI" w:hAnsi="Segoe UI" w:cs="Segoe UI"/>
                <w:color w:val="172B4D"/>
                <w:spacing w:val="-4"/>
                <w:sz w:val="36"/>
                <w:szCs w:val="36"/>
                <w:shd w:val="clear" w:color="auto" w:fill="FFFFFF"/>
              </w:rPr>
            </w:rPrChange>
          </w:rPr>
          <w:t>Port-1 is not working in v0.81 FW</w:t>
        </w:r>
      </w:ins>
    </w:p>
    <w:p w14:paraId="7207B888" w14:textId="77777777" w:rsidR="00871221" w:rsidRDefault="00871221" w:rsidP="00871221">
      <w:pPr>
        <w:pStyle w:val="Heading3"/>
        <w:rPr>
          <w:ins w:id="269" w:author="Muthukumar Veeramani - I18368" w:date="2019-08-21T13:51:00Z"/>
        </w:rPr>
      </w:pPr>
      <w:bookmarkStart w:id="270" w:name="_Toc19283212"/>
      <w:ins w:id="271" w:author="Muthukumar Veeramani - I18368" w:date="2019-08-21T13:51:00Z">
        <w:r>
          <w:t>Features added</w:t>
        </w:r>
        <w:bookmarkEnd w:id="270"/>
      </w:ins>
    </w:p>
    <w:p w14:paraId="2D3F2142" w14:textId="5CE9E010" w:rsidR="00871221" w:rsidRPr="0044008B" w:rsidRDefault="0044008B">
      <w:pPr>
        <w:ind w:firstLine="720"/>
        <w:rPr>
          <w:ins w:id="272" w:author="Muthukumar Veeramani - I18368" w:date="2019-08-21T13:51:00Z"/>
          <w:lang w:val="en-GB"/>
        </w:rPr>
        <w:pPrChange w:id="273" w:author="Muthukumar Veeramani - I18368" w:date="2019-08-21T14:34:00Z">
          <w:pPr>
            <w:pStyle w:val="ListParagraph"/>
            <w:numPr>
              <w:numId w:val="6"/>
            </w:numPr>
            <w:ind w:hanging="360"/>
          </w:pPr>
        </w:pPrChange>
      </w:pPr>
      <w:ins w:id="274" w:author="Muthukumar Veeramani - I18368" w:date="2019-08-21T14:33:00Z">
        <w:r>
          <w:rPr>
            <w:lang w:val="en-GB"/>
          </w:rPr>
          <w:t>NA</w:t>
        </w:r>
      </w:ins>
    </w:p>
    <w:p w14:paraId="69EBB186" w14:textId="77777777" w:rsidR="00871221" w:rsidRDefault="00871221" w:rsidP="00871221">
      <w:pPr>
        <w:pStyle w:val="Heading3"/>
        <w:rPr>
          <w:ins w:id="275" w:author="Muthukumar Veeramani - I18368" w:date="2019-08-21T13:51:00Z"/>
        </w:rPr>
      </w:pPr>
      <w:bookmarkStart w:id="276" w:name="_Toc19283213"/>
      <w:ins w:id="277" w:author="Muthukumar Veeramani - I18368" w:date="2019-08-21T13:51:00Z">
        <w:r>
          <w:t>Notes</w:t>
        </w:r>
        <w:bookmarkEnd w:id="276"/>
      </w:ins>
    </w:p>
    <w:p w14:paraId="120645A3" w14:textId="77777777" w:rsidR="00871221" w:rsidRDefault="00871221" w:rsidP="00871221">
      <w:pPr>
        <w:rPr>
          <w:ins w:id="278" w:author="Muthukumar Veeramani - I18368" w:date="2019-08-21T13:51:00Z"/>
          <w:lang w:val="en-GB"/>
        </w:rPr>
      </w:pPr>
    </w:p>
    <w:p w14:paraId="15AA3D88" w14:textId="7F2DA7B6" w:rsidR="00871221" w:rsidRDefault="0044008B" w:rsidP="00871221">
      <w:pPr>
        <w:pStyle w:val="ListParagraph"/>
        <w:numPr>
          <w:ilvl w:val="0"/>
          <w:numId w:val="8"/>
        </w:numPr>
        <w:rPr>
          <w:ins w:id="279" w:author="Muthukumar Veeramani - I18368" w:date="2019-08-21T14:37:00Z"/>
          <w:lang w:val="en-GB"/>
        </w:rPr>
      </w:pPr>
      <w:ins w:id="280" w:author="Muthukumar Veeramani - I18368" w:date="2019-08-21T14:37:00Z">
        <w:r>
          <w:rPr>
            <w:lang w:val="en-GB"/>
          </w:rPr>
          <w:t>MCU Idle – SOC and Stack Partition</w:t>
        </w:r>
      </w:ins>
      <w:ins w:id="281" w:author="Muthukumar Veeramani - I18368" w:date="2019-08-21T14:39:00Z">
        <w:r>
          <w:rPr>
            <w:lang w:val="en-GB"/>
          </w:rPr>
          <w:t xml:space="preserve"> </w:t>
        </w:r>
      </w:ins>
      <w:ins w:id="282" w:author="Muthukumar Veeramani - I18368" w:date="2019-08-21T14:55:00Z">
        <w:r w:rsidR="008A103F">
          <w:rPr>
            <w:lang w:val="en-GB"/>
          </w:rPr>
          <w:t>is done.</w:t>
        </w:r>
      </w:ins>
    </w:p>
    <w:p w14:paraId="54679CEA" w14:textId="33F8D686" w:rsidR="0044008B" w:rsidRDefault="000A2807" w:rsidP="00871221">
      <w:pPr>
        <w:pStyle w:val="ListParagraph"/>
        <w:numPr>
          <w:ilvl w:val="0"/>
          <w:numId w:val="8"/>
        </w:numPr>
        <w:rPr>
          <w:ins w:id="283" w:author="Muthukumar Veeramani - I18368" w:date="2019-08-21T14:38:00Z"/>
          <w:lang w:val="en-GB"/>
        </w:rPr>
      </w:pPr>
      <w:ins w:id="284" w:author="Muthukumar Veeramani - I18368" w:date="2019-08-21T14:48:00Z">
        <w:r>
          <w:rPr>
            <w:lang w:val="en-GB"/>
          </w:rPr>
          <w:t xml:space="preserve">50% completion of </w:t>
        </w:r>
        <w:proofErr w:type="spellStart"/>
        <w:r>
          <w:rPr>
            <w:lang w:val="en-GB"/>
          </w:rPr>
          <w:t>PSF_Port.h</w:t>
        </w:r>
        <w:proofErr w:type="spellEnd"/>
        <w:r>
          <w:rPr>
            <w:lang w:val="en-GB"/>
          </w:rPr>
          <w:t xml:space="preserve"> file</w:t>
        </w:r>
      </w:ins>
      <w:ins w:id="285" w:author="Muthukumar Veeramani - I18368" w:date="2019-08-21T14:52:00Z">
        <w:r w:rsidR="002654A5">
          <w:rPr>
            <w:lang w:val="en-GB"/>
          </w:rPr>
          <w:t>.</w:t>
        </w:r>
      </w:ins>
    </w:p>
    <w:p w14:paraId="1C535959" w14:textId="3C7D29B7" w:rsidR="0044008B" w:rsidRDefault="0044008B" w:rsidP="00871221">
      <w:pPr>
        <w:pStyle w:val="ListParagraph"/>
        <w:numPr>
          <w:ilvl w:val="0"/>
          <w:numId w:val="8"/>
        </w:numPr>
        <w:rPr>
          <w:ins w:id="286" w:author="Muthukumar Veeramani - I18368" w:date="2019-08-21T14:40:00Z"/>
          <w:lang w:val="en-GB"/>
        </w:rPr>
      </w:pPr>
      <w:proofErr w:type="spellStart"/>
      <w:ins w:id="287" w:author="Muthukumar Veeramani - I18368" w:date="2019-08-21T14:39:00Z">
        <w:r>
          <w:rPr>
            <w:lang w:val="en-GB"/>
          </w:rPr>
          <w:t>Globals</w:t>
        </w:r>
        <w:proofErr w:type="spellEnd"/>
        <w:r>
          <w:rPr>
            <w:lang w:val="en-GB"/>
          </w:rPr>
          <w:t xml:space="preserve">, </w:t>
        </w:r>
        <w:proofErr w:type="spellStart"/>
        <w:r>
          <w:rPr>
            <w:lang w:val="en-GB"/>
          </w:rPr>
          <w:t>UPDHw</w:t>
        </w:r>
        <w:proofErr w:type="spellEnd"/>
        <w:r>
          <w:rPr>
            <w:lang w:val="en-GB"/>
          </w:rPr>
          <w:t xml:space="preserve"> and Timer</w:t>
        </w:r>
      </w:ins>
      <w:ins w:id="288" w:author="Muthukumar Veeramani - I18368" w:date="2019-08-21T14:40:00Z">
        <w:r>
          <w:rPr>
            <w:lang w:val="en-GB"/>
          </w:rPr>
          <w:t>s</w:t>
        </w:r>
      </w:ins>
      <w:ins w:id="289" w:author="Muthukumar Veeramani - I18368" w:date="2019-08-21T14:39:00Z">
        <w:r>
          <w:rPr>
            <w:lang w:val="en-GB"/>
          </w:rPr>
          <w:t xml:space="preserve"> </w:t>
        </w:r>
      </w:ins>
      <w:ins w:id="290" w:author="Muthukumar Veeramani - I18368" w:date="2019-08-21T14:42:00Z">
        <w:r>
          <w:rPr>
            <w:lang w:val="en-GB"/>
          </w:rPr>
          <w:t>module</w:t>
        </w:r>
      </w:ins>
      <w:ins w:id="291" w:author="Muthukumar Veeramani - I18368" w:date="2019-08-21T14:54:00Z">
        <w:r w:rsidR="008A103F">
          <w:rPr>
            <w:lang w:val="en-GB"/>
          </w:rPr>
          <w:t xml:space="preserve"> files are reviewed and updated.</w:t>
        </w:r>
      </w:ins>
    </w:p>
    <w:p w14:paraId="723DCF04" w14:textId="1F09CE11" w:rsidR="0044008B" w:rsidRPr="0044008B" w:rsidRDefault="0044008B">
      <w:pPr>
        <w:pStyle w:val="ListParagraph"/>
        <w:numPr>
          <w:ilvl w:val="0"/>
          <w:numId w:val="8"/>
        </w:numPr>
        <w:rPr>
          <w:ins w:id="292" w:author="Muthukumar Veeramani - I18368" w:date="2019-08-21T13:51:00Z"/>
          <w:lang w:val="en-GB"/>
        </w:rPr>
      </w:pPr>
      <w:ins w:id="293" w:author="Muthukumar Veeramani - I18368" w:date="2019-08-21T14:40:00Z">
        <w:r w:rsidRPr="0044008B">
          <w:rPr>
            <w:lang w:val="en-GB"/>
          </w:rPr>
          <w:t xml:space="preserve">SAMD20 MCU Module </w:t>
        </w:r>
      </w:ins>
      <w:ins w:id="294" w:author="Muthukumar Veeramani - I18368" w:date="2019-08-21T14:53:00Z">
        <w:r w:rsidR="008A103F">
          <w:rPr>
            <w:lang w:val="en-GB"/>
          </w:rPr>
          <w:t>files</w:t>
        </w:r>
      </w:ins>
      <w:ins w:id="295" w:author="Muthukumar Veeramani - I18368" w:date="2019-08-21T14:54:00Z">
        <w:r w:rsidR="008A103F">
          <w:rPr>
            <w:lang w:val="en-GB"/>
          </w:rPr>
          <w:t xml:space="preserve"> are reviewed.</w:t>
        </w:r>
      </w:ins>
    </w:p>
    <w:p w14:paraId="26F5346C" w14:textId="77777777" w:rsidR="00871221" w:rsidRPr="00871221" w:rsidRDefault="00871221">
      <w:pPr>
        <w:rPr>
          <w:ins w:id="296" w:author="Muthukumar Veeramani - I18368" w:date="2019-08-21T13:51:00Z"/>
          <w:rPrChange w:id="297" w:author="Muthukumar Veeramani - I18368" w:date="2019-08-21T13:51:00Z">
            <w:rPr>
              <w:ins w:id="298" w:author="Muthukumar Veeramani - I18368" w:date="2019-08-21T13:51:00Z"/>
            </w:rPr>
          </w:rPrChange>
        </w:rPr>
        <w:pPrChange w:id="299" w:author="Muthukumar Veeramani - I18368" w:date="2019-08-21T13:51:00Z">
          <w:pPr>
            <w:pStyle w:val="Heading2"/>
          </w:pPr>
        </w:pPrChange>
      </w:pPr>
    </w:p>
    <w:p w14:paraId="1A7F0718" w14:textId="2EA9A186" w:rsidR="002D3A35" w:rsidRDefault="002D3A35" w:rsidP="002D3A35">
      <w:pPr>
        <w:pStyle w:val="Heading2"/>
      </w:pPr>
      <w:bookmarkStart w:id="300" w:name="_Toc19283214"/>
      <w:r>
        <w:t xml:space="preserve">Version </w:t>
      </w:r>
      <w:ins w:id="301" w:author="Poornima Raviselvan - I17179" w:date="2019-07-26T14:46:00Z">
        <w:r w:rsidR="00096A2B">
          <w:t>0.81</w:t>
        </w:r>
      </w:ins>
      <w:bookmarkEnd w:id="300"/>
      <w:del w:id="302" w:author="Poornima Raviselvan - I17179" w:date="2019-07-26T14:46:00Z">
        <w:r w:rsidDel="00096A2B">
          <w:delText>x.yy</w:delText>
        </w:r>
      </w:del>
      <w:bookmarkEnd w:id="46"/>
    </w:p>
    <w:p w14:paraId="163FDE51" w14:textId="47CAE3F6" w:rsidR="002D3A35" w:rsidDel="00397604" w:rsidRDefault="002D3A35" w:rsidP="002D3A35">
      <w:pPr>
        <w:rPr>
          <w:del w:id="303" w:author="Poornima Raviselvan - I17179" w:date="2019-07-26T14:51:00Z"/>
          <w:lang w:val="en-GB"/>
        </w:rPr>
      </w:pPr>
    </w:p>
    <w:p w14:paraId="2B407E8D" w14:textId="416E7F1E" w:rsidR="002D3A35" w:rsidRPr="0020582C" w:rsidDel="00397604" w:rsidRDefault="002D3A35" w:rsidP="002D3A35">
      <w:pPr>
        <w:rPr>
          <w:del w:id="304" w:author="Poornima Raviselvan - I17179" w:date="2019-07-26T14:51:00Z"/>
          <w:lang w:val="en-GB"/>
        </w:rPr>
      </w:pPr>
      <w:del w:id="305" w:author="Poornima Raviselvan - I17179" w:date="2019-07-26T14:51:00Z">
        <w:r w:rsidDel="00397604">
          <w:rPr>
            <w:lang w:val="en-GB"/>
          </w:rPr>
          <w:delText xml:space="preserve">&lt;This section aims at capturing all information relevant to this specific release of the software. The latest version should always be section </w:delText>
        </w:r>
        <w:r w:rsidR="00784411" w:rsidDel="00397604">
          <w:rPr>
            <w:lang w:val="en-GB"/>
          </w:rPr>
          <w:delText>2</w:delText>
        </w:r>
        <w:r w:rsidDel="00397604">
          <w:rPr>
            <w:lang w:val="en-GB"/>
          </w:rPr>
          <w:delText>.1 &amp; older versions should be pushed down the document progressively.&gt;</w:delText>
        </w:r>
      </w:del>
    </w:p>
    <w:p w14:paraId="6443B8BE" w14:textId="77777777" w:rsidR="002D3A35" w:rsidRDefault="002D3A35" w:rsidP="002D3A35">
      <w:pPr>
        <w:rPr>
          <w:lang w:val="en-GB"/>
        </w:rPr>
      </w:pPr>
    </w:p>
    <w:tbl>
      <w:tblPr>
        <w:tblStyle w:val="ColorfulGrid-Accent5"/>
        <w:tblW w:w="10098" w:type="dxa"/>
        <w:shd w:val="clear" w:color="auto" w:fill="31849B" w:themeFill="accent5" w:themeFillShade="BF"/>
        <w:tblLook w:val="04A0" w:firstRow="1" w:lastRow="0" w:firstColumn="1" w:lastColumn="0" w:noHBand="0" w:noVBand="1"/>
      </w:tblPr>
      <w:tblGrid>
        <w:gridCol w:w="3708"/>
        <w:gridCol w:w="6390"/>
      </w:tblGrid>
      <w:tr w:rsidR="002D3A35" w14:paraId="2C6DBA68" w14:textId="77777777" w:rsidTr="00E12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151342D8" w14:textId="77777777" w:rsidR="002D3A35" w:rsidRDefault="002D3A35" w:rsidP="001646BA">
            <w:pPr>
              <w:rPr>
                <w:lang w:val="en-GB"/>
              </w:rPr>
            </w:pPr>
            <w:r>
              <w:rPr>
                <w:lang w:val="en-GB"/>
              </w:rPr>
              <w:t>Release date</w:t>
            </w:r>
          </w:p>
        </w:tc>
        <w:tc>
          <w:tcPr>
            <w:tcW w:w="6390" w:type="dxa"/>
          </w:tcPr>
          <w:p w14:paraId="1EF80893" w14:textId="378EDD67" w:rsidR="002D3A35" w:rsidRPr="00457688" w:rsidRDefault="00397604" w:rsidP="001646BA">
            <w:pPr>
              <w:cnfStyle w:val="100000000000" w:firstRow="1" w:lastRow="0" w:firstColumn="0" w:lastColumn="0" w:oddVBand="0" w:evenVBand="0" w:oddHBand="0" w:evenHBand="0" w:firstRowFirstColumn="0" w:firstRowLastColumn="0" w:lastRowFirstColumn="0" w:lastRowLastColumn="0"/>
              <w:rPr>
                <w:b w:val="0"/>
                <w:lang w:val="en-GB"/>
              </w:rPr>
            </w:pPr>
            <w:ins w:id="306" w:author="Poornima Raviselvan - I17179" w:date="2019-07-26T14:51:00Z">
              <w:r>
                <w:rPr>
                  <w:b w:val="0"/>
                  <w:lang w:val="en-GB"/>
                </w:rPr>
                <w:t>26-Jul-2019</w:t>
              </w:r>
            </w:ins>
          </w:p>
        </w:tc>
      </w:tr>
      <w:tr w:rsidR="00291E69" w14:paraId="15439527" w14:textId="77777777" w:rsidTr="00E1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7A377C23" w14:textId="26A29734" w:rsidR="00291E69" w:rsidRPr="00E12F8C" w:rsidRDefault="00291E69" w:rsidP="001646BA">
            <w:pPr>
              <w:rPr>
                <w:b/>
                <w:lang w:val="en-GB"/>
              </w:rPr>
            </w:pPr>
            <w:r w:rsidRPr="00E12F8C">
              <w:rPr>
                <w:b/>
                <w:lang w:val="en-GB"/>
              </w:rPr>
              <w:t>Release Type</w:t>
            </w:r>
          </w:p>
        </w:tc>
        <w:tc>
          <w:tcPr>
            <w:tcW w:w="6390" w:type="dxa"/>
          </w:tcPr>
          <w:p w14:paraId="3DA24526" w14:textId="37CFD9E6" w:rsidR="00291E69" w:rsidRPr="00E12F8C" w:rsidRDefault="00987505" w:rsidP="001646BA">
            <w:pPr>
              <w:cnfStyle w:val="000000100000" w:firstRow="0" w:lastRow="0" w:firstColumn="0" w:lastColumn="0" w:oddVBand="0" w:evenVBand="0" w:oddHBand="1" w:evenHBand="0" w:firstRowFirstColumn="0" w:firstRowLastColumn="0" w:lastRowFirstColumn="0" w:lastRowLastColumn="0"/>
              <w:rPr>
                <w:lang w:val="en-GB"/>
              </w:rPr>
            </w:pPr>
            <w:r>
              <w:rPr>
                <w:lang w:val="en-GB"/>
              </w:rPr>
              <w:t>Temp release</w:t>
            </w:r>
            <w:del w:id="307" w:author="Poornima Raviselvan - I17179" w:date="2019-07-26T14:51:00Z">
              <w:r w:rsidDel="00397604">
                <w:rPr>
                  <w:lang w:val="en-GB"/>
                </w:rPr>
                <w:delText xml:space="preserve"> / </w:delText>
              </w:r>
              <w:r w:rsidR="00291E69" w:rsidRPr="00E12F8C" w:rsidDel="00397604">
                <w:rPr>
                  <w:lang w:val="en-GB"/>
                </w:rPr>
                <w:delText>Alpha release / Beta release / Production release candidate</w:delText>
              </w:r>
            </w:del>
          </w:p>
        </w:tc>
      </w:tr>
      <w:tr w:rsidR="002D3A35" w14:paraId="329E91AA" w14:textId="77777777" w:rsidTr="00E12F8C">
        <w:tc>
          <w:tcPr>
            <w:cnfStyle w:val="001000000000" w:firstRow="0" w:lastRow="0" w:firstColumn="1" w:lastColumn="0" w:oddVBand="0" w:evenVBand="0" w:oddHBand="0" w:evenHBand="0" w:firstRowFirstColumn="0" w:firstRowLastColumn="0" w:lastRowFirstColumn="0" w:lastRowLastColumn="0"/>
            <w:tcW w:w="3708" w:type="dxa"/>
          </w:tcPr>
          <w:p w14:paraId="0894FACE" w14:textId="77777777" w:rsidR="002D3A35" w:rsidRPr="00C825D6" w:rsidRDefault="002D3A35" w:rsidP="001646BA">
            <w:pPr>
              <w:rPr>
                <w:b/>
                <w:lang w:val="en-GB"/>
              </w:rPr>
            </w:pPr>
            <w:r w:rsidRPr="00C825D6">
              <w:rPr>
                <w:b/>
                <w:lang w:val="en-GB"/>
              </w:rPr>
              <w:t>Pre-requisites (if any)</w:t>
            </w:r>
          </w:p>
        </w:tc>
        <w:tc>
          <w:tcPr>
            <w:tcW w:w="6390" w:type="dxa"/>
            <w:shd w:val="clear" w:color="auto" w:fill="B6DDE8" w:themeFill="accent5" w:themeFillTint="66"/>
          </w:tcPr>
          <w:p w14:paraId="56666E33" w14:textId="70A71D31" w:rsidR="002D3A35" w:rsidRPr="00457688" w:rsidRDefault="002F5B5A" w:rsidP="001646BA">
            <w:pPr>
              <w:cnfStyle w:val="000000000000" w:firstRow="0" w:lastRow="0" w:firstColumn="0" w:lastColumn="0" w:oddVBand="0" w:evenVBand="0" w:oddHBand="0" w:evenHBand="0" w:firstRowFirstColumn="0" w:firstRowLastColumn="0" w:lastRowFirstColumn="0" w:lastRowLastColumn="0"/>
              <w:rPr>
                <w:b/>
                <w:color w:val="auto"/>
                <w:lang w:val="en-GB"/>
              </w:rPr>
            </w:pPr>
            <w:ins w:id="308" w:author="Poornima Raviselvan - I17179" w:date="2019-07-26T14:51:00Z">
              <w:r>
                <w:rPr>
                  <w:b/>
                  <w:lang w:val="en-GB"/>
                </w:rPr>
                <w:t>Applicable for platform with SAMD2016E + UPD350 B  Silicon</w:t>
              </w:r>
            </w:ins>
            <w:del w:id="309" w:author="Poornima Raviselvan - I17179" w:date="2019-07-26T14:51:00Z">
              <w:r w:rsidR="002D3A35" w:rsidDel="002F5B5A">
                <w:rPr>
                  <w:lang w:val="en-GB"/>
                </w:rPr>
                <w:delText>&lt;For example minimal version of dependant modules, third party libraries, silicon mask revision etc&gt;</w:delText>
              </w:r>
            </w:del>
          </w:p>
        </w:tc>
      </w:tr>
      <w:tr w:rsidR="002D3A35" w14:paraId="793770B7" w14:textId="77777777" w:rsidTr="00E1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0846F942" w14:textId="77777777" w:rsidR="002D3A35" w:rsidRPr="00C825D6" w:rsidRDefault="002D3A35" w:rsidP="001646BA">
            <w:pPr>
              <w:rPr>
                <w:b/>
                <w:lang w:val="en-GB"/>
              </w:rPr>
            </w:pPr>
            <w:r>
              <w:rPr>
                <w:b/>
                <w:lang w:val="en-GB"/>
              </w:rPr>
              <w:t>Source code path</w:t>
            </w:r>
          </w:p>
        </w:tc>
        <w:tc>
          <w:tcPr>
            <w:tcW w:w="6390" w:type="dxa"/>
            <w:shd w:val="clear" w:color="auto" w:fill="B6DDE8" w:themeFill="accent5" w:themeFillTint="66"/>
          </w:tcPr>
          <w:p w14:paraId="25D50BEE" w14:textId="1BAABE9A" w:rsidR="002D3A35" w:rsidRDefault="001A376C" w:rsidP="001646BA">
            <w:pPr>
              <w:cnfStyle w:val="000000100000" w:firstRow="0" w:lastRow="0" w:firstColumn="0" w:lastColumn="0" w:oddVBand="0" w:evenVBand="0" w:oddHBand="1" w:evenHBand="0" w:firstRowFirstColumn="0" w:firstRowLastColumn="0" w:lastRowFirstColumn="0" w:lastRowLastColumn="0"/>
              <w:rPr>
                <w:lang w:val="en-GB"/>
              </w:rPr>
            </w:pPr>
            <w:ins w:id="310" w:author="Poornima Raviselvan - I17179" w:date="2019-07-26T14:52:00Z">
              <w:r w:rsidRPr="00096E60">
                <w:rPr>
                  <w:lang w:val="en-GB"/>
                </w:rPr>
                <w:t>//</w:t>
              </w:r>
              <w:proofErr w:type="spellStart"/>
              <w:r w:rsidRPr="00096E60">
                <w:rPr>
                  <w:lang w:val="en-GB"/>
                </w:rPr>
                <w:t>depot_dsg</w:t>
              </w:r>
              <w:proofErr w:type="spellEnd"/>
              <w:r w:rsidRPr="00096E60">
                <w:rPr>
                  <w:lang w:val="en-GB"/>
                </w:rPr>
                <w:t>/PSF/Source/</w:t>
              </w:r>
            </w:ins>
            <w:del w:id="311" w:author="Poornima Raviselvan - I17179" w:date="2019-07-26T14:52:00Z">
              <w:r w:rsidR="002D3A35" w:rsidDel="001A376C">
                <w:rPr>
                  <w:lang w:val="en-GB"/>
                </w:rPr>
                <w:delText xml:space="preserve">&lt;Mention </w:delText>
              </w:r>
              <w:r w:rsidR="00863D0D" w:rsidDel="001A376C">
                <w:rPr>
                  <w:lang w:val="en-GB"/>
                </w:rPr>
                <w:delText>version control</w:delText>
              </w:r>
              <w:r w:rsidR="002D3A35" w:rsidDel="001A376C">
                <w:rPr>
                  <w:lang w:val="en-GB"/>
                </w:rPr>
                <w:delText xml:space="preserve"> path&gt;</w:delText>
              </w:r>
            </w:del>
          </w:p>
        </w:tc>
      </w:tr>
      <w:tr w:rsidR="002D3A35" w14:paraId="3566018F" w14:textId="77777777" w:rsidTr="00E12F8C">
        <w:tc>
          <w:tcPr>
            <w:cnfStyle w:val="001000000000" w:firstRow="0" w:lastRow="0" w:firstColumn="1" w:lastColumn="0" w:oddVBand="0" w:evenVBand="0" w:oddHBand="0" w:evenHBand="0" w:firstRowFirstColumn="0" w:firstRowLastColumn="0" w:lastRowFirstColumn="0" w:lastRowLastColumn="0"/>
            <w:tcW w:w="3708" w:type="dxa"/>
          </w:tcPr>
          <w:p w14:paraId="5EEC12B7" w14:textId="34F68365" w:rsidR="002D3A35" w:rsidRDefault="002D3A35" w:rsidP="001646BA">
            <w:pPr>
              <w:rPr>
                <w:b/>
                <w:lang w:val="en-GB"/>
              </w:rPr>
            </w:pPr>
            <w:r>
              <w:rPr>
                <w:b/>
                <w:lang w:val="en-GB"/>
              </w:rPr>
              <w:t xml:space="preserve">Source code label </w:t>
            </w:r>
            <w:r w:rsidR="00C22304">
              <w:rPr>
                <w:b/>
                <w:lang w:val="en-GB"/>
              </w:rPr>
              <w:t xml:space="preserve">/ branch </w:t>
            </w:r>
            <w:r>
              <w:rPr>
                <w:b/>
                <w:lang w:val="en-GB"/>
              </w:rPr>
              <w:t xml:space="preserve">&amp; </w:t>
            </w:r>
            <w:r w:rsidR="003535BE">
              <w:rPr>
                <w:b/>
                <w:lang w:val="en-GB"/>
              </w:rPr>
              <w:t xml:space="preserve">perforce </w:t>
            </w:r>
            <w:r>
              <w:rPr>
                <w:b/>
                <w:lang w:val="en-GB"/>
              </w:rPr>
              <w:t>change</w:t>
            </w:r>
            <w:r w:rsidR="00B21619">
              <w:rPr>
                <w:b/>
                <w:lang w:val="en-GB"/>
              </w:rPr>
              <w:t xml:space="preserve"> </w:t>
            </w:r>
            <w:r>
              <w:rPr>
                <w:b/>
                <w:lang w:val="en-GB"/>
              </w:rPr>
              <w:t>list</w:t>
            </w:r>
            <w:r w:rsidR="001D497C">
              <w:rPr>
                <w:b/>
                <w:lang w:val="en-GB"/>
              </w:rPr>
              <w:t xml:space="preserve"> number</w:t>
            </w:r>
          </w:p>
        </w:tc>
        <w:tc>
          <w:tcPr>
            <w:tcW w:w="6390" w:type="dxa"/>
            <w:shd w:val="clear" w:color="auto" w:fill="B6DDE8" w:themeFill="accent5" w:themeFillTint="66"/>
          </w:tcPr>
          <w:p w14:paraId="39A36152" w14:textId="7F67C23A" w:rsidR="0020269A" w:rsidRDefault="0020269A" w:rsidP="0020269A">
            <w:pPr>
              <w:cnfStyle w:val="000000000000" w:firstRow="0" w:lastRow="0" w:firstColumn="0" w:lastColumn="0" w:oddVBand="0" w:evenVBand="0" w:oddHBand="0" w:evenHBand="0" w:firstRowFirstColumn="0" w:firstRowLastColumn="0" w:lastRowFirstColumn="0" w:lastRowLastColumn="0"/>
              <w:rPr>
                <w:ins w:id="312" w:author="Poornima Raviselvan - I17179" w:date="2019-07-26T14:52:00Z"/>
                <w:lang w:val="en-GB"/>
              </w:rPr>
            </w:pPr>
            <w:ins w:id="313" w:author="Poornima Raviselvan - I17179" w:date="2019-07-26T14:52:00Z">
              <w:r>
                <w:rPr>
                  <w:b/>
                  <w:bCs/>
                  <w:lang w:val="en-GB"/>
                </w:rPr>
                <w:t>Label:</w:t>
              </w:r>
              <w:r>
                <w:rPr>
                  <w:lang w:val="en-GB"/>
                </w:rPr>
                <w:t xml:space="preserve"> PSF_STACK_V0.81</w:t>
              </w:r>
            </w:ins>
          </w:p>
          <w:p w14:paraId="2196E899" w14:textId="1D29B35C" w:rsidR="002D3A35" w:rsidRDefault="0020269A" w:rsidP="0020269A">
            <w:pPr>
              <w:cnfStyle w:val="000000000000" w:firstRow="0" w:lastRow="0" w:firstColumn="0" w:lastColumn="0" w:oddVBand="0" w:evenVBand="0" w:oddHBand="0" w:evenHBand="0" w:firstRowFirstColumn="0" w:firstRowLastColumn="0" w:lastRowFirstColumn="0" w:lastRowLastColumn="0"/>
              <w:rPr>
                <w:lang w:val="en-GB"/>
              </w:rPr>
            </w:pPr>
            <w:proofErr w:type="spellStart"/>
            <w:ins w:id="314" w:author="Poornima Raviselvan - I17179" w:date="2019-07-26T14:52:00Z">
              <w:r>
                <w:rPr>
                  <w:b/>
                  <w:bCs/>
                  <w:lang w:val="en-GB"/>
                </w:rPr>
                <w:t>Changelist</w:t>
              </w:r>
              <w:proofErr w:type="spellEnd"/>
              <w:r>
                <w:rPr>
                  <w:b/>
                  <w:bCs/>
                  <w:lang w:val="en-GB"/>
                </w:rPr>
                <w:t xml:space="preserve">: </w:t>
              </w:r>
            </w:ins>
            <w:del w:id="315" w:author="Poornima Raviselvan - I17179" w:date="2019-07-26T14:52:00Z">
              <w:r w:rsidR="002D3A35" w:rsidDel="0020269A">
                <w:rPr>
                  <w:lang w:val="en-GB"/>
                </w:rPr>
                <w:delText>&lt;Mention the label by which source code corresponding to this release can be retrieved&gt; &lt;Also mention the change</w:delText>
              </w:r>
              <w:r w:rsidR="00C819C9" w:rsidDel="0020269A">
                <w:rPr>
                  <w:lang w:val="en-GB"/>
                </w:rPr>
                <w:delText xml:space="preserve"> </w:delText>
              </w:r>
              <w:r w:rsidR="002D3A35" w:rsidDel="0020269A">
                <w:rPr>
                  <w:lang w:val="en-GB"/>
                </w:rPr>
                <w:delText>list#&gt;</w:delText>
              </w:r>
            </w:del>
          </w:p>
        </w:tc>
      </w:tr>
      <w:tr w:rsidR="00996792" w14:paraId="2CB0DAF5" w14:textId="77777777" w:rsidTr="00E1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59F78FA6" w14:textId="5134C2CD" w:rsidR="00996792" w:rsidRDefault="00996792" w:rsidP="001646BA">
            <w:pPr>
              <w:rPr>
                <w:b/>
                <w:lang w:val="en-GB"/>
              </w:rPr>
            </w:pPr>
            <w:r>
              <w:rPr>
                <w:b/>
                <w:lang w:val="en-GB"/>
              </w:rPr>
              <w:t xml:space="preserve">Software Requirements Specification (SRS) </w:t>
            </w:r>
            <w:r w:rsidR="00B21619">
              <w:rPr>
                <w:b/>
                <w:lang w:val="en-GB"/>
              </w:rPr>
              <w:t xml:space="preserve">Path </w:t>
            </w:r>
            <w:r w:rsidR="00126C3C">
              <w:rPr>
                <w:b/>
                <w:lang w:val="en-GB"/>
              </w:rPr>
              <w:t>and</w:t>
            </w:r>
            <w:r w:rsidR="00380342">
              <w:rPr>
                <w:b/>
                <w:lang w:val="en-GB"/>
              </w:rPr>
              <w:t xml:space="preserve"> </w:t>
            </w:r>
            <w:r>
              <w:rPr>
                <w:b/>
                <w:lang w:val="en-GB"/>
              </w:rPr>
              <w:t xml:space="preserve">Revision </w:t>
            </w:r>
            <w:r w:rsidR="001D497C">
              <w:rPr>
                <w:b/>
                <w:lang w:val="en-GB"/>
              </w:rPr>
              <w:t>Number</w:t>
            </w:r>
          </w:p>
        </w:tc>
        <w:tc>
          <w:tcPr>
            <w:tcW w:w="6390" w:type="dxa"/>
            <w:shd w:val="clear" w:color="auto" w:fill="B6DDE8" w:themeFill="accent5" w:themeFillTint="66"/>
          </w:tcPr>
          <w:p w14:paraId="1F1F3882" w14:textId="0A54BD09" w:rsidR="0020269A" w:rsidRDefault="0020269A" w:rsidP="0020269A">
            <w:pPr>
              <w:cnfStyle w:val="000000100000" w:firstRow="0" w:lastRow="0" w:firstColumn="0" w:lastColumn="0" w:oddVBand="0" w:evenVBand="0" w:oddHBand="1" w:evenHBand="0" w:firstRowFirstColumn="0" w:firstRowLastColumn="0" w:lastRowFirstColumn="0" w:lastRowLastColumn="0"/>
              <w:rPr>
                <w:ins w:id="316" w:author="Poornima Raviselvan - I17179" w:date="2019-07-26T14:52:00Z"/>
                <w:lang w:val="en-GB"/>
              </w:rPr>
            </w:pPr>
            <w:ins w:id="317" w:author="Poornima Raviselvan - I17179" w:date="2019-07-26T14:52:00Z">
              <w:r w:rsidRPr="00501782">
                <w:rPr>
                  <w:lang w:val="en-GB"/>
                </w:rPr>
                <w:t>//</w:t>
              </w:r>
              <w:proofErr w:type="spellStart"/>
              <w:r w:rsidRPr="00501782">
                <w:rPr>
                  <w:lang w:val="en-GB"/>
                </w:rPr>
                <w:t>depot_dsg</w:t>
              </w:r>
              <w:proofErr w:type="spellEnd"/>
              <w:r w:rsidRPr="00501782">
                <w:rPr>
                  <w:lang w:val="en-GB"/>
                </w:rPr>
                <w:t>/PSF/Doc/Requirement/Open Sourcing PSF v2.0 requirement.docx</w:t>
              </w:r>
            </w:ins>
            <w:ins w:id="318" w:author="Poornima Raviselvan - I17179" w:date="2019-07-26T14:54:00Z">
              <w:r w:rsidR="00F1726A">
                <w:rPr>
                  <w:lang w:val="en-GB"/>
                </w:rPr>
                <w:t xml:space="preserve"> </w:t>
              </w:r>
            </w:ins>
            <w:ins w:id="319" w:author="Poornima Raviselvan - I17179" w:date="2019-07-26T14:52:00Z">
              <w:r>
                <w:rPr>
                  <w:lang w:val="en-GB"/>
                </w:rPr>
                <w:t>Rev:1.0</w:t>
              </w:r>
            </w:ins>
          </w:p>
          <w:p w14:paraId="094EBCE2" w14:textId="0BC7928B" w:rsidR="00996792" w:rsidRDefault="0020269A" w:rsidP="0020269A">
            <w:pPr>
              <w:cnfStyle w:val="000000100000" w:firstRow="0" w:lastRow="0" w:firstColumn="0" w:lastColumn="0" w:oddVBand="0" w:evenVBand="0" w:oddHBand="1" w:evenHBand="0" w:firstRowFirstColumn="0" w:firstRowLastColumn="0" w:lastRowFirstColumn="0" w:lastRowLastColumn="0"/>
              <w:rPr>
                <w:lang w:val="en-GB"/>
              </w:rPr>
            </w:pPr>
            <w:ins w:id="320" w:author="Poornima Raviselvan - I17179" w:date="2019-07-26T14:52:00Z">
              <w:r w:rsidRPr="00E06704">
                <w:rPr>
                  <w:lang w:val="en-GB"/>
                </w:rPr>
                <w:t>//</w:t>
              </w:r>
              <w:proofErr w:type="spellStart"/>
              <w:r w:rsidRPr="00E06704">
                <w:rPr>
                  <w:lang w:val="en-GB"/>
                </w:rPr>
                <w:t>depot_dsg</w:t>
              </w:r>
              <w:proofErr w:type="spellEnd"/>
              <w:r w:rsidRPr="00E06704">
                <w:rPr>
                  <w:lang w:val="en-GB"/>
                </w:rPr>
                <w:t>/PSF/Doc/System Dos/Release/PSF Systems DOS v0.3.pdf</w:t>
              </w:r>
            </w:ins>
            <w:del w:id="321" w:author="Poornima Raviselvan - I17179" w:date="2019-07-26T14:52:00Z">
              <w:r w:rsidR="006C13BA" w:rsidDel="0020269A">
                <w:rPr>
                  <w:lang w:val="en-GB"/>
                </w:rPr>
                <w:delText xml:space="preserve">&lt;Mention the </w:delText>
              </w:r>
              <w:r w:rsidR="00126C3C" w:rsidDel="0020269A">
                <w:rPr>
                  <w:lang w:val="en-GB"/>
                </w:rPr>
                <w:delText xml:space="preserve">path </w:delText>
              </w:r>
              <w:r w:rsidR="006C13BA" w:rsidDel="0020269A">
                <w:rPr>
                  <w:lang w:val="en-GB"/>
                </w:rPr>
                <w:delText>revision number of SRS that this release refers to&gt;</w:delText>
              </w:r>
            </w:del>
          </w:p>
        </w:tc>
      </w:tr>
      <w:tr w:rsidR="00996792" w14:paraId="602A78B2" w14:textId="77777777" w:rsidTr="00E12F8C">
        <w:tc>
          <w:tcPr>
            <w:cnfStyle w:val="001000000000" w:firstRow="0" w:lastRow="0" w:firstColumn="1" w:lastColumn="0" w:oddVBand="0" w:evenVBand="0" w:oddHBand="0" w:evenHBand="0" w:firstRowFirstColumn="0" w:firstRowLastColumn="0" w:lastRowFirstColumn="0" w:lastRowLastColumn="0"/>
            <w:tcW w:w="3708" w:type="dxa"/>
          </w:tcPr>
          <w:p w14:paraId="265577B5" w14:textId="48C8247E" w:rsidR="00996792" w:rsidRDefault="00996792" w:rsidP="001646BA">
            <w:pPr>
              <w:rPr>
                <w:b/>
                <w:lang w:val="en-GB"/>
              </w:rPr>
            </w:pPr>
            <w:r>
              <w:rPr>
                <w:b/>
                <w:lang w:val="en-GB"/>
              </w:rPr>
              <w:t xml:space="preserve">Software Design Document (SDD) </w:t>
            </w:r>
            <w:r w:rsidR="004F0F8A">
              <w:rPr>
                <w:b/>
                <w:lang w:val="en-GB"/>
              </w:rPr>
              <w:t xml:space="preserve">Path and </w:t>
            </w:r>
            <w:r>
              <w:rPr>
                <w:b/>
                <w:lang w:val="en-GB"/>
              </w:rPr>
              <w:t xml:space="preserve">Revision </w:t>
            </w:r>
            <w:r w:rsidR="001D497C">
              <w:rPr>
                <w:b/>
                <w:lang w:val="en-GB"/>
              </w:rPr>
              <w:t>Number</w:t>
            </w:r>
          </w:p>
        </w:tc>
        <w:tc>
          <w:tcPr>
            <w:tcW w:w="6390" w:type="dxa"/>
            <w:shd w:val="clear" w:color="auto" w:fill="B6DDE8" w:themeFill="accent5" w:themeFillTint="66"/>
          </w:tcPr>
          <w:p w14:paraId="27F08672" w14:textId="77777777" w:rsidR="0020269A" w:rsidRDefault="0020269A" w:rsidP="0020269A">
            <w:pPr>
              <w:cnfStyle w:val="000000000000" w:firstRow="0" w:lastRow="0" w:firstColumn="0" w:lastColumn="0" w:oddVBand="0" w:evenVBand="0" w:oddHBand="0" w:evenHBand="0" w:firstRowFirstColumn="0" w:firstRowLastColumn="0" w:lastRowFirstColumn="0" w:lastRowLastColumn="0"/>
              <w:rPr>
                <w:ins w:id="322" w:author="Poornima Raviselvan - I17179" w:date="2019-07-26T14:53:00Z"/>
                <w:lang w:val="en-GB"/>
              </w:rPr>
            </w:pPr>
            <w:ins w:id="323" w:author="Poornima Raviselvan - I17179" w:date="2019-07-26T14:53:00Z">
              <w:r w:rsidRPr="00A819A4">
                <w:rPr>
                  <w:lang w:val="en-GB"/>
                </w:rPr>
                <w:t>//</w:t>
              </w:r>
              <w:proofErr w:type="spellStart"/>
              <w:r w:rsidRPr="00A819A4">
                <w:rPr>
                  <w:lang w:val="en-GB"/>
                </w:rPr>
                <w:t>depot_dsg</w:t>
              </w:r>
              <w:proofErr w:type="spellEnd"/>
              <w:r w:rsidRPr="00A819A4">
                <w:rPr>
                  <w:lang w:val="en-GB"/>
                </w:rPr>
                <w:t>/PSF/Doc/Design/Modular Design/PIO configuration management modular Design.docx</w:t>
              </w:r>
              <w:r>
                <w:rPr>
                  <w:lang w:val="en-GB"/>
                </w:rPr>
                <w:t xml:space="preserve"> Rev0.1</w:t>
              </w:r>
            </w:ins>
          </w:p>
          <w:p w14:paraId="5162923D" w14:textId="330F0200" w:rsidR="0020269A" w:rsidRDefault="0020269A" w:rsidP="0020269A">
            <w:pPr>
              <w:cnfStyle w:val="000000000000" w:firstRow="0" w:lastRow="0" w:firstColumn="0" w:lastColumn="0" w:oddVBand="0" w:evenVBand="0" w:oddHBand="0" w:evenHBand="0" w:firstRowFirstColumn="0" w:firstRowLastColumn="0" w:lastRowFirstColumn="0" w:lastRowLastColumn="0"/>
              <w:rPr>
                <w:ins w:id="324" w:author="Poornima Raviselvan - I17179" w:date="2019-07-26T14:53:00Z"/>
                <w:lang w:val="en-GB"/>
              </w:rPr>
            </w:pPr>
            <w:ins w:id="325" w:author="Poornima Raviselvan - I17179" w:date="2019-07-26T14:54:00Z">
              <w:r w:rsidRPr="0020269A">
                <w:rPr>
                  <w:lang w:val="en-GB"/>
                </w:rPr>
                <w:t>//</w:t>
              </w:r>
              <w:proofErr w:type="spellStart"/>
              <w:r w:rsidRPr="0020269A">
                <w:rPr>
                  <w:lang w:val="en-GB"/>
                </w:rPr>
                <w:t>depot_dsg</w:t>
              </w:r>
              <w:proofErr w:type="spellEnd"/>
              <w:r w:rsidRPr="0020269A">
                <w:rPr>
                  <w:lang w:val="en-GB"/>
                </w:rPr>
                <w:t>/PSF/Doc/Design/Modular Design/Power supply management design changes from Zeus.docx</w:t>
              </w:r>
              <w:r>
                <w:rPr>
                  <w:lang w:val="en-GB"/>
                </w:rPr>
                <w:t xml:space="preserve"> </w:t>
              </w:r>
            </w:ins>
            <w:ins w:id="326" w:author="Poornima Raviselvan - I17179" w:date="2019-07-26T14:53:00Z">
              <w:r>
                <w:rPr>
                  <w:lang w:val="en-GB"/>
                </w:rPr>
                <w:t>Rev0.1</w:t>
              </w:r>
            </w:ins>
          </w:p>
          <w:p w14:paraId="4D910B4C" w14:textId="77777777" w:rsidR="0020269A" w:rsidRDefault="0020269A" w:rsidP="0020269A">
            <w:pPr>
              <w:cnfStyle w:val="000000000000" w:firstRow="0" w:lastRow="0" w:firstColumn="0" w:lastColumn="0" w:oddVBand="0" w:evenVBand="0" w:oddHBand="0" w:evenHBand="0" w:firstRowFirstColumn="0" w:firstRowLastColumn="0" w:lastRowFirstColumn="0" w:lastRowLastColumn="0"/>
              <w:rPr>
                <w:ins w:id="327" w:author="Poornima Raviselvan - I17179" w:date="2019-07-26T14:53:00Z"/>
                <w:lang w:val="en-GB"/>
              </w:rPr>
            </w:pPr>
            <w:ins w:id="328" w:author="Poornima Raviselvan - I17179" w:date="2019-07-26T14:53:00Z">
              <w:r w:rsidRPr="00934337">
                <w:rPr>
                  <w:lang w:val="en-GB"/>
                </w:rPr>
                <w:t>//</w:t>
              </w:r>
              <w:proofErr w:type="spellStart"/>
              <w:r w:rsidRPr="00934337">
                <w:rPr>
                  <w:lang w:val="en-GB"/>
                </w:rPr>
                <w:t>depot_hw_amazon</w:t>
              </w:r>
              <w:proofErr w:type="spellEnd"/>
              <w:r w:rsidRPr="00934337">
                <w:rPr>
                  <w:lang w:val="en-GB"/>
                </w:rPr>
                <w:t>/doc/design/Zeus Stack Firmware Design.docx Rev1.1</w:t>
              </w:r>
            </w:ins>
          </w:p>
          <w:p w14:paraId="37DE247C" w14:textId="1EE73BDE" w:rsidR="00996792" w:rsidRDefault="006C13BA" w:rsidP="001646BA">
            <w:pPr>
              <w:cnfStyle w:val="000000000000" w:firstRow="0" w:lastRow="0" w:firstColumn="0" w:lastColumn="0" w:oddVBand="0" w:evenVBand="0" w:oddHBand="0" w:evenHBand="0" w:firstRowFirstColumn="0" w:firstRowLastColumn="0" w:lastRowFirstColumn="0" w:lastRowLastColumn="0"/>
              <w:rPr>
                <w:lang w:val="en-GB"/>
              </w:rPr>
            </w:pPr>
            <w:del w:id="329" w:author="Poornima Raviselvan - I17179" w:date="2019-07-26T14:53:00Z">
              <w:r w:rsidDel="0020269A">
                <w:rPr>
                  <w:lang w:val="en-GB"/>
                </w:rPr>
                <w:delText xml:space="preserve">&lt;Mention the </w:delText>
              </w:r>
              <w:r w:rsidR="00EC3FB0" w:rsidDel="0020269A">
                <w:rPr>
                  <w:lang w:val="en-GB"/>
                </w:rPr>
                <w:delText xml:space="preserve">path and </w:delText>
              </w:r>
              <w:r w:rsidDel="0020269A">
                <w:rPr>
                  <w:lang w:val="en-GB"/>
                </w:rPr>
                <w:delText>revision number of SDD that this release refers to&gt;</w:delText>
              </w:r>
            </w:del>
          </w:p>
        </w:tc>
      </w:tr>
      <w:tr w:rsidR="00F1726A" w14:paraId="3D21970D" w14:textId="77777777" w:rsidTr="00E1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4324B850" w14:textId="2705446A" w:rsidR="00F1726A" w:rsidRDefault="00F1726A" w:rsidP="00F1726A">
            <w:pPr>
              <w:rPr>
                <w:b/>
                <w:lang w:val="en-GB"/>
              </w:rPr>
            </w:pPr>
            <w:r>
              <w:rPr>
                <w:b/>
                <w:lang w:val="en-GB"/>
              </w:rPr>
              <w:t>Software Developer Test Plan (SDTP) Path and Revision Number</w:t>
            </w:r>
          </w:p>
        </w:tc>
        <w:tc>
          <w:tcPr>
            <w:tcW w:w="6390" w:type="dxa"/>
            <w:shd w:val="clear" w:color="auto" w:fill="B6DDE8" w:themeFill="accent5" w:themeFillTint="66"/>
          </w:tcPr>
          <w:p w14:paraId="72BFA4C9" w14:textId="68224963" w:rsidR="00F1726A" w:rsidRDefault="00F1726A" w:rsidP="00F1726A">
            <w:pPr>
              <w:cnfStyle w:val="000000100000" w:firstRow="0" w:lastRow="0" w:firstColumn="0" w:lastColumn="0" w:oddVBand="0" w:evenVBand="0" w:oddHBand="1" w:evenHBand="0" w:firstRowFirstColumn="0" w:firstRowLastColumn="0" w:lastRowFirstColumn="0" w:lastRowLastColumn="0"/>
              <w:rPr>
                <w:lang w:val="en-GB"/>
              </w:rPr>
            </w:pPr>
            <w:ins w:id="330" w:author="Poornima Raviselvan - I17179" w:date="2019-07-26T14:55:00Z">
              <w:r>
                <w:rPr>
                  <w:lang w:val="en-GB"/>
                </w:rPr>
                <w:t>NA as the release is design completion release</w:t>
              </w:r>
            </w:ins>
            <w:del w:id="331" w:author="Poornima Raviselvan - I17179" w:date="2019-07-26T14:55:00Z">
              <w:r w:rsidDel="00934EE5">
                <w:rPr>
                  <w:lang w:val="en-GB"/>
                </w:rPr>
                <w:delText>&lt;Mention the path and revision number of SDTP that this release refers to&gt;</w:delText>
              </w:r>
            </w:del>
          </w:p>
        </w:tc>
      </w:tr>
      <w:tr w:rsidR="00F1726A" w14:paraId="73DB2456" w14:textId="77777777" w:rsidTr="00E12F8C">
        <w:tc>
          <w:tcPr>
            <w:cnfStyle w:val="001000000000" w:firstRow="0" w:lastRow="0" w:firstColumn="1" w:lastColumn="0" w:oddVBand="0" w:evenVBand="0" w:oddHBand="0" w:evenHBand="0" w:firstRowFirstColumn="0" w:firstRowLastColumn="0" w:lastRowFirstColumn="0" w:lastRowLastColumn="0"/>
            <w:tcW w:w="3708" w:type="dxa"/>
          </w:tcPr>
          <w:p w14:paraId="27557B26" w14:textId="25DB3B37" w:rsidR="00F1726A" w:rsidRDefault="00F1726A" w:rsidP="00F1726A">
            <w:pPr>
              <w:rPr>
                <w:b/>
                <w:lang w:val="en-GB"/>
              </w:rPr>
            </w:pPr>
            <w:r>
              <w:rPr>
                <w:b/>
                <w:lang w:val="en-GB"/>
              </w:rPr>
              <w:t>Software Requirements Tracker (SRT) Path and Revision Number</w:t>
            </w:r>
          </w:p>
        </w:tc>
        <w:tc>
          <w:tcPr>
            <w:tcW w:w="6390" w:type="dxa"/>
            <w:shd w:val="clear" w:color="auto" w:fill="B6DDE8" w:themeFill="accent5" w:themeFillTint="66"/>
          </w:tcPr>
          <w:p w14:paraId="156236C0" w14:textId="180EB47E" w:rsidR="00F1726A" w:rsidRDefault="00F1726A" w:rsidP="00F1726A">
            <w:pPr>
              <w:cnfStyle w:val="000000000000" w:firstRow="0" w:lastRow="0" w:firstColumn="0" w:lastColumn="0" w:oddVBand="0" w:evenVBand="0" w:oddHBand="0" w:evenHBand="0" w:firstRowFirstColumn="0" w:firstRowLastColumn="0" w:lastRowFirstColumn="0" w:lastRowLastColumn="0"/>
              <w:rPr>
                <w:lang w:val="en-GB"/>
              </w:rPr>
            </w:pPr>
            <w:ins w:id="332" w:author="Poornima Raviselvan - I17179" w:date="2019-07-26T14:55:00Z">
              <w:r>
                <w:rPr>
                  <w:lang w:val="en-GB"/>
                </w:rPr>
                <w:t>NA as the release is design completion release</w:t>
              </w:r>
            </w:ins>
            <w:del w:id="333" w:author="Poornima Raviselvan - I17179" w:date="2019-07-26T14:55:00Z">
              <w:r w:rsidDel="00934EE5">
                <w:rPr>
                  <w:lang w:val="en-GB"/>
                </w:rPr>
                <w:delText>&lt;Mention the path and revision number of SRT that this release refers to&gt;</w:delText>
              </w:r>
            </w:del>
          </w:p>
        </w:tc>
      </w:tr>
    </w:tbl>
    <w:p w14:paraId="2556ABD5" w14:textId="40272581" w:rsidR="002D3A35" w:rsidRDefault="002D3A35" w:rsidP="002D3A35">
      <w:pPr>
        <w:rPr>
          <w:lang w:val="en-GB"/>
        </w:rPr>
      </w:pPr>
    </w:p>
    <w:p w14:paraId="38D6A001" w14:textId="35A6B5B1" w:rsidR="00291E69" w:rsidRDefault="00A32DED" w:rsidP="00291E69">
      <w:pPr>
        <w:pStyle w:val="Heading3"/>
        <w:rPr>
          <w:ins w:id="334" w:author="Poornima Raviselvan - I17179" w:date="2019-07-26T15:27:00Z"/>
        </w:rPr>
      </w:pPr>
      <w:bookmarkStart w:id="335" w:name="_Toc19283215"/>
      <w:r>
        <w:t>N</w:t>
      </w:r>
      <w:r w:rsidR="00CF1277">
        <w:t>ot implemented / Limited functionality requirements</w:t>
      </w:r>
      <w:bookmarkEnd w:id="335"/>
    </w:p>
    <w:p w14:paraId="57951287" w14:textId="219C7D76" w:rsidR="00DD53E9" w:rsidRPr="00DD53E9" w:rsidRDefault="00DD53E9">
      <w:pPr>
        <w:rPr>
          <w:rPrChange w:id="336" w:author="Poornima Raviselvan - I17179" w:date="2019-07-26T15:27:00Z">
            <w:rPr/>
          </w:rPrChange>
        </w:rPr>
        <w:pPrChange w:id="337" w:author="Poornima Raviselvan - I17179" w:date="2019-07-26T15:27:00Z">
          <w:pPr>
            <w:pStyle w:val="Heading3"/>
          </w:pPr>
        </w:pPrChange>
      </w:pPr>
      <w:ins w:id="338" w:author="Poornima Raviselvan - I17179" w:date="2019-07-26T15:27:00Z">
        <w:r>
          <w:rPr>
            <w:lang w:val="en-GB"/>
          </w:rPr>
          <w:t>NA</w:t>
        </w:r>
      </w:ins>
    </w:p>
    <w:p w14:paraId="3C5DE0C6" w14:textId="68F0D4F8" w:rsidR="009B3977" w:rsidDel="00DD53E9" w:rsidRDefault="009B3977" w:rsidP="009B3977">
      <w:pPr>
        <w:rPr>
          <w:del w:id="339" w:author="Poornima Raviselvan - I17179" w:date="2019-07-26T15:27:00Z"/>
          <w:lang w:val="en-GB"/>
        </w:rPr>
      </w:pPr>
      <w:del w:id="340" w:author="Poornima Raviselvan - I17179" w:date="2019-07-26T15:27:00Z">
        <w:r w:rsidDel="00DD53E9">
          <w:rPr>
            <w:lang w:val="en-GB"/>
          </w:rPr>
          <w:lastRenderedPageBreak/>
          <w:delText>&lt;This section contains an essential piece of information for alpha / beta releases, which lists the requirements that’re not implemented yet or implemented but only supporting limited functionality in the current release</w:delText>
        </w:r>
        <w:r w:rsidR="001C2C7F" w:rsidDel="00DD53E9">
          <w:rPr>
            <w:lang w:val="en-GB"/>
          </w:rPr>
          <w:delText xml:space="preserve">. </w:delText>
        </w:r>
        <w:bookmarkStart w:id="341" w:name="_Toc15048086"/>
        <w:bookmarkStart w:id="342" w:name="_Toc17291289"/>
        <w:bookmarkStart w:id="343" w:name="_Toc19283216"/>
        <w:bookmarkEnd w:id="341"/>
        <w:bookmarkEnd w:id="342"/>
        <w:bookmarkEnd w:id="343"/>
      </w:del>
    </w:p>
    <w:p w14:paraId="4A1DD306" w14:textId="7A271318" w:rsidR="001C2C7F" w:rsidDel="00DD53E9" w:rsidRDefault="001C2C7F" w:rsidP="009B3977">
      <w:pPr>
        <w:rPr>
          <w:del w:id="344" w:author="Poornima Raviselvan - I17179" w:date="2019-07-26T15:27:00Z"/>
          <w:lang w:val="en-GB"/>
        </w:rPr>
      </w:pPr>
      <w:bookmarkStart w:id="345" w:name="_Toc15048087"/>
      <w:bookmarkStart w:id="346" w:name="_Toc17291290"/>
      <w:bookmarkStart w:id="347" w:name="_Toc19283217"/>
      <w:bookmarkEnd w:id="345"/>
      <w:bookmarkEnd w:id="346"/>
      <w:bookmarkEnd w:id="347"/>
    </w:p>
    <w:p w14:paraId="729F2841" w14:textId="608DA959" w:rsidR="001C2C7F" w:rsidRPr="00E12F8C" w:rsidDel="00DD53E9" w:rsidRDefault="001C2C7F">
      <w:pPr>
        <w:rPr>
          <w:del w:id="348" w:author="Poornima Raviselvan - I17179" w:date="2019-07-26T15:27:00Z"/>
          <w:lang w:val="en-GB"/>
        </w:rPr>
      </w:pPr>
      <w:del w:id="349" w:author="Poornima Raviselvan - I17179" w:date="2019-07-26T15:27:00Z">
        <w:r w:rsidDel="00DD53E9">
          <w:rPr>
            <w:lang w:val="en-GB"/>
          </w:rPr>
          <w:delText>This section serves as the base for testing teams to include only completed modules in the scope of their testing for the current release&gt;</w:delText>
        </w:r>
        <w:bookmarkStart w:id="350" w:name="_Toc15048088"/>
        <w:bookmarkStart w:id="351" w:name="_Toc17291291"/>
        <w:bookmarkStart w:id="352" w:name="_Toc19283218"/>
        <w:bookmarkEnd w:id="350"/>
        <w:bookmarkEnd w:id="351"/>
        <w:bookmarkEnd w:id="352"/>
      </w:del>
    </w:p>
    <w:p w14:paraId="090ADEE7" w14:textId="77777777" w:rsidR="002D3A35" w:rsidRDefault="002D3A35" w:rsidP="002D3A35">
      <w:pPr>
        <w:pStyle w:val="Heading3"/>
      </w:pPr>
      <w:bookmarkStart w:id="353" w:name="_Toc342663649"/>
      <w:bookmarkStart w:id="354" w:name="_Toc19283219"/>
      <w:r>
        <w:t>Bug Fixes</w:t>
      </w:r>
      <w:bookmarkEnd w:id="353"/>
      <w:bookmarkEnd w:id="354"/>
    </w:p>
    <w:p w14:paraId="0115F334" w14:textId="67F6E466" w:rsidR="002D3A35" w:rsidDel="00DD53E9" w:rsidRDefault="002D3A35" w:rsidP="00DD53E9">
      <w:pPr>
        <w:rPr>
          <w:del w:id="355" w:author="Poornima Raviselvan - I17179" w:date="2019-07-26T15:27:00Z"/>
          <w:lang w:val="en-GB"/>
        </w:rPr>
      </w:pPr>
    </w:p>
    <w:p w14:paraId="05A512EC" w14:textId="52D2EE60" w:rsidR="00DD53E9" w:rsidRDefault="00DD53E9" w:rsidP="002D3A35">
      <w:pPr>
        <w:rPr>
          <w:ins w:id="356" w:author="Poornima Raviselvan - I17179" w:date="2019-07-26T15:27:00Z"/>
          <w:lang w:val="en-GB"/>
        </w:rPr>
      </w:pPr>
      <w:ins w:id="357" w:author="Poornima Raviselvan - I17179" w:date="2019-07-26T15:27:00Z">
        <w:r>
          <w:rPr>
            <w:lang w:val="en-GB"/>
          </w:rPr>
          <w:t>NA</w:t>
        </w:r>
      </w:ins>
    </w:p>
    <w:p w14:paraId="421FB69B" w14:textId="29DBBE05" w:rsidR="002D3A35" w:rsidRPr="00DD53E9" w:rsidDel="00DD53E9" w:rsidRDefault="002D3A35">
      <w:pPr>
        <w:rPr>
          <w:del w:id="358" w:author="Poornima Raviselvan - I17179" w:date="2019-07-26T15:27:00Z"/>
          <w:lang w:val="en-GB"/>
        </w:rPr>
      </w:pPr>
      <w:del w:id="359" w:author="Poornima Raviselvan - I17179" w:date="2019-07-26T15:27:00Z">
        <w:r w:rsidRPr="00DD53E9" w:rsidDel="00DD53E9">
          <w:rPr>
            <w:lang w:val="en-GB"/>
          </w:rPr>
          <w:delText>&lt;Present the bulleted list of all bugs fixed in this specific release. Delete this section if no bugs are fixed in this release&gt;</w:delText>
        </w:r>
        <w:bookmarkStart w:id="360" w:name="_Toc15048090"/>
        <w:bookmarkStart w:id="361" w:name="_Toc17291293"/>
        <w:bookmarkStart w:id="362" w:name="_Toc19283220"/>
        <w:bookmarkEnd w:id="360"/>
        <w:bookmarkEnd w:id="361"/>
        <w:bookmarkEnd w:id="362"/>
      </w:del>
    </w:p>
    <w:p w14:paraId="55AD324C" w14:textId="6E158667" w:rsidR="002D3A35" w:rsidDel="00DD53E9" w:rsidRDefault="002D3A35">
      <w:pPr>
        <w:rPr>
          <w:del w:id="363" w:author="Poornima Raviselvan - I17179" w:date="2019-07-26T15:27:00Z"/>
          <w:lang w:val="en-GB"/>
        </w:rPr>
      </w:pPr>
      <w:bookmarkStart w:id="364" w:name="_Toc15048091"/>
      <w:bookmarkStart w:id="365" w:name="_Toc17291294"/>
      <w:bookmarkStart w:id="366" w:name="_Toc19283221"/>
      <w:bookmarkEnd w:id="364"/>
      <w:bookmarkEnd w:id="365"/>
      <w:bookmarkEnd w:id="366"/>
    </w:p>
    <w:p w14:paraId="706F78AE" w14:textId="0159E56D" w:rsidR="002D3A35" w:rsidDel="00DD53E9" w:rsidRDefault="002D3A35">
      <w:pPr>
        <w:rPr>
          <w:del w:id="367" w:author="Poornima Raviselvan - I17179" w:date="2019-07-26T15:27:00Z"/>
          <w:lang w:val="en-GB"/>
        </w:rPr>
      </w:pPr>
      <w:del w:id="368" w:author="Poornima Raviselvan - I17179" w:date="2019-07-26T15:27:00Z">
        <w:r w:rsidDel="00DD53E9">
          <w:rPr>
            <w:lang w:val="en-GB"/>
          </w:rPr>
          <w:delText>&lt;For each bug fix, at least include the following information (No one liners, please)</w:delText>
        </w:r>
        <w:bookmarkStart w:id="369" w:name="_Toc15048092"/>
        <w:bookmarkStart w:id="370" w:name="_Toc17291295"/>
        <w:bookmarkStart w:id="371" w:name="_Toc19283222"/>
        <w:bookmarkEnd w:id="369"/>
        <w:bookmarkEnd w:id="370"/>
        <w:bookmarkEnd w:id="371"/>
      </w:del>
    </w:p>
    <w:p w14:paraId="7F759AB3" w14:textId="097E6046" w:rsidR="002D3A35" w:rsidDel="00DD53E9" w:rsidRDefault="002D3A35">
      <w:pPr>
        <w:rPr>
          <w:del w:id="372" w:author="Poornima Raviselvan - I17179" w:date="2019-07-26T15:27:00Z"/>
          <w:lang w:val="en-GB"/>
        </w:rPr>
        <w:pPrChange w:id="373" w:author="Poornima Raviselvan - I17179" w:date="2019-07-26T15:27:00Z">
          <w:pPr>
            <w:pStyle w:val="ListParagraph"/>
            <w:numPr>
              <w:numId w:val="2"/>
            </w:numPr>
            <w:ind w:left="1080" w:hanging="360"/>
          </w:pPr>
        </w:pPrChange>
      </w:pPr>
      <w:del w:id="374" w:author="Poornima Raviselvan - I17179" w:date="2019-07-26T15:27:00Z">
        <w:r w:rsidDel="00DD53E9">
          <w:rPr>
            <w:lang w:val="en-GB"/>
          </w:rPr>
          <w:delText>Bug#</w:delText>
        </w:r>
        <w:bookmarkStart w:id="375" w:name="_Toc15048093"/>
        <w:bookmarkStart w:id="376" w:name="_Toc17291296"/>
        <w:bookmarkStart w:id="377" w:name="_Toc19283223"/>
        <w:bookmarkEnd w:id="375"/>
        <w:bookmarkEnd w:id="376"/>
        <w:bookmarkEnd w:id="377"/>
      </w:del>
    </w:p>
    <w:p w14:paraId="5DBCD005" w14:textId="5A50C9A4" w:rsidR="002D3A35" w:rsidRPr="007A7143" w:rsidDel="00DD53E9" w:rsidRDefault="002D3A35">
      <w:pPr>
        <w:rPr>
          <w:del w:id="378" w:author="Poornima Raviselvan - I17179" w:date="2019-07-26T15:27:00Z"/>
          <w:lang w:val="en-GB"/>
        </w:rPr>
        <w:pPrChange w:id="379" w:author="Poornima Raviselvan - I17179" w:date="2019-07-26T15:27:00Z">
          <w:pPr>
            <w:pStyle w:val="ListParagraph"/>
            <w:numPr>
              <w:numId w:val="2"/>
            </w:numPr>
            <w:ind w:left="1080" w:hanging="360"/>
          </w:pPr>
        </w:pPrChange>
      </w:pPr>
      <w:del w:id="380" w:author="Poornima Raviselvan - I17179" w:date="2019-07-26T15:27:00Z">
        <w:r w:rsidRPr="007A7143" w:rsidDel="00DD53E9">
          <w:rPr>
            <w:lang w:val="en-GB"/>
          </w:rPr>
          <w:delText xml:space="preserve">Manifestation of this bug </w:delText>
        </w:r>
        <w:r w:rsidDel="00DD53E9">
          <w:rPr>
            <w:lang w:val="en-GB"/>
          </w:rPr>
          <w:delText xml:space="preserve">(how the bug could have been seen by an end user) </w:delText>
        </w:r>
        <w:r w:rsidRPr="007A7143" w:rsidDel="00DD53E9">
          <w:rPr>
            <w:lang w:val="en-GB"/>
          </w:rPr>
          <w:delText>in the last version</w:delText>
        </w:r>
        <w:bookmarkStart w:id="381" w:name="_Toc15048094"/>
        <w:bookmarkStart w:id="382" w:name="_Toc17291297"/>
        <w:bookmarkStart w:id="383" w:name="_Toc19283224"/>
        <w:bookmarkEnd w:id="381"/>
        <w:bookmarkEnd w:id="382"/>
        <w:bookmarkEnd w:id="383"/>
      </w:del>
    </w:p>
    <w:p w14:paraId="2F85278F" w14:textId="0DFDAA3F" w:rsidR="002D3A35" w:rsidRPr="007A7143" w:rsidDel="00DD53E9" w:rsidRDefault="002D3A35">
      <w:pPr>
        <w:rPr>
          <w:del w:id="384" w:author="Poornima Raviselvan - I17179" w:date="2019-07-26T15:27:00Z"/>
          <w:lang w:val="en-GB"/>
        </w:rPr>
        <w:pPrChange w:id="385" w:author="Poornima Raviselvan - I17179" w:date="2019-07-26T15:27:00Z">
          <w:pPr>
            <w:pStyle w:val="ListParagraph"/>
            <w:numPr>
              <w:numId w:val="2"/>
            </w:numPr>
            <w:ind w:left="1080" w:hanging="360"/>
          </w:pPr>
        </w:pPrChange>
      </w:pPr>
      <w:del w:id="386" w:author="Poornima Raviselvan - I17179" w:date="2019-07-26T15:27:00Z">
        <w:r w:rsidRPr="007A7143" w:rsidDel="00DD53E9">
          <w:rPr>
            <w:lang w:val="en-GB"/>
          </w:rPr>
          <w:delText>Cause of the bug</w:delText>
        </w:r>
        <w:bookmarkStart w:id="387" w:name="_Toc15048095"/>
        <w:bookmarkStart w:id="388" w:name="_Toc17291298"/>
        <w:bookmarkStart w:id="389" w:name="_Toc19283225"/>
        <w:bookmarkEnd w:id="387"/>
        <w:bookmarkEnd w:id="388"/>
        <w:bookmarkEnd w:id="389"/>
      </w:del>
    </w:p>
    <w:p w14:paraId="224B6754" w14:textId="010FBA83" w:rsidR="002D3A35" w:rsidRPr="007A7143" w:rsidDel="00DD53E9" w:rsidRDefault="002D3A35">
      <w:pPr>
        <w:rPr>
          <w:del w:id="390" w:author="Poornima Raviselvan - I17179" w:date="2019-07-26T15:27:00Z"/>
          <w:lang w:val="en-GB"/>
        </w:rPr>
        <w:pPrChange w:id="391" w:author="Poornima Raviselvan - I17179" w:date="2019-07-26T15:27:00Z">
          <w:pPr>
            <w:pStyle w:val="ListParagraph"/>
            <w:numPr>
              <w:numId w:val="2"/>
            </w:numPr>
            <w:ind w:left="1080" w:hanging="360"/>
          </w:pPr>
        </w:pPrChange>
      </w:pPr>
      <w:del w:id="392" w:author="Poornima Raviselvan - I17179" w:date="2019-07-26T15:27:00Z">
        <w:r w:rsidRPr="007A7143" w:rsidDel="00DD53E9">
          <w:rPr>
            <w:lang w:val="en-GB"/>
          </w:rPr>
          <w:delText>How the bug is fixed in this version&gt;</w:delText>
        </w:r>
        <w:bookmarkStart w:id="393" w:name="_Toc15048096"/>
        <w:bookmarkStart w:id="394" w:name="_Toc17291299"/>
        <w:bookmarkStart w:id="395" w:name="_Toc19283226"/>
        <w:bookmarkEnd w:id="393"/>
        <w:bookmarkEnd w:id="394"/>
        <w:bookmarkEnd w:id="395"/>
      </w:del>
    </w:p>
    <w:p w14:paraId="41C7B4D7" w14:textId="5372DAB4" w:rsidR="002D3A35" w:rsidDel="00DD53E9" w:rsidRDefault="002D3A35" w:rsidP="002D3A35">
      <w:pPr>
        <w:rPr>
          <w:del w:id="396" w:author="Poornima Raviselvan - I17179" w:date="2019-07-26T15:27:00Z"/>
          <w:lang w:val="en-GB"/>
        </w:rPr>
      </w:pPr>
      <w:bookmarkStart w:id="397" w:name="_Toc15048097"/>
      <w:bookmarkStart w:id="398" w:name="_Toc17291300"/>
      <w:bookmarkStart w:id="399" w:name="_Toc19283227"/>
      <w:bookmarkEnd w:id="397"/>
      <w:bookmarkEnd w:id="398"/>
      <w:bookmarkEnd w:id="399"/>
    </w:p>
    <w:p w14:paraId="25718635" w14:textId="77777777" w:rsidR="002D3A35" w:rsidRDefault="002D3A35" w:rsidP="002D3A35">
      <w:pPr>
        <w:pStyle w:val="Heading3"/>
      </w:pPr>
      <w:bookmarkStart w:id="400" w:name="_Toc342663650"/>
      <w:bookmarkStart w:id="401" w:name="_Toc19283228"/>
      <w:r>
        <w:t>Features added</w:t>
      </w:r>
      <w:bookmarkEnd w:id="400"/>
      <w:bookmarkEnd w:id="401"/>
    </w:p>
    <w:p w14:paraId="0F365A87" w14:textId="46E9BEF4" w:rsidR="002D3A35" w:rsidRPr="0097672D" w:rsidDel="00410268" w:rsidRDefault="0097672D">
      <w:pPr>
        <w:pStyle w:val="ListParagraph"/>
        <w:numPr>
          <w:ilvl w:val="0"/>
          <w:numId w:val="6"/>
        </w:numPr>
        <w:rPr>
          <w:del w:id="402" w:author="Poornima Raviselvan - I17179" w:date="2019-07-26T15:27:00Z"/>
          <w:lang w:val="en-GB"/>
        </w:rPr>
        <w:pPrChange w:id="403" w:author="Poornima Raviselvan - I17179" w:date="2019-07-26T15:29:00Z">
          <w:pPr/>
        </w:pPrChange>
      </w:pPr>
      <w:ins w:id="404" w:author="Poornima Raviselvan - I17179" w:date="2019-07-26T15:29:00Z">
        <w:r>
          <w:rPr>
            <w:lang w:val="en-GB"/>
          </w:rPr>
          <w:t>Documentation “PS</w:t>
        </w:r>
      </w:ins>
      <w:ins w:id="405" w:author="Poornima Raviselvan - I17179" w:date="2019-07-26T15:30:00Z">
        <w:r>
          <w:rPr>
            <w:lang w:val="en-GB"/>
          </w:rPr>
          <w:t>F Stack Configuration.pdf</w:t>
        </w:r>
      </w:ins>
      <w:ins w:id="406" w:author="Poornima Raviselvan - I17179" w:date="2019-07-26T15:29:00Z">
        <w:r>
          <w:rPr>
            <w:lang w:val="en-GB"/>
          </w:rPr>
          <w:t>”</w:t>
        </w:r>
      </w:ins>
      <w:ins w:id="407" w:author="Poornima Raviselvan - I17179" w:date="2019-07-26T15:30:00Z">
        <w:r>
          <w:rPr>
            <w:lang w:val="en-GB"/>
          </w:rPr>
          <w:t xml:space="preserve"> to configure PSF stack.</w:t>
        </w:r>
      </w:ins>
    </w:p>
    <w:p w14:paraId="333B9428" w14:textId="1D5D8FC9" w:rsidR="002D3A35" w:rsidRPr="00E13372" w:rsidDel="00410268" w:rsidRDefault="002D3A35">
      <w:pPr>
        <w:pStyle w:val="ListParagraph"/>
        <w:numPr>
          <w:ilvl w:val="0"/>
          <w:numId w:val="6"/>
        </w:numPr>
        <w:rPr>
          <w:del w:id="408" w:author="Poornima Raviselvan - I17179" w:date="2019-07-26T15:27:00Z"/>
          <w:lang w:val="en-GB"/>
        </w:rPr>
        <w:pPrChange w:id="409" w:author="Poornima Raviselvan - I17179" w:date="2019-07-26T15:29:00Z">
          <w:pPr/>
        </w:pPrChange>
      </w:pPr>
      <w:del w:id="410" w:author="Poornima Raviselvan - I17179" w:date="2019-07-26T15:27:00Z">
        <w:r w:rsidDel="00410268">
          <w:rPr>
            <w:lang w:val="en-GB"/>
          </w:rPr>
          <w:delText>&lt;Present the bulleted list of all new features added in this release. Delete this section if no features are added in this release&gt;</w:delText>
        </w:r>
      </w:del>
    </w:p>
    <w:p w14:paraId="0FAF9555" w14:textId="77777777" w:rsidR="002D3A35" w:rsidDel="00C71E74" w:rsidRDefault="002D3A35">
      <w:pPr>
        <w:pStyle w:val="ListParagraph"/>
        <w:numPr>
          <w:ilvl w:val="0"/>
          <w:numId w:val="6"/>
        </w:numPr>
        <w:rPr>
          <w:del w:id="411" w:author="Poornima Raviselvan - I17179" w:date="2019-07-26T15:30:00Z"/>
          <w:lang w:val="en-GB"/>
        </w:rPr>
        <w:pPrChange w:id="412" w:author="Poornima Raviselvan - I17179" w:date="2019-07-26T15:29:00Z">
          <w:pPr/>
        </w:pPrChange>
      </w:pPr>
    </w:p>
    <w:p w14:paraId="5E008657" w14:textId="77777777" w:rsidR="002D3A35" w:rsidRPr="00C71E74" w:rsidRDefault="002D3A35">
      <w:pPr>
        <w:pStyle w:val="ListParagraph"/>
        <w:numPr>
          <w:ilvl w:val="0"/>
          <w:numId w:val="6"/>
        </w:numPr>
        <w:rPr>
          <w:lang w:val="en-GB"/>
        </w:rPr>
        <w:pPrChange w:id="413" w:author="Poornima Raviselvan - I17179" w:date="2019-07-26T15:30:00Z">
          <w:pPr/>
        </w:pPrChange>
      </w:pPr>
    </w:p>
    <w:p w14:paraId="552E94BE" w14:textId="77777777" w:rsidR="002D3A35" w:rsidRDefault="002D3A35" w:rsidP="002D3A35">
      <w:pPr>
        <w:pStyle w:val="Heading3"/>
      </w:pPr>
      <w:bookmarkStart w:id="414" w:name="_Toc342663651"/>
      <w:bookmarkStart w:id="415" w:name="_Toc19283229"/>
      <w:r>
        <w:t>Notes</w:t>
      </w:r>
      <w:bookmarkEnd w:id="414"/>
      <w:bookmarkEnd w:id="415"/>
    </w:p>
    <w:p w14:paraId="770D0E64" w14:textId="6740E366" w:rsidR="002D3A35" w:rsidDel="006059A7" w:rsidRDefault="002D3A35" w:rsidP="002D3A35">
      <w:pPr>
        <w:rPr>
          <w:del w:id="416" w:author="Poornima Raviselvan - I17179" w:date="2019-07-26T15:30:00Z"/>
          <w:lang w:val="en-GB"/>
        </w:rPr>
      </w:pPr>
    </w:p>
    <w:p w14:paraId="3F60BF49" w14:textId="7D971754" w:rsidR="006059A7" w:rsidRDefault="006059A7" w:rsidP="002D3A35">
      <w:pPr>
        <w:rPr>
          <w:ins w:id="417" w:author="Muthukumar Veeramani - I18368" w:date="2019-07-26T16:12:00Z"/>
          <w:lang w:val="en-GB"/>
        </w:rPr>
      </w:pPr>
    </w:p>
    <w:p w14:paraId="2866DA1E" w14:textId="08D78EA2" w:rsidR="006059A7" w:rsidRPr="00F032A9" w:rsidRDefault="006059A7">
      <w:pPr>
        <w:pStyle w:val="ListParagraph"/>
        <w:numPr>
          <w:ilvl w:val="0"/>
          <w:numId w:val="11"/>
        </w:numPr>
        <w:rPr>
          <w:ins w:id="418" w:author="Muthukumar Veeramani - I18368" w:date="2019-07-26T16:12:00Z"/>
          <w:lang w:val="en-GB"/>
        </w:rPr>
        <w:pPrChange w:id="419" w:author="Muthukumar Veeramani - I18368" w:date="2019-08-21T14:53:00Z">
          <w:pPr/>
        </w:pPrChange>
      </w:pPr>
      <w:ins w:id="420" w:author="Muthukumar Veeramani - I18368" w:date="2019-07-26T16:14:00Z">
        <w:r w:rsidRPr="00F032A9">
          <w:rPr>
            <w:lang w:val="en-GB"/>
          </w:rPr>
          <w:t>Depository restructured for SAMD20</w:t>
        </w:r>
      </w:ins>
      <w:ins w:id="421" w:author="Muthukumar Veeramani - I18368" w:date="2019-07-26T16:16:00Z">
        <w:r w:rsidR="008F7195" w:rsidRPr="00F032A9">
          <w:rPr>
            <w:lang w:val="en-GB"/>
          </w:rPr>
          <w:t xml:space="preserve"> </w:t>
        </w:r>
      </w:ins>
      <w:ins w:id="422" w:author="Muthukumar Veeramani - I18368" w:date="2019-07-26T16:17:00Z">
        <w:r w:rsidR="008F7195" w:rsidRPr="00F032A9">
          <w:rPr>
            <w:lang w:val="en-GB"/>
          </w:rPr>
          <w:t>MCU files</w:t>
        </w:r>
      </w:ins>
    </w:p>
    <w:p w14:paraId="4AEE1C92" w14:textId="0862C2AB" w:rsidR="002D3A35" w:rsidDel="00C71E74" w:rsidRDefault="002D3A35" w:rsidP="002D3A35">
      <w:pPr>
        <w:rPr>
          <w:del w:id="423" w:author="Poornima Raviselvan - I17179" w:date="2019-07-26T15:30:00Z"/>
          <w:lang w:val="en-GB"/>
        </w:rPr>
      </w:pPr>
      <w:del w:id="424" w:author="Poornima Raviselvan - I17179" w:date="2019-07-26T15:30:00Z">
        <w:r w:rsidDel="00C71E74">
          <w:rPr>
            <w:lang w:val="en-GB"/>
          </w:rPr>
          <w:delText>&lt;If changes are done, which could not be classified as either bug fix or feature, then present them here&gt;</w:delText>
        </w:r>
      </w:del>
    </w:p>
    <w:p w14:paraId="3D596566" w14:textId="2993C13D" w:rsidR="00F33FA7" w:rsidRDefault="00F33FA7" w:rsidP="002D3A35">
      <w:pPr>
        <w:rPr>
          <w:lang w:val="en-GB"/>
        </w:rPr>
      </w:pPr>
    </w:p>
    <w:p w14:paraId="24690A11" w14:textId="4752E242" w:rsidR="00F33FA7" w:rsidRDefault="00F33FA7" w:rsidP="00F33FA7">
      <w:pPr>
        <w:pStyle w:val="Heading3"/>
      </w:pPr>
      <w:bookmarkStart w:id="425" w:name="_Toc19283230"/>
      <w:r>
        <w:t>Known Limitations</w:t>
      </w:r>
      <w:bookmarkEnd w:id="425"/>
    </w:p>
    <w:p w14:paraId="60AA5C7A" w14:textId="30D60987" w:rsidR="00F33FA7" w:rsidDel="0058331D" w:rsidRDefault="0058331D" w:rsidP="00F33FA7">
      <w:pPr>
        <w:rPr>
          <w:del w:id="426" w:author="Poornima Raviselvan - I17179" w:date="2019-07-26T15:28:00Z"/>
          <w:lang w:val="en-GB"/>
        </w:rPr>
      </w:pPr>
      <w:ins w:id="427" w:author="Poornima Raviselvan - I17179" w:date="2019-07-26T15:28:00Z">
        <w:r>
          <w:rPr>
            <w:lang w:val="en-GB"/>
          </w:rPr>
          <w:t>NA</w:t>
        </w:r>
      </w:ins>
      <w:del w:id="428" w:author="Poornima Raviselvan - I17179" w:date="2019-07-26T15:28:00Z">
        <w:r w:rsidR="00F33FA7" w:rsidDel="0058331D">
          <w:rPr>
            <w:lang w:val="en-GB"/>
          </w:rPr>
          <w:delText xml:space="preserve">&lt; Include the list of known open bugs that have not been addressed/fixed as part of this release </w:delText>
        </w:r>
      </w:del>
    </w:p>
    <w:p w14:paraId="3CED79AD" w14:textId="6D437695" w:rsidR="00177AAC" w:rsidDel="0058331D" w:rsidRDefault="00177AAC" w:rsidP="00F33FA7">
      <w:pPr>
        <w:rPr>
          <w:del w:id="429" w:author="Poornima Raviselvan - I17179" w:date="2019-07-26T15:28:00Z"/>
        </w:rPr>
      </w:pPr>
      <w:del w:id="430" w:author="Poornima Raviselvan - I17179" w:date="2019-07-26T15:28:00Z">
        <w:r w:rsidDel="0058331D">
          <w:delText>If priority of the bug is Showstopper/Critical, a reason for not fixing it in this release is mandatory</w:delText>
        </w:r>
        <w:r w:rsidR="00645186" w:rsidDel="0058331D">
          <w:delText>.</w:delText>
        </w:r>
      </w:del>
    </w:p>
    <w:p w14:paraId="13850A53" w14:textId="2668F21E" w:rsidR="00177AAC" w:rsidDel="0058331D" w:rsidRDefault="00177AAC" w:rsidP="00F33FA7">
      <w:pPr>
        <w:rPr>
          <w:del w:id="431" w:author="Poornima Raviselvan - I17179" w:date="2019-07-26T15:28:00Z"/>
        </w:rPr>
      </w:pPr>
      <w:del w:id="432" w:author="Poornima Raviselvan - I17179" w:date="2019-07-26T15:28:00Z">
        <w:r w:rsidDel="0058331D">
          <w:delText>Enter the Jira filter which was used to get this list along with the date for easier tracking&gt;</w:delText>
        </w:r>
      </w:del>
    </w:p>
    <w:p w14:paraId="17096CC5" w14:textId="5F9E7C29" w:rsidR="00177AAC" w:rsidRDefault="00177AAC" w:rsidP="00F33FA7"/>
    <w:p w14:paraId="5E0E0C61" w14:textId="1D875250" w:rsidR="00177AAC" w:rsidRPr="00645186" w:rsidRDefault="00177AAC" w:rsidP="00F33FA7">
      <w:pPr>
        <w:rPr>
          <w:b/>
        </w:rPr>
      </w:pPr>
      <w:r w:rsidRPr="00645186">
        <w:rPr>
          <w:b/>
        </w:rPr>
        <w:t>Jira Filter Used:</w:t>
      </w:r>
    </w:p>
    <w:p w14:paraId="6B6D89D2" w14:textId="4395BB95" w:rsidR="00177AAC" w:rsidRPr="00645186" w:rsidRDefault="00177AAC" w:rsidP="00F33FA7">
      <w:pPr>
        <w:rPr>
          <w:b/>
          <w:lang w:val="en-GB"/>
        </w:rPr>
      </w:pPr>
      <w:r w:rsidRPr="00645186">
        <w:rPr>
          <w:b/>
        </w:rPr>
        <w:t>Date:</w:t>
      </w:r>
    </w:p>
    <w:p w14:paraId="00A0FC74" w14:textId="77777777" w:rsidR="00F33FA7" w:rsidRPr="00F33FA7" w:rsidRDefault="00F33FA7" w:rsidP="00F33FA7">
      <w:pPr>
        <w:rPr>
          <w:lang w:val="en-GB"/>
        </w:rPr>
      </w:pPr>
    </w:p>
    <w:tbl>
      <w:tblPr>
        <w:tblStyle w:val="GridTable4-Accent1"/>
        <w:tblW w:w="0" w:type="auto"/>
        <w:tblLook w:val="04A0" w:firstRow="1" w:lastRow="0" w:firstColumn="1" w:lastColumn="0" w:noHBand="0" w:noVBand="1"/>
      </w:tblPr>
      <w:tblGrid>
        <w:gridCol w:w="1524"/>
        <w:gridCol w:w="5262"/>
        <w:gridCol w:w="1526"/>
        <w:gridCol w:w="1398"/>
      </w:tblGrid>
      <w:tr w:rsidR="00177AAC" w14:paraId="114FE8F4" w14:textId="211AB998" w:rsidTr="006451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0CC7DB0F" w14:textId="77777777" w:rsidR="00177AAC" w:rsidRDefault="00177AAC" w:rsidP="00F33FA7">
            <w:pPr>
              <w:rPr>
                <w:b w:val="0"/>
                <w:bCs w:val="0"/>
              </w:rPr>
            </w:pPr>
            <w:r w:rsidRPr="00F33FA7">
              <w:t>Bug ID</w:t>
            </w:r>
          </w:p>
          <w:p w14:paraId="498D566B" w14:textId="070959D4" w:rsidR="00177AAC" w:rsidRPr="00F33FA7" w:rsidRDefault="00177AAC" w:rsidP="00F33FA7"/>
        </w:tc>
        <w:tc>
          <w:tcPr>
            <w:tcW w:w="5411" w:type="dxa"/>
          </w:tcPr>
          <w:p w14:paraId="4E3910D3" w14:textId="03C71509" w:rsidR="00177AAC" w:rsidRPr="00F33FA7" w:rsidRDefault="00177AAC" w:rsidP="00F33FA7">
            <w:pPr>
              <w:cnfStyle w:val="100000000000" w:firstRow="1" w:lastRow="0" w:firstColumn="0" w:lastColumn="0" w:oddVBand="0" w:evenVBand="0" w:oddHBand="0" w:evenHBand="0" w:firstRowFirstColumn="0" w:firstRowLastColumn="0" w:lastRowFirstColumn="0" w:lastRowLastColumn="0"/>
            </w:pPr>
            <w:r w:rsidRPr="00F33FA7">
              <w:t>Summary / Description</w:t>
            </w:r>
          </w:p>
        </w:tc>
        <w:tc>
          <w:tcPr>
            <w:tcW w:w="1545" w:type="dxa"/>
          </w:tcPr>
          <w:p w14:paraId="7E475334" w14:textId="617686B9" w:rsidR="00177AAC" w:rsidRPr="00F33FA7" w:rsidRDefault="00177AAC" w:rsidP="00F33FA7">
            <w:pPr>
              <w:cnfStyle w:val="100000000000" w:firstRow="1" w:lastRow="0" w:firstColumn="0" w:lastColumn="0" w:oddVBand="0" w:evenVBand="0" w:oddHBand="0" w:evenHBand="0" w:firstRowFirstColumn="0" w:firstRowLastColumn="0" w:lastRowFirstColumn="0" w:lastRowLastColumn="0"/>
            </w:pPr>
            <w:r w:rsidRPr="00F33FA7">
              <w:t>Priority</w:t>
            </w:r>
          </w:p>
        </w:tc>
        <w:tc>
          <w:tcPr>
            <w:tcW w:w="1421" w:type="dxa"/>
          </w:tcPr>
          <w:p w14:paraId="61B8374B" w14:textId="77777777" w:rsidR="00177AAC" w:rsidRDefault="00177AAC" w:rsidP="00F33FA7">
            <w:pPr>
              <w:cnfStyle w:val="100000000000" w:firstRow="1" w:lastRow="0" w:firstColumn="0" w:lastColumn="0" w:oddVBand="0" w:evenVBand="0" w:oddHBand="0" w:evenHBand="0" w:firstRowFirstColumn="0" w:firstRowLastColumn="0" w:lastRowFirstColumn="0" w:lastRowLastColumn="0"/>
              <w:rPr>
                <w:b w:val="0"/>
                <w:bCs w:val="0"/>
              </w:rPr>
            </w:pPr>
            <w:r>
              <w:t>Notes</w:t>
            </w:r>
          </w:p>
          <w:p w14:paraId="194ECBA5" w14:textId="5C4F046C" w:rsidR="00177AAC" w:rsidRPr="00F33FA7" w:rsidRDefault="00177AAC" w:rsidP="00F33FA7">
            <w:pPr>
              <w:cnfStyle w:val="100000000000" w:firstRow="1" w:lastRow="0" w:firstColumn="0" w:lastColumn="0" w:oddVBand="0" w:evenVBand="0" w:oddHBand="0" w:evenHBand="0" w:firstRowFirstColumn="0" w:firstRowLastColumn="0" w:lastRowFirstColumn="0" w:lastRowLastColumn="0"/>
            </w:pPr>
          </w:p>
        </w:tc>
      </w:tr>
      <w:tr w:rsidR="00177AAC" w14:paraId="56A6498D" w14:textId="7EE74118" w:rsidTr="00645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41A8A43E" w14:textId="77777777" w:rsidR="00177AAC" w:rsidRDefault="00177AAC" w:rsidP="002D3A35">
            <w:pPr>
              <w:pStyle w:val="Heading1"/>
              <w:numPr>
                <w:ilvl w:val="0"/>
                <w:numId w:val="0"/>
              </w:numPr>
              <w:outlineLvl w:val="0"/>
            </w:pPr>
          </w:p>
        </w:tc>
        <w:tc>
          <w:tcPr>
            <w:tcW w:w="5411" w:type="dxa"/>
          </w:tcPr>
          <w:p w14:paraId="7DB1C2ED" w14:textId="77777777" w:rsidR="00177AAC" w:rsidRDefault="00177AAC" w:rsidP="002D3A35">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pPr>
          </w:p>
        </w:tc>
        <w:tc>
          <w:tcPr>
            <w:tcW w:w="1545" w:type="dxa"/>
          </w:tcPr>
          <w:p w14:paraId="278FE739" w14:textId="77777777" w:rsidR="00177AAC" w:rsidRDefault="00177AAC" w:rsidP="002D3A35">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pPr>
          </w:p>
        </w:tc>
        <w:tc>
          <w:tcPr>
            <w:tcW w:w="1421" w:type="dxa"/>
          </w:tcPr>
          <w:p w14:paraId="08B932DA" w14:textId="77777777" w:rsidR="00177AAC" w:rsidRDefault="00177AAC" w:rsidP="002D3A35">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pPr>
          </w:p>
        </w:tc>
      </w:tr>
      <w:tr w:rsidR="00177AAC" w14:paraId="0D59467A" w14:textId="43E095DC" w:rsidTr="00645186">
        <w:tc>
          <w:tcPr>
            <w:cnfStyle w:val="001000000000" w:firstRow="0" w:lastRow="0" w:firstColumn="1" w:lastColumn="0" w:oddVBand="0" w:evenVBand="0" w:oddHBand="0" w:evenHBand="0" w:firstRowFirstColumn="0" w:firstRowLastColumn="0" w:lastRowFirstColumn="0" w:lastRowLastColumn="0"/>
            <w:tcW w:w="1559" w:type="dxa"/>
          </w:tcPr>
          <w:p w14:paraId="446089E1" w14:textId="77777777" w:rsidR="00177AAC" w:rsidRDefault="00177AAC" w:rsidP="002D3A35">
            <w:pPr>
              <w:pStyle w:val="Heading1"/>
              <w:numPr>
                <w:ilvl w:val="0"/>
                <w:numId w:val="0"/>
              </w:numPr>
              <w:outlineLvl w:val="0"/>
            </w:pPr>
          </w:p>
        </w:tc>
        <w:tc>
          <w:tcPr>
            <w:tcW w:w="5411" w:type="dxa"/>
          </w:tcPr>
          <w:p w14:paraId="4696468B" w14:textId="77777777" w:rsidR="00177AAC" w:rsidRDefault="00177AAC" w:rsidP="002D3A35">
            <w:pPr>
              <w:pStyle w:val="Heading1"/>
              <w:numPr>
                <w:ilvl w:val="0"/>
                <w:numId w:val="0"/>
              </w:numPr>
              <w:outlineLvl w:val="0"/>
              <w:cnfStyle w:val="000000000000" w:firstRow="0" w:lastRow="0" w:firstColumn="0" w:lastColumn="0" w:oddVBand="0" w:evenVBand="0" w:oddHBand="0" w:evenHBand="0" w:firstRowFirstColumn="0" w:firstRowLastColumn="0" w:lastRowFirstColumn="0" w:lastRowLastColumn="0"/>
            </w:pPr>
          </w:p>
        </w:tc>
        <w:tc>
          <w:tcPr>
            <w:tcW w:w="1545" w:type="dxa"/>
          </w:tcPr>
          <w:p w14:paraId="0E1D191E" w14:textId="77777777" w:rsidR="00177AAC" w:rsidRDefault="00177AAC" w:rsidP="002D3A35">
            <w:pPr>
              <w:pStyle w:val="Heading1"/>
              <w:numPr>
                <w:ilvl w:val="0"/>
                <w:numId w:val="0"/>
              </w:numPr>
              <w:outlineLvl w:val="0"/>
              <w:cnfStyle w:val="000000000000" w:firstRow="0" w:lastRow="0" w:firstColumn="0" w:lastColumn="0" w:oddVBand="0" w:evenVBand="0" w:oddHBand="0" w:evenHBand="0" w:firstRowFirstColumn="0" w:firstRowLastColumn="0" w:lastRowFirstColumn="0" w:lastRowLastColumn="0"/>
            </w:pPr>
          </w:p>
        </w:tc>
        <w:tc>
          <w:tcPr>
            <w:tcW w:w="1421" w:type="dxa"/>
          </w:tcPr>
          <w:p w14:paraId="19E1E966" w14:textId="77777777" w:rsidR="00177AAC" w:rsidRDefault="00177AAC" w:rsidP="002D3A35">
            <w:pPr>
              <w:pStyle w:val="Heading1"/>
              <w:numPr>
                <w:ilvl w:val="0"/>
                <w:numId w:val="0"/>
              </w:numPr>
              <w:outlineLvl w:val="0"/>
              <w:cnfStyle w:val="000000000000" w:firstRow="0" w:lastRow="0" w:firstColumn="0" w:lastColumn="0" w:oddVBand="0" w:evenVBand="0" w:oddHBand="0" w:evenHBand="0" w:firstRowFirstColumn="0" w:firstRowLastColumn="0" w:lastRowFirstColumn="0" w:lastRowLastColumn="0"/>
            </w:pPr>
          </w:p>
        </w:tc>
      </w:tr>
      <w:tr w:rsidR="00177AAC" w14:paraId="3E651BA5" w14:textId="0AC3A4AE" w:rsidTr="00645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4F1811A" w14:textId="77777777" w:rsidR="00177AAC" w:rsidRDefault="00177AAC" w:rsidP="002D3A35">
            <w:pPr>
              <w:pStyle w:val="Heading1"/>
              <w:numPr>
                <w:ilvl w:val="0"/>
                <w:numId w:val="0"/>
              </w:numPr>
              <w:outlineLvl w:val="0"/>
            </w:pPr>
          </w:p>
        </w:tc>
        <w:tc>
          <w:tcPr>
            <w:tcW w:w="5411" w:type="dxa"/>
          </w:tcPr>
          <w:p w14:paraId="2FF28090" w14:textId="77777777" w:rsidR="00177AAC" w:rsidRDefault="00177AAC" w:rsidP="002D3A35">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pPr>
          </w:p>
        </w:tc>
        <w:tc>
          <w:tcPr>
            <w:tcW w:w="1545" w:type="dxa"/>
          </w:tcPr>
          <w:p w14:paraId="053ADE0C" w14:textId="77777777" w:rsidR="00177AAC" w:rsidRDefault="00177AAC" w:rsidP="002D3A35">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pPr>
          </w:p>
        </w:tc>
        <w:tc>
          <w:tcPr>
            <w:tcW w:w="1421" w:type="dxa"/>
          </w:tcPr>
          <w:p w14:paraId="0E916AA6" w14:textId="77777777" w:rsidR="00177AAC" w:rsidRDefault="00177AAC" w:rsidP="002D3A35">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pPr>
          </w:p>
        </w:tc>
      </w:tr>
    </w:tbl>
    <w:p w14:paraId="181124CB" w14:textId="64BD49EC" w:rsidR="00FF26AC" w:rsidRDefault="00FF26AC" w:rsidP="00FF26AC">
      <w:pPr>
        <w:rPr>
          <w:ins w:id="433" w:author="Poornima Raviselvan - I17179" w:date="2019-07-26T14:44:00Z"/>
          <w:lang w:val="en-GB"/>
        </w:rPr>
      </w:pPr>
    </w:p>
    <w:p w14:paraId="77112E7F" w14:textId="77777777" w:rsidR="00FF26AC" w:rsidRDefault="00FF26AC" w:rsidP="00FF26AC">
      <w:pPr>
        <w:pStyle w:val="Heading2"/>
        <w:rPr>
          <w:ins w:id="434" w:author="Poornima Raviselvan - I17179" w:date="2019-07-26T14:44:00Z"/>
        </w:rPr>
      </w:pPr>
      <w:bookmarkStart w:id="435" w:name="_Toc507413072"/>
      <w:bookmarkStart w:id="436" w:name="_Toc19283231"/>
      <w:ins w:id="437" w:author="Poornima Raviselvan - I17179" w:date="2019-07-26T14:44:00Z">
        <w:r>
          <w:t>Version 0.</w:t>
        </w:r>
        <w:bookmarkEnd w:id="435"/>
        <w:r>
          <w:t>8</w:t>
        </w:r>
        <w:bookmarkEnd w:id="436"/>
      </w:ins>
    </w:p>
    <w:p w14:paraId="6931B126" w14:textId="77777777" w:rsidR="00FF26AC" w:rsidRDefault="00FF26AC" w:rsidP="00FF26AC">
      <w:pPr>
        <w:rPr>
          <w:ins w:id="438" w:author="Poornima Raviselvan - I17179" w:date="2019-07-26T14:44:00Z"/>
          <w:lang w:val="en-GB"/>
        </w:rPr>
      </w:pPr>
    </w:p>
    <w:p w14:paraId="3265F81D" w14:textId="77777777" w:rsidR="00FF26AC" w:rsidRDefault="00FF26AC" w:rsidP="00FF26AC">
      <w:pPr>
        <w:rPr>
          <w:ins w:id="439" w:author="Poornima Raviselvan - I17179" w:date="2019-07-26T14:44:00Z"/>
          <w:lang w:val="en-GB"/>
        </w:rPr>
      </w:pPr>
    </w:p>
    <w:tbl>
      <w:tblPr>
        <w:tblStyle w:val="ColorfulGrid-Accent5"/>
        <w:tblW w:w="10098" w:type="dxa"/>
        <w:shd w:val="clear" w:color="auto" w:fill="31849B" w:themeFill="accent5" w:themeFillShade="BF"/>
        <w:tblLook w:val="04A0" w:firstRow="1" w:lastRow="0" w:firstColumn="1" w:lastColumn="0" w:noHBand="0" w:noVBand="1"/>
      </w:tblPr>
      <w:tblGrid>
        <w:gridCol w:w="3708"/>
        <w:gridCol w:w="6390"/>
      </w:tblGrid>
      <w:tr w:rsidR="00FF26AC" w14:paraId="189DF3FD" w14:textId="77777777" w:rsidTr="006B7161">
        <w:trPr>
          <w:cnfStyle w:val="100000000000" w:firstRow="1" w:lastRow="0" w:firstColumn="0" w:lastColumn="0" w:oddVBand="0" w:evenVBand="0" w:oddHBand="0" w:evenHBand="0" w:firstRowFirstColumn="0" w:firstRowLastColumn="0" w:lastRowFirstColumn="0" w:lastRowLastColumn="0"/>
          <w:ins w:id="440"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0CEC4D4D" w14:textId="77777777" w:rsidR="00FF26AC" w:rsidRDefault="00FF26AC" w:rsidP="006B7161">
            <w:pPr>
              <w:rPr>
                <w:ins w:id="441" w:author="Poornima Raviselvan - I17179" w:date="2019-07-26T14:44:00Z"/>
                <w:lang w:val="en-GB"/>
              </w:rPr>
            </w:pPr>
            <w:ins w:id="442" w:author="Poornima Raviselvan - I17179" w:date="2019-07-26T14:44:00Z">
              <w:r>
                <w:rPr>
                  <w:lang w:val="en-GB"/>
                </w:rPr>
                <w:t>Release date</w:t>
              </w:r>
            </w:ins>
          </w:p>
        </w:tc>
        <w:tc>
          <w:tcPr>
            <w:tcW w:w="6390" w:type="dxa"/>
          </w:tcPr>
          <w:p w14:paraId="605E3180" w14:textId="77777777" w:rsidR="00FF26AC" w:rsidRPr="00457688" w:rsidRDefault="00FF26AC" w:rsidP="006B7161">
            <w:pPr>
              <w:cnfStyle w:val="100000000000" w:firstRow="1" w:lastRow="0" w:firstColumn="0" w:lastColumn="0" w:oddVBand="0" w:evenVBand="0" w:oddHBand="0" w:evenHBand="0" w:firstRowFirstColumn="0" w:firstRowLastColumn="0" w:lastRowFirstColumn="0" w:lastRowLastColumn="0"/>
              <w:rPr>
                <w:ins w:id="443" w:author="Poornima Raviselvan - I17179" w:date="2019-07-26T14:44:00Z"/>
                <w:b w:val="0"/>
                <w:lang w:val="en-GB"/>
              </w:rPr>
            </w:pPr>
            <w:ins w:id="444" w:author="Poornima Raviselvan - I17179" w:date="2019-07-26T14:44:00Z">
              <w:r>
                <w:rPr>
                  <w:b w:val="0"/>
                  <w:lang w:val="en-GB"/>
                </w:rPr>
                <w:t>29-June-2019</w:t>
              </w:r>
            </w:ins>
          </w:p>
        </w:tc>
      </w:tr>
      <w:tr w:rsidR="00FF26AC" w14:paraId="4F8F8161" w14:textId="77777777" w:rsidTr="006B7161">
        <w:trPr>
          <w:cnfStyle w:val="000000100000" w:firstRow="0" w:lastRow="0" w:firstColumn="0" w:lastColumn="0" w:oddVBand="0" w:evenVBand="0" w:oddHBand="1" w:evenHBand="0" w:firstRowFirstColumn="0" w:firstRowLastColumn="0" w:lastRowFirstColumn="0" w:lastRowLastColumn="0"/>
          <w:ins w:id="445"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7EA5E761" w14:textId="77777777" w:rsidR="00FF26AC" w:rsidRPr="00E12F8C" w:rsidRDefault="00FF26AC" w:rsidP="006B7161">
            <w:pPr>
              <w:rPr>
                <w:ins w:id="446" w:author="Poornima Raviselvan - I17179" w:date="2019-07-26T14:44:00Z"/>
                <w:b/>
                <w:lang w:val="en-GB"/>
              </w:rPr>
            </w:pPr>
            <w:ins w:id="447" w:author="Poornima Raviselvan - I17179" w:date="2019-07-26T14:44:00Z">
              <w:r w:rsidRPr="00E12F8C">
                <w:rPr>
                  <w:b/>
                  <w:lang w:val="en-GB"/>
                </w:rPr>
                <w:t>Release Type</w:t>
              </w:r>
            </w:ins>
          </w:p>
        </w:tc>
        <w:tc>
          <w:tcPr>
            <w:tcW w:w="6390" w:type="dxa"/>
          </w:tcPr>
          <w:p w14:paraId="3DAA7677" w14:textId="77777777" w:rsidR="00FF26AC" w:rsidRPr="00E12F8C" w:rsidRDefault="00FF26AC" w:rsidP="006B7161">
            <w:pPr>
              <w:cnfStyle w:val="000000100000" w:firstRow="0" w:lastRow="0" w:firstColumn="0" w:lastColumn="0" w:oddVBand="0" w:evenVBand="0" w:oddHBand="1" w:evenHBand="0" w:firstRowFirstColumn="0" w:firstRowLastColumn="0" w:lastRowFirstColumn="0" w:lastRowLastColumn="0"/>
              <w:rPr>
                <w:ins w:id="448" w:author="Poornima Raviselvan - I17179" w:date="2019-07-26T14:44:00Z"/>
                <w:lang w:val="en-GB"/>
              </w:rPr>
            </w:pPr>
            <w:ins w:id="449" w:author="Poornima Raviselvan - I17179" w:date="2019-07-26T14:44:00Z">
              <w:r>
                <w:rPr>
                  <w:lang w:val="en-GB"/>
                </w:rPr>
                <w:t>Alpha</w:t>
              </w:r>
            </w:ins>
          </w:p>
        </w:tc>
      </w:tr>
      <w:tr w:rsidR="00FF26AC" w14:paraId="25862D52" w14:textId="77777777" w:rsidTr="006B7161">
        <w:trPr>
          <w:ins w:id="450"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4F635163" w14:textId="77777777" w:rsidR="00FF26AC" w:rsidRPr="00C825D6" w:rsidRDefault="00FF26AC" w:rsidP="006B7161">
            <w:pPr>
              <w:rPr>
                <w:ins w:id="451" w:author="Poornima Raviselvan - I17179" w:date="2019-07-26T14:44:00Z"/>
                <w:b/>
                <w:lang w:val="en-GB"/>
              </w:rPr>
            </w:pPr>
            <w:ins w:id="452" w:author="Poornima Raviselvan - I17179" w:date="2019-07-26T14:44:00Z">
              <w:r w:rsidRPr="00C825D6">
                <w:rPr>
                  <w:b/>
                  <w:lang w:val="en-GB"/>
                </w:rPr>
                <w:t>Pre-requisites (if any)</w:t>
              </w:r>
            </w:ins>
          </w:p>
        </w:tc>
        <w:tc>
          <w:tcPr>
            <w:tcW w:w="6390" w:type="dxa"/>
            <w:shd w:val="clear" w:color="auto" w:fill="B6DDE8" w:themeFill="accent5" w:themeFillTint="66"/>
          </w:tcPr>
          <w:p w14:paraId="30361311" w14:textId="77777777" w:rsidR="00FF26AC" w:rsidRPr="00457688" w:rsidRDefault="00FF26AC" w:rsidP="006B7161">
            <w:pPr>
              <w:cnfStyle w:val="000000000000" w:firstRow="0" w:lastRow="0" w:firstColumn="0" w:lastColumn="0" w:oddVBand="0" w:evenVBand="0" w:oddHBand="0" w:evenHBand="0" w:firstRowFirstColumn="0" w:firstRowLastColumn="0" w:lastRowFirstColumn="0" w:lastRowLastColumn="0"/>
              <w:rPr>
                <w:ins w:id="453" w:author="Poornima Raviselvan - I17179" w:date="2019-07-26T14:44:00Z"/>
                <w:b/>
                <w:color w:val="auto"/>
                <w:lang w:val="en-GB"/>
              </w:rPr>
            </w:pPr>
            <w:ins w:id="454" w:author="Poornima Raviselvan - I17179" w:date="2019-07-26T14:44:00Z">
              <w:r>
                <w:rPr>
                  <w:b/>
                  <w:lang w:val="en-GB"/>
                </w:rPr>
                <w:t xml:space="preserve">Applicable for platform with SAMD2016E + UPD350 </w:t>
              </w:r>
              <w:proofErr w:type="gramStart"/>
              <w:r>
                <w:rPr>
                  <w:b/>
                  <w:lang w:val="en-GB"/>
                </w:rPr>
                <w:t>B  Silicon</w:t>
              </w:r>
              <w:proofErr w:type="gramEnd"/>
            </w:ins>
          </w:p>
        </w:tc>
      </w:tr>
      <w:tr w:rsidR="00FF26AC" w14:paraId="352B56E9" w14:textId="77777777" w:rsidTr="006B7161">
        <w:trPr>
          <w:cnfStyle w:val="000000100000" w:firstRow="0" w:lastRow="0" w:firstColumn="0" w:lastColumn="0" w:oddVBand="0" w:evenVBand="0" w:oddHBand="1" w:evenHBand="0" w:firstRowFirstColumn="0" w:firstRowLastColumn="0" w:lastRowFirstColumn="0" w:lastRowLastColumn="0"/>
          <w:ins w:id="455"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27857AD5" w14:textId="77777777" w:rsidR="00FF26AC" w:rsidRPr="00C825D6" w:rsidRDefault="00FF26AC" w:rsidP="006B7161">
            <w:pPr>
              <w:rPr>
                <w:ins w:id="456" w:author="Poornima Raviselvan - I17179" w:date="2019-07-26T14:44:00Z"/>
                <w:b/>
                <w:lang w:val="en-GB"/>
              </w:rPr>
            </w:pPr>
            <w:ins w:id="457" w:author="Poornima Raviselvan - I17179" w:date="2019-07-26T14:44:00Z">
              <w:r>
                <w:rPr>
                  <w:b/>
                  <w:lang w:val="en-GB"/>
                </w:rPr>
                <w:t>Source code path</w:t>
              </w:r>
            </w:ins>
          </w:p>
        </w:tc>
        <w:tc>
          <w:tcPr>
            <w:tcW w:w="6390" w:type="dxa"/>
            <w:shd w:val="clear" w:color="auto" w:fill="B6DDE8" w:themeFill="accent5" w:themeFillTint="66"/>
          </w:tcPr>
          <w:p w14:paraId="46C60144" w14:textId="77777777" w:rsidR="00FF26AC" w:rsidRDefault="00FF26AC" w:rsidP="006B7161">
            <w:pPr>
              <w:cnfStyle w:val="000000100000" w:firstRow="0" w:lastRow="0" w:firstColumn="0" w:lastColumn="0" w:oddVBand="0" w:evenVBand="0" w:oddHBand="1" w:evenHBand="0" w:firstRowFirstColumn="0" w:firstRowLastColumn="0" w:lastRowFirstColumn="0" w:lastRowLastColumn="0"/>
              <w:rPr>
                <w:ins w:id="458" w:author="Poornima Raviselvan - I17179" w:date="2019-07-26T14:44:00Z"/>
                <w:lang w:val="en-GB"/>
              </w:rPr>
            </w:pPr>
            <w:ins w:id="459" w:author="Poornima Raviselvan - I17179" w:date="2019-07-26T14:44:00Z">
              <w:r w:rsidRPr="00096E60">
                <w:rPr>
                  <w:lang w:val="en-GB"/>
                </w:rPr>
                <w:t>//</w:t>
              </w:r>
              <w:proofErr w:type="spellStart"/>
              <w:r w:rsidRPr="00096E60">
                <w:rPr>
                  <w:lang w:val="en-GB"/>
                </w:rPr>
                <w:t>depot_dsg</w:t>
              </w:r>
              <w:proofErr w:type="spellEnd"/>
              <w:r w:rsidRPr="00096E60">
                <w:rPr>
                  <w:lang w:val="en-GB"/>
                </w:rPr>
                <w:t>/PSF/Source/</w:t>
              </w:r>
            </w:ins>
          </w:p>
        </w:tc>
      </w:tr>
      <w:tr w:rsidR="00FF26AC" w14:paraId="7ED20068" w14:textId="77777777" w:rsidTr="006B7161">
        <w:trPr>
          <w:ins w:id="460"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5AB1EDE1" w14:textId="77777777" w:rsidR="00FF26AC" w:rsidRDefault="00FF26AC" w:rsidP="006B7161">
            <w:pPr>
              <w:rPr>
                <w:ins w:id="461" w:author="Poornima Raviselvan - I17179" w:date="2019-07-26T14:44:00Z"/>
                <w:b/>
                <w:lang w:val="en-GB"/>
              </w:rPr>
            </w:pPr>
            <w:ins w:id="462" w:author="Poornima Raviselvan - I17179" w:date="2019-07-26T14:44:00Z">
              <w:r>
                <w:rPr>
                  <w:b/>
                  <w:lang w:val="en-GB"/>
                </w:rPr>
                <w:t>Source code label / branch &amp; perforce change list number</w:t>
              </w:r>
            </w:ins>
          </w:p>
        </w:tc>
        <w:tc>
          <w:tcPr>
            <w:tcW w:w="6390" w:type="dxa"/>
            <w:shd w:val="clear" w:color="auto" w:fill="B6DDE8" w:themeFill="accent5" w:themeFillTint="66"/>
          </w:tcPr>
          <w:p w14:paraId="76FFA448" w14:textId="77777777" w:rsidR="00FF26AC" w:rsidRDefault="00FF26AC" w:rsidP="006B7161">
            <w:pPr>
              <w:cnfStyle w:val="000000000000" w:firstRow="0" w:lastRow="0" w:firstColumn="0" w:lastColumn="0" w:oddVBand="0" w:evenVBand="0" w:oddHBand="0" w:evenHBand="0" w:firstRowFirstColumn="0" w:firstRowLastColumn="0" w:lastRowFirstColumn="0" w:lastRowLastColumn="0"/>
              <w:rPr>
                <w:ins w:id="463" w:author="Poornima Raviselvan - I17179" w:date="2019-07-26T14:44:00Z"/>
                <w:lang w:val="en-GB"/>
              </w:rPr>
            </w:pPr>
            <w:ins w:id="464" w:author="Poornima Raviselvan - I17179" w:date="2019-07-26T14:44:00Z">
              <w:r>
                <w:rPr>
                  <w:b/>
                  <w:bCs/>
                  <w:lang w:val="en-GB"/>
                </w:rPr>
                <w:t>Label:</w:t>
              </w:r>
              <w:r>
                <w:rPr>
                  <w:lang w:val="en-GB"/>
                </w:rPr>
                <w:t xml:space="preserve"> PSF_STACK_V0.8</w:t>
              </w:r>
            </w:ins>
          </w:p>
          <w:p w14:paraId="484E4C4D" w14:textId="77777777" w:rsidR="00FF26AC" w:rsidRPr="00096E60" w:rsidRDefault="00FF26AC" w:rsidP="006B7161">
            <w:pPr>
              <w:cnfStyle w:val="000000000000" w:firstRow="0" w:lastRow="0" w:firstColumn="0" w:lastColumn="0" w:oddVBand="0" w:evenVBand="0" w:oddHBand="0" w:evenHBand="0" w:firstRowFirstColumn="0" w:firstRowLastColumn="0" w:lastRowFirstColumn="0" w:lastRowLastColumn="0"/>
              <w:rPr>
                <w:ins w:id="465" w:author="Poornima Raviselvan - I17179" w:date="2019-07-26T14:44:00Z"/>
                <w:lang w:val="en-GB"/>
              </w:rPr>
            </w:pPr>
            <w:proofErr w:type="spellStart"/>
            <w:ins w:id="466" w:author="Poornima Raviselvan - I17179" w:date="2019-07-26T14:44:00Z">
              <w:r>
                <w:rPr>
                  <w:b/>
                  <w:bCs/>
                  <w:lang w:val="en-GB"/>
                </w:rPr>
                <w:t>Changelist</w:t>
              </w:r>
              <w:proofErr w:type="spellEnd"/>
              <w:r>
                <w:rPr>
                  <w:b/>
                  <w:bCs/>
                  <w:lang w:val="en-GB"/>
                </w:rPr>
                <w:t xml:space="preserve">: </w:t>
              </w:r>
              <w:r>
                <w:rPr>
                  <w:lang w:val="en-GB"/>
                </w:rPr>
                <w:t>1740390</w:t>
              </w:r>
            </w:ins>
          </w:p>
        </w:tc>
      </w:tr>
      <w:tr w:rsidR="00FF26AC" w14:paraId="76CD4039" w14:textId="77777777" w:rsidTr="006B7161">
        <w:trPr>
          <w:cnfStyle w:val="000000100000" w:firstRow="0" w:lastRow="0" w:firstColumn="0" w:lastColumn="0" w:oddVBand="0" w:evenVBand="0" w:oddHBand="1" w:evenHBand="0" w:firstRowFirstColumn="0" w:firstRowLastColumn="0" w:lastRowFirstColumn="0" w:lastRowLastColumn="0"/>
          <w:ins w:id="467"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59669F33" w14:textId="77777777" w:rsidR="00FF26AC" w:rsidRDefault="00FF26AC" w:rsidP="006B7161">
            <w:pPr>
              <w:rPr>
                <w:ins w:id="468" w:author="Poornima Raviselvan - I17179" w:date="2019-07-26T14:44:00Z"/>
                <w:b/>
                <w:lang w:val="en-GB"/>
              </w:rPr>
            </w:pPr>
            <w:ins w:id="469" w:author="Poornima Raviselvan - I17179" w:date="2019-07-26T14:44:00Z">
              <w:r>
                <w:rPr>
                  <w:b/>
                  <w:lang w:val="en-GB"/>
                </w:rPr>
                <w:t>Software Requirements Specification (SRS) Path and Revision Number</w:t>
              </w:r>
            </w:ins>
          </w:p>
        </w:tc>
        <w:tc>
          <w:tcPr>
            <w:tcW w:w="6390" w:type="dxa"/>
            <w:shd w:val="clear" w:color="auto" w:fill="B6DDE8" w:themeFill="accent5" w:themeFillTint="66"/>
          </w:tcPr>
          <w:p w14:paraId="50F64676" w14:textId="77777777" w:rsidR="00FF26AC" w:rsidRDefault="00FF26AC" w:rsidP="006B7161">
            <w:pPr>
              <w:cnfStyle w:val="000000100000" w:firstRow="0" w:lastRow="0" w:firstColumn="0" w:lastColumn="0" w:oddVBand="0" w:evenVBand="0" w:oddHBand="1" w:evenHBand="0" w:firstRowFirstColumn="0" w:firstRowLastColumn="0" w:lastRowFirstColumn="0" w:lastRowLastColumn="0"/>
              <w:rPr>
                <w:ins w:id="470" w:author="Poornima Raviselvan - I17179" w:date="2019-07-26T14:44:00Z"/>
                <w:lang w:val="en-GB"/>
              </w:rPr>
            </w:pPr>
            <w:ins w:id="471" w:author="Poornima Raviselvan - I17179" w:date="2019-07-26T14:44:00Z">
              <w:r w:rsidRPr="00501782">
                <w:rPr>
                  <w:lang w:val="en-GB"/>
                </w:rPr>
                <w:t>//</w:t>
              </w:r>
              <w:proofErr w:type="spellStart"/>
              <w:r w:rsidRPr="00501782">
                <w:rPr>
                  <w:lang w:val="en-GB"/>
                </w:rPr>
                <w:t>depot_dsg</w:t>
              </w:r>
              <w:proofErr w:type="spellEnd"/>
              <w:r w:rsidRPr="00501782">
                <w:rPr>
                  <w:lang w:val="en-GB"/>
                </w:rPr>
                <w:t>/PSF/Doc/Requirement/Open Sourcing PSF v2.0 requirement.docx</w:t>
              </w:r>
            </w:ins>
          </w:p>
          <w:p w14:paraId="12F9FC07" w14:textId="77777777" w:rsidR="00FF26AC" w:rsidRDefault="00FF26AC" w:rsidP="006B7161">
            <w:pPr>
              <w:cnfStyle w:val="000000100000" w:firstRow="0" w:lastRow="0" w:firstColumn="0" w:lastColumn="0" w:oddVBand="0" w:evenVBand="0" w:oddHBand="1" w:evenHBand="0" w:firstRowFirstColumn="0" w:firstRowLastColumn="0" w:lastRowFirstColumn="0" w:lastRowLastColumn="0"/>
              <w:rPr>
                <w:ins w:id="472" w:author="Poornima Raviselvan - I17179" w:date="2019-07-26T14:44:00Z"/>
                <w:lang w:val="en-GB"/>
              </w:rPr>
            </w:pPr>
            <w:ins w:id="473" w:author="Poornima Raviselvan - I17179" w:date="2019-07-26T14:44:00Z">
              <w:r>
                <w:rPr>
                  <w:lang w:val="en-GB"/>
                </w:rPr>
                <w:t>Rev:1.0</w:t>
              </w:r>
            </w:ins>
          </w:p>
          <w:p w14:paraId="1B46663F" w14:textId="77777777" w:rsidR="00FF26AC" w:rsidRDefault="00FF26AC" w:rsidP="006B7161">
            <w:pPr>
              <w:cnfStyle w:val="000000100000" w:firstRow="0" w:lastRow="0" w:firstColumn="0" w:lastColumn="0" w:oddVBand="0" w:evenVBand="0" w:oddHBand="1" w:evenHBand="0" w:firstRowFirstColumn="0" w:firstRowLastColumn="0" w:lastRowFirstColumn="0" w:lastRowLastColumn="0"/>
              <w:rPr>
                <w:ins w:id="474" w:author="Poornima Raviselvan - I17179" w:date="2019-07-26T14:44:00Z"/>
                <w:lang w:val="en-GB"/>
              </w:rPr>
            </w:pPr>
            <w:ins w:id="475" w:author="Poornima Raviselvan - I17179" w:date="2019-07-26T14:44:00Z">
              <w:r w:rsidRPr="00E06704">
                <w:rPr>
                  <w:lang w:val="en-GB"/>
                </w:rPr>
                <w:t>//</w:t>
              </w:r>
              <w:proofErr w:type="spellStart"/>
              <w:r w:rsidRPr="00E06704">
                <w:rPr>
                  <w:lang w:val="en-GB"/>
                </w:rPr>
                <w:t>depot_dsg</w:t>
              </w:r>
              <w:proofErr w:type="spellEnd"/>
              <w:r w:rsidRPr="00E06704">
                <w:rPr>
                  <w:lang w:val="en-GB"/>
                </w:rPr>
                <w:t>/PSF/Doc/System Dos/Release/PSF Systems DOS v0.3.pdf</w:t>
              </w:r>
            </w:ins>
          </w:p>
        </w:tc>
      </w:tr>
      <w:tr w:rsidR="00FF26AC" w14:paraId="3DB93746" w14:textId="77777777" w:rsidTr="006B7161">
        <w:trPr>
          <w:ins w:id="476"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3B25B388" w14:textId="77777777" w:rsidR="00FF26AC" w:rsidRDefault="00FF26AC" w:rsidP="006B7161">
            <w:pPr>
              <w:rPr>
                <w:ins w:id="477" w:author="Poornima Raviselvan - I17179" w:date="2019-07-26T14:44:00Z"/>
                <w:b/>
                <w:lang w:val="en-GB"/>
              </w:rPr>
            </w:pPr>
            <w:ins w:id="478" w:author="Poornima Raviselvan - I17179" w:date="2019-07-26T14:44:00Z">
              <w:r>
                <w:rPr>
                  <w:b/>
                  <w:lang w:val="en-GB"/>
                </w:rPr>
                <w:t>Software Design Document (SDD) Path and Revision Number</w:t>
              </w:r>
            </w:ins>
          </w:p>
        </w:tc>
        <w:tc>
          <w:tcPr>
            <w:tcW w:w="6390" w:type="dxa"/>
            <w:shd w:val="clear" w:color="auto" w:fill="B6DDE8" w:themeFill="accent5" w:themeFillTint="66"/>
          </w:tcPr>
          <w:p w14:paraId="306546BE" w14:textId="77777777" w:rsidR="00FF26AC" w:rsidRDefault="00FF26AC" w:rsidP="006B7161">
            <w:pPr>
              <w:cnfStyle w:val="000000000000" w:firstRow="0" w:lastRow="0" w:firstColumn="0" w:lastColumn="0" w:oddVBand="0" w:evenVBand="0" w:oddHBand="0" w:evenHBand="0" w:firstRowFirstColumn="0" w:firstRowLastColumn="0" w:lastRowFirstColumn="0" w:lastRowLastColumn="0"/>
              <w:rPr>
                <w:ins w:id="479" w:author="Poornima Raviselvan - I17179" w:date="2019-07-26T14:44:00Z"/>
                <w:lang w:val="en-GB"/>
              </w:rPr>
            </w:pPr>
            <w:ins w:id="480" w:author="Poornima Raviselvan - I17179" w:date="2019-07-26T14:44:00Z">
              <w:r w:rsidRPr="00A819A4">
                <w:rPr>
                  <w:lang w:val="en-GB"/>
                </w:rPr>
                <w:t>//</w:t>
              </w:r>
              <w:proofErr w:type="spellStart"/>
              <w:r w:rsidRPr="00A819A4">
                <w:rPr>
                  <w:lang w:val="en-GB"/>
                </w:rPr>
                <w:t>depot_dsg</w:t>
              </w:r>
              <w:proofErr w:type="spellEnd"/>
              <w:r w:rsidRPr="00A819A4">
                <w:rPr>
                  <w:lang w:val="en-GB"/>
                </w:rPr>
                <w:t>/PSF/Doc/Design/Modular Design/PIO configuration management modular Design.docx</w:t>
              </w:r>
              <w:r>
                <w:rPr>
                  <w:lang w:val="en-GB"/>
                </w:rPr>
                <w:t xml:space="preserve"> Rev0.1</w:t>
              </w:r>
            </w:ins>
          </w:p>
          <w:p w14:paraId="3857B4CD" w14:textId="77777777" w:rsidR="00FF26AC" w:rsidRDefault="00FF26AC" w:rsidP="006B7161">
            <w:pPr>
              <w:cnfStyle w:val="000000000000" w:firstRow="0" w:lastRow="0" w:firstColumn="0" w:lastColumn="0" w:oddVBand="0" w:evenVBand="0" w:oddHBand="0" w:evenHBand="0" w:firstRowFirstColumn="0" w:firstRowLastColumn="0" w:lastRowFirstColumn="0" w:lastRowLastColumn="0"/>
              <w:rPr>
                <w:ins w:id="481" w:author="Poornima Raviselvan - I17179" w:date="2019-07-26T14:44:00Z"/>
                <w:lang w:val="en-GB"/>
              </w:rPr>
            </w:pPr>
            <w:ins w:id="482" w:author="Poornima Raviselvan - I17179" w:date="2019-07-26T14:44:00Z">
              <w:r w:rsidRPr="00A819A4">
                <w:rPr>
                  <w:lang w:val="en-GB"/>
                </w:rPr>
                <w:t>//</w:t>
              </w:r>
              <w:proofErr w:type="spellStart"/>
              <w:r w:rsidRPr="00A819A4">
                <w:rPr>
                  <w:lang w:val="en-GB"/>
                </w:rPr>
                <w:t>depot_dsg</w:t>
              </w:r>
              <w:proofErr w:type="spellEnd"/>
              <w:r w:rsidRPr="00A819A4">
                <w:rPr>
                  <w:lang w:val="en-GB"/>
                </w:rPr>
                <w:t>/PSF/Doc/Design/Modular Design/Power supply management modular Design.docx</w:t>
              </w:r>
              <w:r>
                <w:rPr>
                  <w:lang w:val="en-GB"/>
                </w:rPr>
                <w:t xml:space="preserve"> Rev0.1</w:t>
              </w:r>
            </w:ins>
          </w:p>
          <w:p w14:paraId="17BFE4C8" w14:textId="77777777" w:rsidR="00FF26AC" w:rsidRDefault="00FF26AC" w:rsidP="006B7161">
            <w:pPr>
              <w:cnfStyle w:val="000000000000" w:firstRow="0" w:lastRow="0" w:firstColumn="0" w:lastColumn="0" w:oddVBand="0" w:evenVBand="0" w:oddHBand="0" w:evenHBand="0" w:firstRowFirstColumn="0" w:firstRowLastColumn="0" w:lastRowFirstColumn="0" w:lastRowLastColumn="0"/>
              <w:rPr>
                <w:ins w:id="483" w:author="Poornima Raviselvan - I17179" w:date="2019-07-26T14:44:00Z"/>
                <w:lang w:val="en-GB"/>
              </w:rPr>
            </w:pPr>
            <w:ins w:id="484" w:author="Poornima Raviselvan - I17179" w:date="2019-07-26T14:44:00Z">
              <w:r w:rsidRPr="00934337">
                <w:rPr>
                  <w:lang w:val="en-GB"/>
                </w:rPr>
                <w:lastRenderedPageBreak/>
                <w:t>//</w:t>
              </w:r>
              <w:proofErr w:type="spellStart"/>
              <w:r w:rsidRPr="00934337">
                <w:rPr>
                  <w:lang w:val="en-GB"/>
                </w:rPr>
                <w:t>depot_hw_amazon</w:t>
              </w:r>
              <w:proofErr w:type="spellEnd"/>
              <w:r w:rsidRPr="00934337">
                <w:rPr>
                  <w:lang w:val="en-GB"/>
                </w:rPr>
                <w:t>/doc/design/Zeus Stack Firmware Design.docx Rev1.1</w:t>
              </w:r>
            </w:ins>
          </w:p>
          <w:p w14:paraId="37B88AFF" w14:textId="77777777" w:rsidR="00FF26AC" w:rsidRDefault="00FF26AC" w:rsidP="006B7161">
            <w:pPr>
              <w:cnfStyle w:val="000000000000" w:firstRow="0" w:lastRow="0" w:firstColumn="0" w:lastColumn="0" w:oddVBand="0" w:evenVBand="0" w:oddHBand="0" w:evenHBand="0" w:firstRowFirstColumn="0" w:firstRowLastColumn="0" w:lastRowFirstColumn="0" w:lastRowLastColumn="0"/>
              <w:rPr>
                <w:ins w:id="485" w:author="Poornima Raviselvan - I17179" w:date="2019-07-26T14:44:00Z"/>
                <w:lang w:val="en-GB"/>
              </w:rPr>
            </w:pPr>
          </w:p>
        </w:tc>
      </w:tr>
      <w:tr w:rsidR="00FF26AC" w14:paraId="5FDC94F5" w14:textId="77777777" w:rsidTr="006B7161">
        <w:trPr>
          <w:cnfStyle w:val="000000100000" w:firstRow="0" w:lastRow="0" w:firstColumn="0" w:lastColumn="0" w:oddVBand="0" w:evenVBand="0" w:oddHBand="1" w:evenHBand="0" w:firstRowFirstColumn="0" w:firstRowLastColumn="0" w:lastRowFirstColumn="0" w:lastRowLastColumn="0"/>
          <w:ins w:id="486"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058A3BB8" w14:textId="77777777" w:rsidR="00FF26AC" w:rsidRDefault="00FF26AC" w:rsidP="006B7161">
            <w:pPr>
              <w:rPr>
                <w:ins w:id="487" w:author="Poornima Raviselvan - I17179" w:date="2019-07-26T14:44:00Z"/>
                <w:b/>
                <w:lang w:val="en-GB"/>
              </w:rPr>
            </w:pPr>
            <w:ins w:id="488" w:author="Poornima Raviselvan - I17179" w:date="2019-07-26T14:44:00Z">
              <w:r>
                <w:rPr>
                  <w:b/>
                  <w:lang w:val="en-GB"/>
                </w:rPr>
                <w:lastRenderedPageBreak/>
                <w:t>Software Developer Test Plan (SDTP) Path and Revision Number</w:t>
              </w:r>
            </w:ins>
          </w:p>
        </w:tc>
        <w:tc>
          <w:tcPr>
            <w:tcW w:w="6390" w:type="dxa"/>
            <w:shd w:val="clear" w:color="auto" w:fill="B6DDE8" w:themeFill="accent5" w:themeFillTint="66"/>
          </w:tcPr>
          <w:p w14:paraId="2321B9AB" w14:textId="77777777" w:rsidR="00FF26AC" w:rsidRDefault="00FF26AC" w:rsidP="006B7161">
            <w:pPr>
              <w:cnfStyle w:val="000000100000" w:firstRow="0" w:lastRow="0" w:firstColumn="0" w:lastColumn="0" w:oddVBand="0" w:evenVBand="0" w:oddHBand="1" w:evenHBand="0" w:firstRowFirstColumn="0" w:firstRowLastColumn="0" w:lastRowFirstColumn="0" w:lastRowLastColumn="0"/>
              <w:rPr>
                <w:ins w:id="489" w:author="Poornima Raviselvan - I17179" w:date="2019-07-26T14:44:00Z"/>
                <w:lang w:val="en-GB"/>
              </w:rPr>
            </w:pPr>
            <w:ins w:id="490" w:author="Poornima Raviselvan - I17179" w:date="2019-07-26T14:44:00Z">
              <w:r>
                <w:rPr>
                  <w:lang w:val="en-GB"/>
                </w:rPr>
                <w:t>NA as the release is design completion release</w:t>
              </w:r>
            </w:ins>
          </w:p>
        </w:tc>
      </w:tr>
      <w:tr w:rsidR="00FF26AC" w14:paraId="627E200B" w14:textId="77777777" w:rsidTr="006B7161">
        <w:trPr>
          <w:ins w:id="491"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2C4B71EB" w14:textId="77777777" w:rsidR="00FF26AC" w:rsidRDefault="00FF26AC" w:rsidP="006B7161">
            <w:pPr>
              <w:rPr>
                <w:ins w:id="492" w:author="Poornima Raviselvan - I17179" w:date="2019-07-26T14:44:00Z"/>
                <w:b/>
                <w:lang w:val="en-GB"/>
              </w:rPr>
            </w:pPr>
            <w:ins w:id="493" w:author="Poornima Raviselvan - I17179" w:date="2019-07-26T14:44:00Z">
              <w:r>
                <w:rPr>
                  <w:b/>
                  <w:lang w:val="en-GB"/>
                </w:rPr>
                <w:t>Software Requirements Tracker (SRT) Path and Revision Number</w:t>
              </w:r>
            </w:ins>
          </w:p>
        </w:tc>
        <w:tc>
          <w:tcPr>
            <w:tcW w:w="6390" w:type="dxa"/>
            <w:shd w:val="clear" w:color="auto" w:fill="B6DDE8" w:themeFill="accent5" w:themeFillTint="66"/>
          </w:tcPr>
          <w:p w14:paraId="655E01F6" w14:textId="77777777" w:rsidR="00FF26AC" w:rsidRDefault="00FF26AC" w:rsidP="006B7161">
            <w:pPr>
              <w:cnfStyle w:val="000000000000" w:firstRow="0" w:lastRow="0" w:firstColumn="0" w:lastColumn="0" w:oddVBand="0" w:evenVBand="0" w:oddHBand="0" w:evenHBand="0" w:firstRowFirstColumn="0" w:firstRowLastColumn="0" w:lastRowFirstColumn="0" w:lastRowLastColumn="0"/>
              <w:rPr>
                <w:ins w:id="494" w:author="Poornima Raviselvan - I17179" w:date="2019-07-26T14:44:00Z"/>
                <w:lang w:val="en-GB"/>
              </w:rPr>
            </w:pPr>
            <w:ins w:id="495" w:author="Poornima Raviselvan - I17179" w:date="2019-07-26T14:44:00Z">
              <w:r>
                <w:rPr>
                  <w:lang w:val="en-GB"/>
                </w:rPr>
                <w:t>NA as the release is design completion release</w:t>
              </w:r>
            </w:ins>
          </w:p>
        </w:tc>
      </w:tr>
    </w:tbl>
    <w:p w14:paraId="1BA0327F" w14:textId="77777777" w:rsidR="00FF26AC" w:rsidRDefault="00FF26AC" w:rsidP="00FF26AC">
      <w:pPr>
        <w:rPr>
          <w:ins w:id="496" w:author="Poornima Raviselvan - I17179" w:date="2019-07-26T14:44:00Z"/>
          <w:lang w:val="en-GB"/>
        </w:rPr>
      </w:pPr>
    </w:p>
    <w:p w14:paraId="6BBDE636" w14:textId="77777777" w:rsidR="00FF26AC" w:rsidRDefault="00FF26AC" w:rsidP="00FF26AC">
      <w:pPr>
        <w:pStyle w:val="Heading3"/>
        <w:rPr>
          <w:ins w:id="497" w:author="Poornima Raviselvan - I17179" w:date="2019-07-26T14:44:00Z"/>
        </w:rPr>
      </w:pPr>
      <w:bookmarkStart w:id="498" w:name="_Toc507413073"/>
      <w:bookmarkStart w:id="499" w:name="_Toc19283232"/>
      <w:ins w:id="500" w:author="Poornima Raviselvan - I17179" w:date="2019-07-26T14:44:00Z">
        <w:r>
          <w:t>Not implemented / Limited functionality requirements</w:t>
        </w:r>
        <w:bookmarkEnd w:id="498"/>
        <w:bookmarkEnd w:id="499"/>
      </w:ins>
    </w:p>
    <w:p w14:paraId="6F3588AB" w14:textId="77777777" w:rsidR="00FF26AC" w:rsidRPr="00260503" w:rsidRDefault="00FF26AC" w:rsidP="00FF26AC">
      <w:pPr>
        <w:rPr>
          <w:ins w:id="501" w:author="Poornima Raviselvan - I17179" w:date="2019-07-26T14:44:00Z"/>
          <w:lang w:val="en-GB"/>
        </w:rPr>
      </w:pPr>
      <w:ins w:id="502" w:author="Poornima Raviselvan - I17179" w:date="2019-07-26T14:44:00Z">
        <w:r>
          <w:rPr>
            <w:lang w:val="en-GB"/>
          </w:rPr>
          <w:t>This release is not applicable for PSF intended Hardware platform Hades.</w:t>
        </w:r>
      </w:ins>
    </w:p>
    <w:p w14:paraId="73C90D6A" w14:textId="77777777" w:rsidR="00FF26AC" w:rsidRDefault="00FF26AC" w:rsidP="00FF26AC">
      <w:pPr>
        <w:pStyle w:val="Heading3"/>
        <w:rPr>
          <w:ins w:id="503" w:author="Poornima Raviselvan - I17179" w:date="2019-07-26T14:44:00Z"/>
        </w:rPr>
      </w:pPr>
      <w:bookmarkStart w:id="504" w:name="_Toc507413074"/>
      <w:bookmarkStart w:id="505" w:name="_Toc19283233"/>
      <w:ins w:id="506" w:author="Poornima Raviselvan - I17179" w:date="2019-07-26T14:44:00Z">
        <w:r>
          <w:t>Bug Fixes</w:t>
        </w:r>
        <w:bookmarkEnd w:id="504"/>
        <w:bookmarkEnd w:id="505"/>
      </w:ins>
    </w:p>
    <w:p w14:paraId="0314A11C" w14:textId="77777777" w:rsidR="00FF26AC" w:rsidRDefault="00FF26AC" w:rsidP="00FF26AC">
      <w:pPr>
        <w:rPr>
          <w:ins w:id="507" w:author="Poornima Raviselvan - I17179" w:date="2019-07-26T14:44:00Z"/>
          <w:lang w:val="en-GB"/>
        </w:rPr>
      </w:pPr>
      <w:ins w:id="508" w:author="Poornima Raviselvan - I17179" w:date="2019-07-26T14:44:00Z">
        <w:r>
          <w:rPr>
            <w:lang w:val="en-GB"/>
          </w:rPr>
          <w:t>NA as it is initial release</w:t>
        </w:r>
      </w:ins>
    </w:p>
    <w:p w14:paraId="49755D8D" w14:textId="77777777" w:rsidR="00FF26AC" w:rsidRDefault="00FF26AC" w:rsidP="00FF26AC">
      <w:pPr>
        <w:pStyle w:val="Heading3"/>
        <w:rPr>
          <w:ins w:id="509" w:author="Poornima Raviselvan - I17179" w:date="2019-07-26T14:44:00Z"/>
        </w:rPr>
      </w:pPr>
      <w:bookmarkStart w:id="510" w:name="_Toc507413075"/>
      <w:bookmarkStart w:id="511" w:name="_Toc19283234"/>
      <w:ins w:id="512" w:author="Poornima Raviselvan - I17179" w:date="2019-07-26T14:44:00Z">
        <w:r>
          <w:t>Features added</w:t>
        </w:r>
        <w:bookmarkEnd w:id="510"/>
        <w:bookmarkEnd w:id="511"/>
      </w:ins>
    </w:p>
    <w:p w14:paraId="3692D4C6" w14:textId="77777777" w:rsidR="00FF26AC" w:rsidRDefault="00FF26AC" w:rsidP="00FF26AC">
      <w:pPr>
        <w:pStyle w:val="ListParagraph"/>
        <w:numPr>
          <w:ilvl w:val="0"/>
          <w:numId w:val="4"/>
        </w:numPr>
        <w:rPr>
          <w:ins w:id="513" w:author="Poornima Raviselvan - I17179" w:date="2019-07-26T14:44:00Z"/>
          <w:lang w:val="en-GB"/>
        </w:rPr>
      </w:pPr>
      <w:ins w:id="514" w:author="Poornima Raviselvan - I17179" w:date="2019-07-26T14:44:00Z">
        <w:r>
          <w:rPr>
            <w:lang w:val="en-GB"/>
          </w:rPr>
          <w:t>Two port source-only operation demonstrable on FDB2(UNG 8165) – UPD301 Platform</w:t>
        </w:r>
      </w:ins>
    </w:p>
    <w:p w14:paraId="39F985A6" w14:textId="77777777" w:rsidR="00FF26AC" w:rsidRDefault="00FF26AC" w:rsidP="00FF26AC">
      <w:pPr>
        <w:pStyle w:val="ListParagraph"/>
        <w:numPr>
          <w:ilvl w:val="0"/>
          <w:numId w:val="4"/>
        </w:numPr>
        <w:rPr>
          <w:ins w:id="515" w:author="Poornima Raviselvan - I17179" w:date="2019-07-26T14:44:00Z"/>
          <w:lang w:val="en-GB"/>
        </w:rPr>
      </w:pPr>
      <w:ins w:id="516" w:author="Poornima Raviselvan - I17179" w:date="2019-07-26T14:44:00Z">
        <w:r>
          <w:rPr>
            <w:lang w:val="en-GB"/>
          </w:rPr>
          <w:t>PIO configurability as per PSF V0.3 system DOS</w:t>
        </w:r>
      </w:ins>
    </w:p>
    <w:p w14:paraId="3489035A" w14:textId="77777777" w:rsidR="00FF26AC" w:rsidRDefault="00FF26AC" w:rsidP="00FF26AC">
      <w:pPr>
        <w:pStyle w:val="ListParagraph"/>
        <w:numPr>
          <w:ilvl w:val="0"/>
          <w:numId w:val="4"/>
        </w:numPr>
        <w:rPr>
          <w:ins w:id="517" w:author="Poornima Raviselvan - I17179" w:date="2019-07-26T14:44:00Z"/>
          <w:lang w:val="en-GB"/>
        </w:rPr>
      </w:pPr>
      <w:ins w:id="518" w:author="Poornima Raviselvan - I17179" w:date="2019-07-26T14:44:00Z">
        <w:r>
          <w:rPr>
            <w:lang w:val="en-GB"/>
          </w:rPr>
          <w:t>Power supply manager design approach changes</w:t>
        </w:r>
      </w:ins>
    </w:p>
    <w:p w14:paraId="07526991" w14:textId="77777777" w:rsidR="00FF26AC" w:rsidRPr="00B11A84" w:rsidRDefault="00FF26AC" w:rsidP="00FF26AC">
      <w:pPr>
        <w:pStyle w:val="ListParagraph"/>
        <w:numPr>
          <w:ilvl w:val="0"/>
          <w:numId w:val="4"/>
        </w:numPr>
        <w:rPr>
          <w:ins w:id="519" w:author="Poornima Raviselvan - I17179" w:date="2019-07-26T14:44:00Z"/>
          <w:lang w:val="en-GB"/>
        </w:rPr>
      </w:pPr>
      <w:ins w:id="520" w:author="Poornima Raviselvan - I17179" w:date="2019-07-26T14:44:00Z">
        <w:r>
          <w:rPr>
            <w:lang w:val="en-GB"/>
          </w:rPr>
          <w:t>PIO override support</w:t>
        </w:r>
      </w:ins>
    </w:p>
    <w:p w14:paraId="7FA8994B" w14:textId="77777777" w:rsidR="00FF26AC" w:rsidRDefault="00FF26AC" w:rsidP="00FF26AC">
      <w:pPr>
        <w:rPr>
          <w:ins w:id="521" w:author="Poornima Raviselvan - I17179" w:date="2019-07-26T14:44:00Z"/>
          <w:lang w:val="en-GB"/>
        </w:rPr>
      </w:pPr>
    </w:p>
    <w:p w14:paraId="020DC63D" w14:textId="77777777" w:rsidR="00FF26AC" w:rsidRDefault="00FF26AC" w:rsidP="00FF26AC">
      <w:pPr>
        <w:pStyle w:val="Heading3"/>
        <w:rPr>
          <w:ins w:id="522" w:author="Poornima Raviselvan - I17179" w:date="2019-07-26T14:44:00Z"/>
        </w:rPr>
      </w:pPr>
      <w:bookmarkStart w:id="523" w:name="_Toc507413076"/>
      <w:bookmarkStart w:id="524" w:name="_Toc19283235"/>
      <w:ins w:id="525" w:author="Poornima Raviselvan - I17179" w:date="2019-07-26T14:44:00Z">
        <w:r>
          <w:t>Notes</w:t>
        </w:r>
        <w:bookmarkEnd w:id="523"/>
        <w:bookmarkEnd w:id="524"/>
      </w:ins>
    </w:p>
    <w:p w14:paraId="657ACC87" w14:textId="1E6CE5DB" w:rsidR="00FF26AC" w:rsidRDefault="00FF26AC" w:rsidP="00FF26AC">
      <w:pPr>
        <w:rPr>
          <w:ins w:id="526" w:author="Poornima Raviselvan - I17179" w:date="2019-07-26T14:44:00Z"/>
        </w:rPr>
      </w:pPr>
      <w:ins w:id="527" w:author="Poornima Raviselvan - I17179" w:date="2019-07-26T14:44:00Z">
        <w:r>
          <w:t xml:space="preserve">This release is </w:t>
        </w:r>
      </w:ins>
      <w:ins w:id="528" w:author="Poornima Raviselvan - I17179" w:date="2019-07-26T15:26:00Z">
        <w:r w:rsidR="00857155">
          <w:t>marking</w:t>
        </w:r>
      </w:ins>
      <w:ins w:id="529" w:author="Poornima Raviselvan - I17179" w:date="2019-07-26T14:44:00Z">
        <w:r>
          <w:t xml:space="preserve"> the design completion of PSF as per V0.3 PSF system DOS</w:t>
        </w:r>
      </w:ins>
    </w:p>
    <w:p w14:paraId="4CC9DC31" w14:textId="77777777" w:rsidR="00FF26AC" w:rsidRPr="00FF26AC" w:rsidRDefault="00FF26AC">
      <w:pPr>
        <w:rPr>
          <w:rPrChange w:id="530" w:author="Poornima Raviselvan - I17179" w:date="2019-07-26T14:44:00Z">
            <w:rPr/>
          </w:rPrChange>
        </w:rPr>
        <w:pPrChange w:id="531" w:author="Poornima Raviselvan - I17179" w:date="2019-07-26T14:44:00Z">
          <w:pPr>
            <w:pStyle w:val="Heading1"/>
            <w:numPr>
              <w:numId w:val="0"/>
            </w:numPr>
            <w:ind w:left="0" w:firstLine="0"/>
          </w:pPr>
        </w:pPrChange>
      </w:pPr>
    </w:p>
    <w:sectPr w:rsidR="00FF26AC" w:rsidRPr="00FF26AC" w:rsidSect="00D025E7">
      <w:headerReference w:type="default" r:id="rId10"/>
      <w:footerReference w:type="default" r:id="rId11"/>
      <w:pgSz w:w="11907" w:h="16839" w:code="9"/>
      <w:pgMar w:top="1440" w:right="1017"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745D8" w14:textId="77777777" w:rsidR="00911FA7" w:rsidRDefault="00911FA7" w:rsidP="0033767E">
      <w:r>
        <w:separator/>
      </w:r>
    </w:p>
  </w:endnote>
  <w:endnote w:type="continuationSeparator" w:id="0">
    <w:p w14:paraId="63030B3A" w14:textId="77777777" w:rsidR="00911FA7" w:rsidRDefault="00911FA7" w:rsidP="00337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hollaSansRegular">
    <w:altName w:val="Arial Narrow"/>
    <w:charset w:val="00"/>
    <w:family w:val="auto"/>
    <w:pitch w:val="variable"/>
    <w:sig w:usb0="800000A7" w:usb1="00000040" w:usb2="00000000" w:usb3="00000000" w:csb0="00000009" w:csb1="00000000"/>
  </w:font>
  <w:font w:name="Gill Sans MT">
    <w:panose1 w:val="020B0502020104020203"/>
    <w:charset w:val="00"/>
    <w:family w:val="swiss"/>
    <w:pitch w:val="variable"/>
    <w:sig w:usb0="00000007" w:usb1="00000000" w:usb2="00000000" w:usb3="00000000" w:csb0="00000003" w:csb1="00000000"/>
  </w:font>
  <w:font w:name="Gill Sans MT Ligh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508"/>
      <w:gridCol w:w="1170"/>
      <w:gridCol w:w="1890"/>
      <w:gridCol w:w="990"/>
    </w:tblGrid>
    <w:tr w:rsidR="002B41BC" w:rsidRPr="00667A0D" w14:paraId="0B508810" w14:textId="77777777" w:rsidTr="00E12F8C">
      <w:tc>
        <w:tcPr>
          <w:tcW w:w="5508" w:type="dxa"/>
        </w:tcPr>
        <w:p w14:paraId="67941F2C" w14:textId="77777777" w:rsidR="002B41BC" w:rsidRPr="00667A0D" w:rsidRDefault="002B41BC" w:rsidP="00667A0D">
          <w:pPr>
            <w:ind w:right="360"/>
            <w:jc w:val="both"/>
            <w:rPr>
              <w:rFonts w:ascii="Arial" w:hAnsi="Arial"/>
              <w:b/>
              <w:sz w:val="20"/>
              <w:szCs w:val="20"/>
            </w:rPr>
          </w:pPr>
          <w:r w:rsidRPr="00667A0D">
            <w:rPr>
              <w:rFonts w:ascii="Helvetica" w:hAnsi="Helvetica"/>
              <w:sz w:val="12"/>
              <w:szCs w:val="20"/>
            </w:rPr>
            <w:t>THIS DOCUMENT IS UNCONTROLLED UNLESS OTHERWISE STAMPED.  It is the user’s responsibility to ensure this is the latest revision prior to using or referencing this document.</w:t>
          </w:r>
        </w:p>
      </w:tc>
      <w:tc>
        <w:tcPr>
          <w:tcW w:w="1170" w:type="dxa"/>
        </w:tcPr>
        <w:p w14:paraId="387CD592" w14:textId="77777777" w:rsidR="002B41BC" w:rsidRPr="00B0258D" w:rsidRDefault="002B41BC" w:rsidP="00667A0D">
          <w:pPr>
            <w:jc w:val="center"/>
            <w:rPr>
              <w:rFonts w:ascii="Arial" w:hAnsi="Arial"/>
              <w:sz w:val="22"/>
              <w:szCs w:val="22"/>
            </w:rPr>
          </w:pPr>
          <w:r w:rsidRPr="00B0258D">
            <w:rPr>
              <w:rFonts w:ascii="Arial" w:hAnsi="Arial"/>
              <w:sz w:val="22"/>
              <w:szCs w:val="22"/>
            </w:rPr>
            <w:t>Page</w:t>
          </w:r>
        </w:p>
      </w:tc>
      <w:tc>
        <w:tcPr>
          <w:tcW w:w="1890" w:type="dxa"/>
        </w:tcPr>
        <w:p w14:paraId="623ECAFF" w14:textId="63243199" w:rsidR="002B41BC" w:rsidRPr="00B0258D" w:rsidRDefault="002B41BC" w:rsidP="00667A0D">
          <w:pPr>
            <w:jc w:val="center"/>
            <w:rPr>
              <w:rFonts w:ascii="Arial" w:hAnsi="Arial"/>
              <w:sz w:val="22"/>
              <w:szCs w:val="22"/>
            </w:rPr>
          </w:pPr>
          <w:r w:rsidRPr="00B0258D">
            <w:rPr>
              <w:rFonts w:ascii="Arial" w:hAnsi="Arial"/>
              <w:sz w:val="22"/>
              <w:szCs w:val="22"/>
            </w:rPr>
            <w:t>Spec. No.</w:t>
          </w:r>
        </w:p>
      </w:tc>
      <w:tc>
        <w:tcPr>
          <w:tcW w:w="990" w:type="dxa"/>
        </w:tcPr>
        <w:p w14:paraId="281A12D0" w14:textId="47E81D1A" w:rsidR="002B41BC" w:rsidRPr="00B0258D" w:rsidRDefault="002B41BC" w:rsidP="00667A0D">
          <w:pPr>
            <w:jc w:val="center"/>
            <w:rPr>
              <w:rFonts w:ascii="Arial" w:hAnsi="Arial"/>
              <w:b/>
              <w:sz w:val="22"/>
              <w:szCs w:val="22"/>
            </w:rPr>
          </w:pPr>
          <w:r w:rsidRPr="00B0258D">
            <w:rPr>
              <w:rFonts w:ascii="Arial" w:hAnsi="Arial"/>
              <w:sz w:val="22"/>
              <w:szCs w:val="22"/>
            </w:rPr>
            <w:t>R</w:t>
          </w:r>
          <w:r w:rsidR="00B0258D">
            <w:rPr>
              <w:rFonts w:ascii="Arial" w:hAnsi="Arial"/>
              <w:sz w:val="22"/>
              <w:szCs w:val="22"/>
            </w:rPr>
            <w:t>ev.</w:t>
          </w:r>
        </w:p>
      </w:tc>
    </w:tr>
    <w:tr w:rsidR="002B41BC" w:rsidRPr="00667A0D" w14:paraId="059960C8" w14:textId="77777777" w:rsidTr="00E12F8C">
      <w:tc>
        <w:tcPr>
          <w:tcW w:w="5508" w:type="dxa"/>
          <w:vAlign w:val="center"/>
        </w:tcPr>
        <w:p w14:paraId="2B8080C4" w14:textId="77777777" w:rsidR="002B41BC" w:rsidRPr="00667A0D" w:rsidRDefault="002B41BC" w:rsidP="00667A0D">
          <w:pPr>
            <w:tabs>
              <w:tab w:val="left" w:pos="1860"/>
              <w:tab w:val="center" w:pos="2637"/>
            </w:tabs>
            <w:rPr>
              <w:rFonts w:ascii="Arial" w:hAnsi="Arial"/>
              <w:b/>
              <w:sz w:val="20"/>
              <w:szCs w:val="20"/>
            </w:rPr>
          </w:pPr>
          <w:r w:rsidRPr="00667A0D">
            <w:rPr>
              <w:rFonts w:ascii="Arial" w:hAnsi="Arial"/>
              <w:sz w:val="12"/>
              <w:szCs w:val="20"/>
            </w:rPr>
            <w:t>© Microchip Technology Inc.</w:t>
          </w:r>
          <w:r>
            <w:rPr>
              <w:rFonts w:ascii="Arial" w:hAnsi="Arial"/>
              <w:sz w:val="12"/>
              <w:szCs w:val="20"/>
            </w:rPr>
            <w:t xml:space="preserve">   </w:t>
          </w:r>
          <w:r>
            <w:rPr>
              <w:rFonts w:ascii="Arial" w:hAnsi="Arial" w:cs="Arial"/>
              <w:b/>
              <w:bCs/>
              <w:sz w:val="14"/>
              <w:szCs w:val="14"/>
            </w:rPr>
            <w:t>CONFIDENTIAL AND PROPRIETARY</w:t>
          </w:r>
        </w:p>
      </w:tc>
      <w:tc>
        <w:tcPr>
          <w:tcW w:w="1170" w:type="dxa"/>
        </w:tcPr>
        <w:p w14:paraId="7BD8A675" w14:textId="41DBDC46" w:rsidR="002B41BC" w:rsidRPr="00B0258D" w:rsidRDefault="002B41BC" w:rsidP="00667A0D">
          <w:pPr>
            <w:jc w:val="center"/>
            <w:rPr>
              <w:rFonts w:ascii="Arial" w:hAnsi="Arial" w:cs="Arial"/>
              <w:sz w:val="22"/>
              <w:szCs w:val="22"/>
            </w:rPr>
          </w:pPr>
          <w:r w:rsidRPr="00B0258D">
            <w:rPr>
              <w:rFonts w:ascii="Arial" w:hAnsi="Arial" w:cs="Arial"/>
              <w:sz w:val="22"/>
              <w:szCs w:val="22"/>
            </w:rPr>
            <w:fldChar w:fldCharType="begin"/>
          </w:r>
          <w:r w:rsidRPr="00B0258D">
            <w:rPr>
              <w:rFonts w:ascii="Arial" w:hAnsi="Arial" w:cs="Arial"/>
              <w:sz w:val="22"/>
              <w:szCs w:val="22"/>
            </w:rPr>
            <w:instrText xml:space="preserve"> PAGE </w:instrText>
          </w:r>
          <w:r w:rsidRPr="00B0258D">
            <w:rPr>
              <w:rFonts w:ascii="Arial" w:hAnsi="Arial" w:cs="Arial"/>
              <w:sz w:val="22"/>
              <w:szCs w:val="22"/>
            </w:rPr>
            <w:fldChar w:fldCharType="separate"/>
          </w:r>
          <w:r w:rsidR="00B0258D">
            <w:rPr>
              <w:rFonts w:ascii="Arial" w:hAnsi="Arial" w:cs="Arial"/>
              <w:noProof/>
              <w:sz w:val="22"/>
              <w:szCs w:val="22"/>
            </w:rPr>
            <w:t>1</w:t>
          </w:r>
          <w:r w:rsidRPr="00B0258D">
            <w:rPr>
              <w:rFonts w:ascii="Arial" w:hAnsi="Arial" w:cs="Arial"/>
              <w:sz w:val="22"/>
              <w:szCs w:val="22"/>
            </w:rPr>
            <w:fldChar w:fldCharType="end"/>
          </w:r>
          <w:r w:rsidRPr="00B0258D">
            <w:rPr>
              <w:rFonts w:ascii="Arial" w:hAnsi="Arial" w:cs="Arial"/>
              <w:sz w:val="22"/>
              <w:szCs w:val="22"/>
            </w:rPr>
            <w:t xml:space="preserve"> of </w:t>
          </w:r>
          <w:r w:rsidRPr="00B0258D">
            <w:rPr>
              <w:rFonts w:ascii="Arial" w:hAnsi="Arial" w:cs="Arial"/>
              <w:sz w:val="22"/>
              <w:szCs w:val="22"/>
            </w:rPr>
            <w:fldChar w:fldCharType="begin"/>
          </w:r>
          <w:r w:rsidRPr="00B0258D">
            <w:rPr>
              <w:rFonts w:ascii="Arial" w:hAnsi="Arial" w:cs="Arial"/>
              <w:sz w:val="22"/>
              <w:szCs w:val="22"/>
            </w:rPr>
            <w:instrText xml:space="preserve"> NUMPAGES  \* MERGEFORMAT </w:instrText>
          </w:r>
          <w:r w:rsidRPr="00B0258D">
            <w:rPr>
              <w:rFonts w:ascii="Arial" w:hAnsi="Arial" w:cs="Arial"/>
              <w:sz w:val="22"/>
              <w:szCs w:val="22"/>
            </w:rPr>
            <w:fldChar w:fldCharType="separate"/>
          </w:r>
          <w:r w:rsidR="00B0258D">
            <w:rPr>
              <w:rFonts w:ascii="Arial" w:hAnsi="Arial" w:cs="Arial"/>
              <w:noProof/>
              <w:sz w:val="22"/>
              <w:szCs w:val="22"/>
            </w:rPr>
            <w:t>5</w:t>
          </w:r>
          <w:r w:rsidRPr="00B0258D">
            <w:rPr>
              <w:rFonts w:ascii="Arial" w:hAnsi="Arial" w:cs="Arial"/>
              <w:sz w:val="22"/>
              <w:szCs w:val="22"/>
            </w:rPr>
            <w:fldChar w:fldCharType="end"/>
          </w:r>
        </w:p>
      </w:tc>
      <w:tc>
        <w:tcPr>
          <w:tcW w:w="1890" w:type="dxa"/>
        </w:tcPr>
        <w:p w14:paraId="46691942" w14:textId="4B7C204B" w:rsidR="002B41BC" w:rsidRPr="00B0258D" w:rsidRDefault="002B41BC" w:rsidP="00667A0D">
          <w:pPr>
            <w:jc w:val="center"/>
            <w:rPr>
              <w:rFonts w:ascii="Arial" w:hAnsi="Arial"/>
              <w:sz w:val="22"/>
              <w:szCs w:val="22"/>
            </w:rPr>
          </w:pPr>
          <w:r w:rsidRPr="00B0258D">
            <w:rPr>
              <w:rFonts w:ascii="Arial" w:hAnsi="Arial"/>
              <w:sz w:val="22"/>
              <w:szCs w:val="22"/>
            </w:rPr>
            <w:t>FRM-50381-001</w:t>
          </w:r>
        </w:p>
      </w:tc>
      <w:tc>
        <w:tcPr>
          <w:tcW w:w="990" w:type="dxa"/>
        </w:tcPr>
        <w:p w14:paraId="4176CCBE" w14:textId="2A61B40D" w:rsidR="002B41BC" w:rsidRPr="00B0258D" w:rsidRDefault="00CC4C9B" w:rsidP="00667A0D">
          <w:pPr>
            <w:jc w:val="center"/>
            <w:rPr>
              <w:rFonts w:ascii="Arial" w:hAnsi="Arial"/>
              <w:sz w:val="22"/>
              <w:szCs w:val="22"/>
            </w:rPr>
          </w:pPr>
          <w:ins w:id="532" w:author="Muthukumar Veeramani - I18368" w:date="2019-07-26T15:40:00Z">
            <w:r>
              <w:rPr>
                <w:rFonts w:ascii="Arial" w:hAnsi="Arial"/>
                <w:sz w:val="22"/>
                <w:szCs w:val="22"/>
              </w:rPr>
              <w:t>0.8</w:t>
            </w:r>
          </w:ins>
          <w:r w:rsidR="008550FF">
            <w:rPr>
              <w:rFonts w:ascii="Arial" w:hAnsi="Arial"/>
              <w:sz w:val="22"/>
              <w:szCs w:val="22"/>
            </w:rPr>
            <w:t>3</w:t>
          </w:r>
          <w:del w:id="533" w:author="Muthukumar Veeramani - I18368" w:date="2019-07-26T15:40:00Z">
            <w:r w:rsidR="00F33FA7" w:rsidDel="00CC4C9B">
              <w:rPr>
                <w:rFonts w:ascii="Arial" w:hAnsi="Arial"/>
                <w:sz w:val="22"/>
                <w:szCs w:val="22"/>
              </w:rPr>
              <w:delText>B</w:delText>
            </w:r>
          </w:del>
        </w:p>
      </w:tc>
    </w:tr>
  </w:tbl>
  <w:p w14:paraId="68227E45" w14:textId="77777777" w:rsidR="0033767E" w:rsidRDefault="003376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E7C93E" w14:textId="77777777" w:rsidR="00911FA7" w:rsidRDefault="00911FA7" w:rsidP="0033767E">
      <w:r>
        <w:separator/>
      </w:r>
    </w:p>
  </w:footnote>
  <w:footnote w:type="continuationSeparator" w:id="0">
    <w:p w14:paraId="70A11757" w14:textId="77777777" w:rsidR="00911FA7" w:rsidRDefault="00911FA7" w:rsidP="00337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04CA5" w14:textId="758E16A4" w:rsidR="0033767E" w:rsidRDefault="0033767E">
    <w:pPr>
      <w:pStyle w:val="Header"/>
    </w:pPr>
    <w:r>
      <w:rPr>
        <w:rFonts w:ascii="Arial" w:hAnsi="Arial" w:cs="Arial"/>
        <w:noProof/>
        <w:sz w:val="22"/>
      </w:rPr>
      <w:drawing>
        <wp:inline distT="0" distB="0" distL="0" distR="0" wp14:anchorId="123492C1" wp14:editId="05EEC132">
          <wp:extent cx="1438275" cy="330907"/>
          <wp:effectExtent l="0" t="0" r="0" b="0"/>
          <wp:docPr id="10" name="Picture 10"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073" cy="332931"/>
                  </a:xfrm>
                  <a:prstGeom prst="rect">
                    <a:avLst/>
                  </a:prstGeom>
                  <a:noFill/>
                  <a:ln>
                    <a:noFill/>
                  </a:ln>
                </pic:spPr>
              </pic:pic>
            </a:graphicData>
          </a:graphic>
        </wp:inline>
      </w:drawing>
    </w:r>
    <w:r w:rsidR="00667A0D">
      <w:tab/>
      <w:t xml:space="preserve">                                                                                 </w:t>
    </w:r>
    <w:r w:rsidR="00291E69">
      <w:t>Software Release Notes</w:t>
    </w:r>
  </w:p>
  <w:p w14:paraId="54595757" w14:textId="77777777" w:rsidR="00667A0D" w:rsidRDefault="00970BC1">
    <w:pPr>
      <w:pStyle w:val="Header"/>
    </w:pPr>
    <w:r>
      <w:rPr>
        <w:noProof/>
      </w:rPr>
      <mc:AlternateContent>
        <mc:Choice Requires="wps">
          <w:drawing>
            <wp:anchor distT="0" distB="0" distL="114300" distR="114300" simplePos="0" relativeHeight="251667968" behindDoc="0" locked="0" layoutInCell="1" allowOverlap="1" wp14:anchorId="33764ECA" wp14:editId="5CB97AFD">
              <wp:simplePos x="0" y="0"/>
              <wp:positionH relativeFrom="column">
                <wp:posOffset>0</wp:posOffset>
              </wp:positionH>
              <wp:positionV relativeFrom="paragraph">
                <wp:posOffset>93345</wp:posOffset>
              </wp:positionV>
              <wp:extent cx="60579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057900" cy="0"/>
                      </a:xfrm>
                      <a:prstGeom prst="line">
                        <a:avLst/>
                      </a:prstGeom>
                      <a:ln w="254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DCC27E" id="Straight Connector 12" o:spid="_x0000_s1026" style="position:absolute;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35pt" to="47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" strokecolor="#ddd8c2 [2894]"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41D05"/>
    <w:multiLevelType w:val="hybridMultilevel"/>
    <w:tmpl w:val="182A7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942D4"/>
    <w:multiLevelType w:val="hybridMultilevel"/>
    <w:tmpl w:val="3618A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D0056"/>
    <w:multiLevelType w:val="hybridMultilevel"/>
    <w:tmpl w:val="10723C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391D19"/>
    <w:multiLevelType w:val="hybridMultilevel"/>
    <w:tmpl w:val="B62A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B12EA9"/>
    <w:multiLevelType w:val="hybridMultilevel"/>
    <w:tmpl w:val="B076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CE0820"/>
    <w:multiLevelType w:val="hybridMultilevel"/>
    <w:tmpl w:val="E7C89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D52D6E"/>
    <w:multiLevelType w:val="hybridMultilevel"/>
    <w:tmpl w:val="88DCC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107B85"/>
    <w:multiLevelType w:val="hybridMultilevel"/>
    <w:tmpl w:val="C0EE1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57012C"/>
    <w:multiLevelType w:val="hybridMultilevel"/>
    <w:tmpl w:val="86829B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FD6F12"/>
    <w:multiLevelType w:val="hybridMultilevel"/>
    <w:tmpl w:val="8CB437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C058C8"/>
    <w:multiLevelType w:val="hybridMultilevel"/>
    <w:tmpl w:val="656E96CE"/>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11" w15:restartNumberingAfterBreak="0">
    <w:nsid w:val="56FA7B52"/>
    <w:multiLevelType w:val="hybridMultilevel"/>
    <w:tmpl w:val="94D2E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0361C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2"/>
  </w:num>
  <w:num w:numId="2">
    <w:abstractNumId w:val="9"/>
  </w:num>
  <w:num w:numId="3">
    <w:abstractNumId w:val="7"/>
  </w:num>
  <w:num w:numId="4">
    <w:abstractNumId w:val="4"/>
  </w:num>
  <w:num w:numId="5">
    <w:abstractNumId w:val="8"/>
  </w:num>
  <w:num w:numId="6">
    <w:abstractNumId w:val="5"/>
  </w:num>
  <w:num w:numId="7">
    <w:abstractNumId w:val="10"/>
  </w:num>
  <w:num w:numId="8">
    <w:abstractNumId w:val="11"/>
  </w:num>
  <w:num w:numId="9">
    <w:abstractNumId w:val="3"/>
  </w:num>
  <w:num w:numId="10">
    <w:abstractNumId w:val="2"/>
  </w:num>
  <w:num w:numId="11">
    <w:abstractNumId w:val="0"/>
  </w:num>
  <w:num w:numId="12">
    <w:abstractNumId w:val="1"/>
  </w:num>
  <w:num w:numId="1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oornima Raviselvan - I17179">
    <w15:presenceInfo w15:providerId="AD" w15:userId="S::poornima.raviselvan@microchip.com::164f185d-d4e9-44a8-a8f6-c1ac761f46fb"/>
  </w15:person>
  <w15:person w15:author="Muthukumar Veeramani - I18368">
    <w15:presenceInfo w15:providerId="AD" w15:userId="S::muthukumar.veeramani@microchip.com::ca68ce07-8fa6-4e00-8f7f-c7d692f1df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35"/>
    <w:rsid w:val="000067D8"/>
    <w:rsid w:val="00096A2B"/>
    <w:rsid w:val="000A2807"/>
    <w:rsid w:val="000A4A92"/>
    <w:rsid w:val="000A58EA"/>
    <w:rsid w:val="000C05F9"/>
    <w:rsid w:val="0012226E"/>
    <w:rsid w:val="00126C3C"/>
    <w:rsid w:val="00177AAC"/>
    <w:rsid w:val="001A376C"/>
    <w:rsid w:val="001C2C7F"/>
    <w:rsid w:val="001D497C"/>
    <w:rsid w:val="0020269A"/>
    <w:rsid w:val="00204E96"/>
    <w:rsid w:val="0021624C"/>
    <w:rsid w:val="002272B8"/>
    <w:rsid w:val="002654A5"/>
    <w:rsid w:val="00291266"/>
    <w:rsid w:val="00291E69"/>
    <w:rsid w:val="002A6FF0"/>
    <w:rsid w:val="002B41BC"/>
    <w:rsid w:val="002D3A35"/>
    <w:rsid w:val="002F5B5A"/>
    <w:rsid w:val="00317CF3"/>
    <w:rsid w:val="0033767E"/>
    <w:rsid w:val="0034436E"/>
    <w:rsid w:val="003535BE"/>
    <w:rsid w:val="00380342"/>
    <w:rsid w:val="00387116"/>
    <w:rsid w:val="00397604"/>
    <w:rsid w:val="00410268"/>
    <w:rsid w:val="0044008B"/>
    <w:rsid w:val="004A61EE"/>
    <w:rsid w:val="004D5A2B"/>
    <w:rsid w:val="004F0F8A"/>
    <w:rsid w:val="005733A2"/>
    <w:rsid w:val="0058331D"/>
    <w:rsid w:val="00584DC1"/>
    <w:rsid w:val="00593329"/>
    <w:rsid w:val="006059A7"/>
    <w:rsid w:val="00645186"/>
    <w:rsid w:val="006617FF"/>
    <w:rsid w:val="00664BE1"/>
    <w:rsid w:val="00667A0D"/>
    <w:rsid w:val="00674EA6"/>
    <w:rsid w:val="006A3F4D"/>
    <w:rsid w:val="006C13BA"/>
    <w:rsid w:val="00731207"/>
    <w:rsid w:val="00784411"/>
    <w:rsid w:val="007869C7"/>
    <w:rsid w:val="007920E5"/>
    <w:rsid w:val="007D54E7"/>
    <w:rsid w:val="00816185"/>
    <w:rsid w:val="00820B85"/>
    <w:rsid w:val="008550FF"/>
    <w:rsid w:val="00857155"/>
    <w:rsid w:val="00863D0D"/>
    <w:rsid w:val="00871221"/>
    <w:rsid w:val="00897D4C"/>
    <w:rsid w:val="008A103F"/>
    <w:rsid w:val="008F3E0E"/>
    <w:rsid w:val="008F7195"/>
    <w:rsid w:val="00911FA7"/>
    <w:rsid w:val="009131C6"/>
    <w:rsid w:val="009420BB"/>
    <w:rsid w:val="0095219A"/>
    <w:rsid w:val="00964F9C"/>
    <w:rsid w:val="00970BC1"/>
    <w:rsid w:val="0097672D"/>
    <w:rsid w:val="00987505"/>
    <w:rsid w:val="0099278D"/>
    <w:rsid w:val="00996792"/>
    <w:rsid w:val="009B3977"/>
    <w:rsid w:val="009C1DD7"/>
    <w:rsid w:val="00A32DED"/>
    <w:rsid w:val="00A33EA9"/>
    <w:rsid w:val="00A36D40"/>
    <w:rsid w:val="00A53AD5"/>
    <w:rsid w:val="00A67586"/>
    <w:rsid w:val="00A80C94"/>
    <w:rsid w:val="00B0258D"/>
    <w:rsid w:val="00B051F9"/>
    <w:rsid w:val="00B21619"/>
    <w:rsid w:val="00B540C8"/>
    <w:rsid w:val="00C05C2E"/>
    <w:rsid w:val="00C073A8"/>
    <w:rsid w:val="00C22304"/>
    <w:rsid w:val="00C22FC8"/>
    <w:rsid w:val="00C71E74"/>
    <w:rsid w:val="00C819C9"/>
    <w:rsid w:val="00CA56E8"/>
    <w:rsid w:val="00CB38F6"/>
    <w:rsid w:val="00CB5560"/>
    <w:rsid w:val="00CC4C9B"/>
    <w:rsid w:val="00CF1277"/>
    <w:rsid w:val="00D025E7"/>
    <w:rsid w:val="00DA1584"/>
    <w:rsid w:val="00DD53E9"/>
    <w:rsid w:val="00E12F8C"/>
    <w:rsid w:val="00EC3FB0"/>
    <w:rsid w:val="00EE75BB"/>
    <w:rsid w:val="00F032A9"/>
    <w:rsid w:val="00F1726A"/>
    <w:rsid w:val="00F33D50"/>
    <w:rsid w:val="00F33FA7"/>
    <w:rsid w:val="00FB5234"/>
    <w:rsid w:val="00FF2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8A652A"/>
  <w15:docId w15:val="{A1A7C426-B1FC-4B87-A742-19B64BA5F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0067D8"/>
    <w:pPr>
      <w:keepNext/>
      <w:numPr>
        <w:numId w:val="1"/>
      </w:numPr>
      <w:spacing w:before="240" w:after="60"/>
      <w:outlineLvl w:val="0"/>
    </w:pPr>
    <w:rPr>
      <w:rFonts w:ascii="Arial" w:hAnsi="Arial" w:cs="Arial"/>
      <w:b/>
      <w:bCs/>
      <w:kern w:val="32"/>
      <w:sz w:val="32"/>
      <w:szCs w:val="32"/>
      <w:lang w:val="en-GB"/>
    </w:rPr>
  </w:style>
  <w:style w:type="paragraph" w:styleId="Heading2">
    <w:name w:val="heading 2"/>
    <w:basedOn w:val="Normal"/>
    <w:next w:val="Normal"/>
    <w:link w:val="Heading2Char"/>
    <w:qFormat/>
    <w:rsid w:val="000067D8"/>
    <w:pPr>
      <w:keepNext/>
      <w:numPr>
        <w:ilvl w:val="1"/>
        <w:numId w:val="1"/>
      </w:numPr>
      <w:spacing w:before="240" w:after="60"/>
      <w:outlineLvl w:val="1"/>
    </w:pPr>
    <w:rPr>
      <w:rFonts w:ascii="Arial" w:hAnsi="Arial" w:cs="Arial"/>
      <w:b/>
      <w:bCs/>
      <w:i/>
      <w:iCs/>
      <w:sz w:val="28"/>
      <w:szCs w:val="28"/>
      <w:lang w:val="en-GB"/>
    </w:rPr>
  </w:style>
  <w:style w:type="paragraph" w:styleId="Heading3">
    <w:name w:val="heading 3"/>
    <w:basedOn w:val="Normal"/>
    <w:next w:val="Normal"/>
    <w:link w:val="Heading3Char"/>
    <w:qFormat/>
    <w:rsid w:val="000067D8"/>
    <w:pPr>
      <w:keepNext/>
      <w:numPr>
        <w:ilvl w:val="2"/>
        <w:numId w:val="1"/>
      </w:numPr>
      <w:spacing w:before="240" w:after="60"/>
      <w:outlineLvl w:val="2"/>
    </w:pPr>
    <w:rPr>
      <w:rFonts w:ascii="Arial" w:hAnsi="Arial" w:cs="Arial"/>
      <w:b/>
      <w:bCs/>
      <w:sz w:val="26"/>
      <w:szCs w:val="26"/>
      <w:lang w:val="en-GB"/>
    </w:rPr>
  </w:style>
  <w:style w:type="paragraph" w:styleId="Heading4">
    <w:name w:val="heading 4"/>
    <w:basedOn w:val="Normal"/>
    <w:next w:val="Normal"/>
    <w:link w:val="Heading4Char"/>
    <w:autoRedefine/>
    <w:qFormat/>
    <w:rsid w:val="000067D8"/>
    <w:pPr>
      <w:keepNext/>
      <w:numPr>
        <w:ilvl w:val="3"/>
        <w:numId w:val="1"/>
      </w:numPr>
      <w:spacing w:before="240" w:after="60"/>
      <w:outlineLvl w:val="3"/>
    </w:pPr>
    <w:rPr>
      <w:b/>
      <w:bCs/>
      <w:szCs w:val="28"/>
      <w:lang w:val="en-GB"/>
    </w:rPr>
  </w:style>
  <w:style w:type="paragraph" w:styleId="Heading5">
    <w:name w:val="heading 5"/>
    <w:basedOn w:val="Normal"/>
    <w:next w:val="Normal"/>
    <w:link w:val="Heading5Char"/>
    <w:autoRedefine/>
    <w:qFormat/>
    <w:rsid w:val="000067D8"/>
    <w:pPr>
      <w:numPr>
        <w:ilvl w:val="4"/>
        <w:numId w:val="1"/>
      </w:numPr>
      <w:spacing w:before="240" w:after="60"/>
      <w:outlineLvl w:val="4"/>
    </w:pPr>
    <w:rPr>
      <w:b/>
      <w:bCs/>
      <w:i/>
      <w:iCs/>
      <w:szCs w:val="26"/>
      <w:lang w:val="en-GB"/>
    </w:rPr>
  </w:style>
  <w:style w:type="paragraph" w:styleId="Heading6">
    <w:name w:val="heading 6"/>
    <w:basedOn w:val="Normal"/>
    <w:next w:val="Normal"/>
    <w:link w:val="Heading6Char"/>
    <w:qFormat/>
    <w:rsid w:val="000067D8"/>
    <w:pPr>
      <w:numPr>
        <w:ilvl w:val="5"/>
        <w:numId w:val="1"/>
      </w:numPr>
      <w:spacing w:before="240" w:after="60"/>
      <w:outlineLvl w:val="5"/>
    </w:pPr>
    <w:rPr>
      <w:b/>
      <w:bCs/>
      <w:sz w:val="22"/>
      <w:szCs w:val="22"/>
      <w:lang w:val="en-GB"/>
    </w:rPr>
  </w:style>
  <w:style w:type="paragraph" w:styleId="Heading7">
    <w:name w:val="heading 7"/>
    <w:basedOn w:val="Normal"/>
    <w:next w:val="Normal"/>
    <w:link w:val="Heading7Char"/>
    <w:qFormat/>
    <w:rsid w:val="000067D8"/>
    <w:pPr>
      <w:numPr>
        <w:ilvl w:val="6"/>
        <w:numId w:val="1"/>
      </w:numPr>
      <w:spacing w:before="240" w:after="60"/>
      <w:outlineLvl w:val="6"/>
    </w:pPr>
    <w:rPr>
      <w:lang w:val="en-GB"/>
    </w:rPr>
  </w:style>
  <w:style w:type="paragraph" w:styleId="Heading8">
    <w:name w:val="heading 8"/>
    <w:basedOn w:val="Normal"/>
    <w:next w:val="Normal"/>
    <w:link w:val="Heading8Char"/>
    <w:qFormat/>
    <w:rsid w:val="000067D8"/>
    <w:pPr>
      <w:numPr>
        <w:ilvl w:val="7"/>
        <w:numId w:val="1"/>
      </w:numPr>
      <w:spacing w:before="240" w:after="60"/>
      <w:outlineLvl w:val="7"/>
    </w:pPr>
    <w:rPr>
      <w:i/>
      <w:iCs/>
      <w:lang w:val="en-GB"/>
    </w:rPr>
  </w:style>
  <w:style w:type="paragraph" w:styleId="Heading9">
    <w:name w:val="heading 9"/>
    <w:basedOn w:val="Normal"/>
    <w:next w:val="Normal"/>
    <w:link w:val="Heading9Char"/>
    <w:qFormat/>
    <w:rsid w:val="000067D8"/>
    <w:pPr>
      <w:numPr>
        <w:ilvl w:val="8"/>
        <w:numId w:val="1"/>
      </w:numPr>
      <w:spacing w:before="240" w:after="60"/>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67D8"/>
    <w:rPr>
      <w:rFonts w:ascii="Arial" w:hAnsi="Arial" w:cs="Arial"/>
      <w:b/>
      <w:bCs/>
      <w:kern w:val="32"/>
      <w:sz w:val="32"/>
      <w:szCs w:val="32"/>
      <w:lang w:val="en-GB"/>
    </w:rPr>
  </w:style>
  <w:style w:type="character" w:customStyle="1" w:styleId="Heading2Char">
    <w:name w:val="Heading 2 Char"/>
    <w:basedOn w:val="DefaultParagraphFont"/>
    <w:link w:val="Heading2"/>
    <w:rsid w:val="000067D8"/>
    <w:rPr>
      <w:rFonts w:ascii="Arial" w:hAnsi="Arial" w:cs="Arial"/>
      <w:b/>
      <w:bCs/>
      <w:i/>
      <w:iCs/>
      <w:sz w:val="28"/>
      <w:szCs w:val="28"/>
      <w:lang w:val="en-GB"/>
    </w:rPr>
  </w:style>
  <w:style w:type="character" w:customStyle="1" w:styleId="Heading3Char">
    <w:name w:val="Heading 3 Char"/>
    <w:basedOn w:val="DefaultParagraphFont"/>
    <w:link w:val="Heading3"/>
    <w:rsid w:val="000067D8"/>
    <w:rPr>
      <w:rFonts w:ascii="Arial" w:hAnsi="Arial" w:cs="Arial"/>
      <w:b/>
      <w:bCs/>
      <w:sz w:val="26"/>
      <w:szCs w:val="26"/>
      <w:lang w:val="en-GB"/>
    </w:rPr>
  </w:style>
  <w:style w:type="character" w:customStyle="1" w:styleId="Heading4Char">
    <w:name w:val="Heading 4 Char"/>
    <w:basedOn w:val="DefaultParagraphFont"/>
    <w:link w:val="Heading4"/>
    <w:rsid w:val="000067D8"/>
    <w:rPr>
      <w:b/>
      <w:bCs/>
      <w:sz w:val="24"/>
      <w:szCs w:val="28"/>
      <w:lang w:val="en-GB"/>
    </w:rPr>
  </w:style>
  <w:style w:type="character" w:customStyle="1" w:styleId="Heading5Char">
    <w:name w:val="Heading 5 Char"/>
    <w:basedOn w:val="DefaultParagraphFont"/>
    <w:link w:val="Heading5"/>
    <w:rsid w:val="000067D8"/>
    <w:rPr>
      <w:b/>
      <w:bCs/>
      <w:i/>
      <w:iCs/>
      <w:sz w:val="24"/>
      <w:szCs w:val="26"/>
      <w:lang w:val="en-GB"/>
    </w:rPr>
  </w:style>
  <w:style w:type="character" w:customStyle="1" w:styleId="Heading6Char">
    <w:name w:val="Heading 6 Char"/>
    <w:basedOn w:val="DefaultParagraphFont"/>
    <w:link w:val="Heading6"/>
    <w:rsid w:val="000067D8"/>
    <w:rPr>
      <w:b/>
      <w:bCs/>
      <w:sz w:val="22"/>
      <w:szCs w:val="22"/>
      <w:lang w:val="en-GB"/>
    </w:rPr>
  </w:style>
  <w:style w:type="character" w:customStyle="1" w:styleId="Heading7Char">
    <w:name w:val="Heading 7 Char"/>
    <w:basedOn w:val="DefaultParagraphFont"/>
    <w:link w:val="Heading7"/>
    <w:rsid w:val="000067D8"/>
    <w:rPr>
      <w:sz w:val="24"/>
      <w:szCs w:val="24"/>
      <w:lang w:val="en-GB"/>
    </w:rPr>
  </w:style>
  <w:style w:type="character" w:customStyle="1" w:styleId="Heading8Char">
    <w:name w:val="Heading 8 Char"/>
    <w:basedOn w:val="DefaultParagraphFont"/>
    <w:link w:val="Heading8"/>
    <w:rsid w:val="000067D8"/>
    <w:rPr>
      <w:i/>
      <w:iCs/>
      <w:sz w:val="24"/>
      <w:szCs w:val="24"/>
      <w:lang w:val="en-GB"/>
    </w:rPr>
  </w:style>
  <w:style w:type="character" w:customStyle="1" w:styleId="Heading9Char">
    <w:name w:val="Heading 9 Char"/>
    <w:basedOn w:val="DefaultParagraphFont"/>
    <w:link w:val="Heading9"/>
    <w:rsid w:val="000067D8"/>
    <w:rPr>
      <w:rFonts w:ascii="Arial" w:hAnsi="Arial" w:cs="Arial"/>
      <w:sz w:val="22"/>
      <w:szCs w:val="22"/>
      <w:lang w:val="en-GB"/>
    </w:rPr>
  </w:style>
  <w:style w:type="character" w:styleId="Strong">
    <w:name w:val="Strong"/>
    <w:basedOn w:val="DefaultParagraphFont"/>
    <w:qFormat/>
    <w:rsid w:val="000067D8"/>
    <w:rPr>
      <w:b/>
      <w:bCs/>
    </w:rPr>
  </w:style>
  <w:style w:type="paragraph" w:styleId="TOC1">
    <w:name w:val="toc 1"/>
    <w:basedOn w:val="Normal"/>
    <w:next w:val="Normal"/>
    <w:autoRedefine/>
    <w:uiPriority w:val="39"/>
    <w:rsid w:val="000067D8"/>
    <w:pPr>
      <w:tabs>
        <w:tab w:val="right" w:leader="dot" w:pos="8296"/>
      </w:tabs>
    </w:pPr>
    <w:rPr>
      <w:lang w:val="en-GB"/>
    </w:rPr>
  </w:style>
  <w:style w:type="paragraph" w:styleId="TOC2">
    <w:name w:val="toc 2"/>
    <w:basedOn w:val="Normal"/>
    <w:next w:val="Normal"/>
    <w:autoRedefine/>
    <w:uiPriority w:val="39"/>
    <w:rsid w:val="000067D8"/>
    <w:pPr>
      <w:ind w:left="240"/>
    </w:pPr>
    <w:rPr>
      <w:lang w:val="en-GB"/>
    </w:rPr>
  </w:style>
  <w:style w:type="paragraph" w:styleId="TOC3">
    <w:name w:val="toc 3"/>
    <w:basedOn w:val="Normal"/>
    <w:next w:val="Normal"/>
    <w:autoRedefine/>
    <w:uiPriority w:val="39"/>
    <w:rsid w:val="000067D8"/>
    <w:pPr>
      <w:ind w:left="480"/>
    </w:pPr>
    <w:rPr>
      <w:lang w:val="en-GB"/>
    </w:rPr>
  </w:style>
  <w:style w:type="paragraph" w:styleId="TOC4">
    <w:name w:val="toc 4"/>
    <w:basedOn w:val="Normal"/>
    <w:next w:val="Normal"/>
    <w:autoRedefine/>
    <w:uiPriority w:val="39"/>
    <w:rsid w:val="000067D8"/>
    <w:pPr>
      <w:ind w:left="720"/>
    </w:pPr>
    <w:rPr>
      <w:lang w:val="en-GB"/>
    </w:rPr>
  </w:style>
  <w:style w:type="character" w:styleId="Hyperlink">
    <w:name w:val="Hyperlink"/>
    <w:basedOn w:val="DefaultParagraphFont"/>
    <w:uiPriority w:val="99"/>
    <w:rsid w:val="000067D8"/>
    <w:rPr>
      <w:color w:val="0000FF"/>
      <w:u w:val="single"/>
    </w:rPr>
  </w:style>
  <w:style w:type="paragraph" w:customStyle="1" w:styleId="Maintitle">
    <w:name w:val="Main title"/>
    <w:basedOn w:val="Normal"/>
    <w:next w:val="Normal"/>
    <w:rsid w:val="000067D8"/>
    <w:rPr>
      <w:rFonts w:ascii="ChollaSansRegular" w:hAnsi="ChollaSansRegular"/>
      <w:sz w:val="80"/>
      <w:szCs w:val="20"/>
      <w:lang w:val="en-GB"/>
    </w:rPr>
  </w:style>
  <w:style w:type="paragraph" w:customStyle="1" w:styleId="GeneralTitle">
    <w:name w:val="General Title"/>
    <w:basedOn w:val="Normal"/>
    <w:next w:val="Normal"/>
    <w:rsid w:val="000067D8"/>
    <w:pPr>
      <w:jc w:val="center"/>
    </w:pPr>
    <w:rPr>
      <w:rFonts w:ascii="Gill Sans MT" w:hAnsi="Gill Sans MT"/>
      <w:b/>
      <w:szCs w:val="20"/>
      <w:lang w:val="en-GB"/>
    </w:rPr>
  </w:style>
  <w:style w:type="paragraph" w:styleId="TableofFigures">
    <w:name w:val="table of figures"/>
    <w:basedOn w:val="Normal"/>
    <w:next w:val="Normal"/>
    <w:semiHidden/>
    <w:rsid w:val="000067D8"/>
    <w:rPr>
      <w:rFonts w:ascii="Gill Sans MT Light" w:hAnsi="Gill Sans MT Light"/>
      <w:sz w:val="20"/>
      <w:szCs w:val="20"/>
      <w:lang w:val="en-GB"/>
    </w:rPr>
  </w:style>
  <w:style w:type="paragraph" w:styleId="BalloonText">
    <w:name w:val="Balloon Text"/>
    <w:basedOn w:val="Normal"/>
    <w:link w:val="BalloonTextChar"/>
    <w:semiHidden/>
    <w:rsid w:val="000067D8"/>
    <w:rPr>
      <w:rFonts w:ascii="Tahoma" w:hAnsi="Tahoma" w:cs="Tahoma"/>
      <w:sz w:val="16"/>
      <w:szCs w:val="16"/>
      <w:lang w:val="en-GB"/>
    </w:rPr>
  </w:style>
  <w:style w:type="character" w:customStyle="1" w:styleId="BalloonTextChar">
    <w:name w:val="Balloon Text Char"/>
    <w:basedOn w:val="DefaultParagraphFont"/>
    <w:link w:val="BalloonText"/>
    <w:semiHidden/>
    <w:rsid w:val="000067D8"/>
    <w:rPr>
      <w:rFonts w:ascii="Tahoma" w:hAnsi="Tahoma" w:cs="Tahoma"/>
      <w:sz w:val="16"/>
      <w:szCs w:val="16"/>
      <w:lang w:val="en-GB"/>
    </w:rPr>
  </w:style>
  <w:style w:type="paragraph" w:styleId="Footer">
    <w:name w:val="footer"/>
    <w:basedOn w:val="Normal"/>
    <w:link w:val="FooterChar"/>
    <w:rsid w:val="009C1DD7"/>
    <w:pPr>
      <w:widowControl w:val="0"/>
      <w:tabs>
        <w:tab w:val="center" w:pos="4320"/>
        <w:tab w:val="right" w:pos="8640"/>
      </w:tabs>
    </w:pPr>
    <w:rPr>
      <w:rFonts w:ascii="Helvetica" w:hAnsi="Helvetica"/>
      <w:sz w:val="20"/>
      <w:szCs w:val="20"/>
    </w:rPr>
  </w:style>
  <w:style w:type="character" w:customStyle="1" w:styleId="FooterChar">
    <w:name w:val="Footer Char"/>
    <w:basedOn w:val="DefaultParagraphFont"/>
    <w:link w:val="Footer"/>
    <w:rsid w:val="009C1DD7"/>
    <w:rPr>
      <w:rFonts w:ascii="Helvetica" w:hAnsi="Helvetica"/>
    </w:rPr>
  </w:style>
  <w:style w:type="paragraph" w:styleId="Header">
    <w:name w:val="header"/>
    <w:basedOn w:val="Normal"/>
    <w:link w:val="HeaderChar"/>
    <w:uiPriority w:val="99"/>
    <w:unhideWhenUsed/>
    <w:rsid w:val="0033767E"/>
    <w:pPr>
      <w:tabs>
        <w:tab w:val="center" w:pos="4680"/>
        <w:tab w:val="right" w:pos="9360"/>
      </w:tabs>
    </w:pPr>
  </w:style>
  <w:style w:type="character" w:customStyle="1" w:styleId="HeaderChar">
    <w:name w:val="Header Char"/>
    <w:basedOn w:val="DefaultParagraphFont"/>
    <w:link w:val="Header"/>
    <w:uiPriority w:val="99"/>
    <w:rsid w:val="0033767E"/>
    <w:rPr>
      <w:sz w:val="24"/>
      <w:szCs w:val="24"/>
    </w:rPr>
  </w:style>
  <w:style w:type="paragraph" w:styleId="EndnoteText">
    <w:name w:val="endnote text"/>
    <w:basedOn w:val="Normal"/>
    <w:link w:val="EndnoteTextChar"/>
    <w:semiHidden/>
    <w:unhideWhenUsed/>
    <w:rsid w:val="0033767E"/>
    <w:rPr>
      <w:rFonts w:ascii="Helvetica" w:hAnsi="Helvetica"/>
      <w:sz w:val="20"/>
      <w:szCs w:val="20"/>
    </w:rPr>
  </w:style>
  <w:style w:type="character" w:customStyle="1" w:styleId="EndnoteTextChar">
    <w:name w:val="Endnote Text Char"/>
    <w:basedOn w:val="DefaultParagraphFont"/>
    <w:link w:val="EndnoteText"/>
    <w:semiHidden/>
    <w:rsid w:val="0033767E"/>
    <w:rPr>
      <w:rFonts w:ascii="Helvetica" w:hAnsi="Helvetica"/>
    </w:rPr>
  </w:style>
  <w:style w:type="paragraph" w:customStyle="1" w:styleId="Doc1">
    <w:name w:val="Doc1"/>
    <w:aliases w:val="d1"/>
    <w:basedOn w:val="Normal"/>
    <w:rsid w:val="0033767E"/>
    <w:pPr>
      <w:pageBreakBefore/>
      <w:suppressLineNumbers/>
      <w:suppressAutoHyphens/>
      <w:spacing w:before="240"/>
    </w:pPr>
    <w:rPr>
      <w:rFonts w:ascii="Arial" w:hAnsi="Arial"/>
      <w:szCs w:val="20"/>
    </w:rPr>
  </w:style>
  <w:style w:type="paragraph" w:customStyle="1" w:styleId="Table1">
    <w:name w:val="Table1"/>
    <w:basedOn w:val="Normal"/>
    <w:rsid w:val="0033767E"/>
    <w:pPr>
      <w:spacing w:before="80"/>
    </w:pPr>
    <w:rPr>
      <w:rFonts w:ascii="Helvetica" w:hAnsi="Helvetica"/>
      <w:sz w:val="20"/>
      <w:szCs w:val="20"/>
    </w:rPr>
  </w:style>
  <w:style w:type="paragraph" w:styleId="ListParagraph">
    <w:name w:val="List Paragraph"/>
    <w:basedOn w:val="Normal"/>
    <w:uiPriority w:val="34"/>
    <w:qFormat/>
    <w:rsid w:val="002D3A35"/>
    <w:pPr>
      <w:ind w:left="720"/>
      <w:contextualSpacing/>
    </w:pPr>
  </w:style>
  <w:style w:type="table" w:styleId="ColorfulGrid-Accent5">
    <w:name w:val="Colorful Grid Accent 5"/>
    <w:basedOn w:val="TableNormal"/>
    <w:uiPriority w:val="73"/>
    <w:rsid w:val="002D3A3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TableGrid">
    <w:name w:val="Table Grid"/>
    <w:basedOn w:val="TableNormal"/>
    <w:uiPriority w:val="59"/>
    <w:rsid w:val="00F33F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F33FA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F33FA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22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21326\Desktop\Generic%20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0D698E-0F7A-4F9D-8E33-A20B19F8F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Generic Documentation Template</Template>
  <TotalTime>18</TotalTime>
  <Pages>9</Pages>
  <Words>1840</Words>
  <Characters>10491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SMSC</Company>
  <LinksUpToDate>false</LinksUpToDate>
  <CharactersWithSpaces>12307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Pragash Mangalapandian - I21326</dc:creator>
  <cp:lastModifiedBy>Muthukumar Veeramani - I18368</cp:lastModifiedBy>
  <cp:revision>6</cp:revision>
  <dcterms:created xsi:type="dcterms:W3CDTF">2019-09-13T10:28:00Z</dcterms:created>
  <dcterms:modified xsi:type="dcterms:W3CDTF">2019-09-13T10:38:00Z</dcterms:modified>
</cp:coreProperties>
</file>