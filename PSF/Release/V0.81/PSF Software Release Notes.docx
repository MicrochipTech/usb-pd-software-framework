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00DC4" w14:textId="77777777" w:rsidR="000067D8" w:rsidRDefault="000067D8" w:rsidP="000067D8">
      <w:pPr>
        <w:pStyle w:val="TOC1"/>
        <w:rPr>
          <w:rFonts w:ascii="Arial" w:hAnsi="Arial" w:cs="Arial"/>
          <w:sz w:val="22"/>
        </w:rPr>
      </w:pPr>
    </w:p>
    <w:p w14:paraId="545CDFE9" w14:textId="77777777" w:rsidR="000067D8" w:rsidRDefault="000067D8" w:rsidP="000067D8">
      <w:pPr>
        <w:rPr>
          <w:rFonts w:ascii="Arial" w:hAnsi="Arial" w:cs="Arial"/>
          <w:sz w:val="22"/>
        </w:rPr>
      </w:pPr>
    </w:p>
    <w:p w14:paraId="0A06C0F8" w14:textId="77777777" w:rsidR="000067D8" w:rsidRDefault="000067D8" w:rsidP="000067D8">
      <w:pPr>
        <w:rPr>
          <w:rFonts w:ascii="Arial" w:hAnsi="Arial" w:cs="Arial"/>
          <w:sz w:val="22"/>
        </w:rPr>
      </w:pPr>
    </w:p>
    <w:p w14:paraId="40259CF8" w14:textId="77777777" w:rsidR="000067D8" w:rsidRDefault="000067D8" w:rsidP="000067D8">
      <w:pPr>
        <w:rPr>
          <w:rFonts w:ascii="Arial" w:hAnsi="Arial" w:cs="Arial"/>
          <w:sz w:val="22"/>
        </w:rPr>
      </w:pPr>
    </w:p>
    <w:p w14:paraId="7E03BCBE" w14:textId="77777777" w:rsidR="000067D8" w:rsidRDefault="000067D8" w:rsidP="000067D8">
      <w:pPr>
        <w:rPr>
          <w:rFonts w:ascii="Arial" w:hAnsi="Arial" w:cs="Arial"/>
          <w:sz w:val="22"/>
        </w:rPr>
      </w:pPr>
    </w:p>
    <w:p w14:paraId="706CBF61" w14:textId="77777777" w:rsidR="000067D8" w:rsidRDefault="000067D8" w:rsidP="000067D8">
      <w:pPr>
        <w:rPr>
          <w:rFonts w:ascii="Arial" w:hAnsi="Arial" w:cs="Arial"/>
          <w:sz w:val="22"/>
        </w:rPr>
      </w:pPr>
    </w:p>
    <w:p w14:paraId="16F6DDE8" w14:textId="77777777" w:rsidR="000067D8" w:rsidRDefault="000067D8" w:rsidP="000067D8">
      <w:pPr>
        <w:rPr>
          <w:rFonts w:ascii="Arial" w:hAnsi="Arial" w:cs="Arial"/>
          <w:sz w:val="22"/>
        </w:rPr>
      </w:pPr>
    </w:p>
    <w:p w14:paraId="17ABD5E4" w14:textId="77777777" w:rsidR="000067D8" w:rsidRDefault="000067D8" w:rsidP="009C1DD7">
      <w:pPr>
        <w:jc w:val="center"/>
        <w:rPr>
          <w:rFonts w:ascii="Arial" w:hAnsi="Arial" w:cs="Arial"/>
          <w:sz w:val="22"/>
        </w:rPr>
      </w:pPr>
    </w:p>
    <w:p w14:paraId="36393FAE"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22C5CEE0" wp14:editId="199E3D52">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D4CC45C" w14:textId="77777777" w:rsidR="000067D8" w:rsidRDefault="000067D8" w:rsidP="000067D8">
      <w:pPr>
        <w:rPr>
          <w:rFonts w:ascii="Arial" w:hAnsi="Arial" w:cs="Arial"/>
          <w:sz w:val="22"/>
        </w:rPr>
      </w:pPr>
    </w:p>
    <w:p w14:paraId="1515E893" w14:textId="77777777" w:rsidR="000067D8" w:rsidRDefault="000067D8" w:rsidP="000067D8">
      <w:pPr>
        <w:rPr>
          <w:rFonts w:ascii="Arial" w:hAnsi="Arial" w:cs="Arial"/>
          <w:sz w:val="22"/>
        </w:rPr>
      </w:pPr>
    </w:p>
    <w:p w14:paraId="0487F924" w14:textId="77777777" w:rsidR="000067D8" w:rsidRDefault="000067D8" w:rsidP="000067D8">
      <w:pPr>
        <w:rPr>
          <w:rFonts w:ascii="Arial" w:hAnsi="Arial" w:cs="Arial"/>
          <w:sz w:val="22"/>
        </w:rPr>
      </w:pPr>
    </w:p>
    <w:p w14:paraId="6F6D9438" w14:textId="77777777" w:rsidR="000067D8" w:rsidRDefault="000067D8" w:rsidP="000067D8">
      <w:pPr>
        <w:rPr>
          <w:rFonts w:ascii="Arial" w:hAnsi="Arial" w:cs="Arial"/>
          <w:sz w:val="22"/>
        </w:rPr>
      </w:pPr>
    </w:p>
    <w:p w14:paraId="59DC26BF" w14:textId="77777777" w:rsidR="000067D8" w:rsidRDefault="000067D8" w:rsidP="000067D8">
      <w:pPr>
        <w:rPr>
          <w:rFonts w:ascii="Arial" w:hAnsi="Arial" w:cs="Arial"/>
          <w:sz w:val="22"/>
        </w:rPr>
      </w:pPr>
    </w:p>
    <w:p w14:paraId="6DC757B5" w14:textId="77777777" w:rsidR="000067D8" w:rsidRDefault="000067D8" w:rsidP="000067D8">
      <w:pPr>
        <w:pStyle w:val="TOC1"/>
        <w:rPr>
          <w:rFonts w:ascii="Arial" w:hAnsi="Arial" w:cs="Arial"/>
          <w:sz w:val="22"/>
        </w:rPr>
      </w:pPr>
    </w:p>
    <w:p w14:paraId="137CB14B" w14:textId="77777777" w:rsidR="000067D8" w:rsidRDefault="000067D8" w:rsidP="000067D8">
      <w:pPr>
        <w:pStyle w:val="TOC1"/>
        <w:rPr>
          <w:rFonts w:ascii="Arial" w:hAnsi="Arial" w:cs="Arial"/>
          <w:sz w:val="22"/>
        </w:rPr>
      </w:pPr>
    </w:p>
    <w:p w14:paraId="31AA4B83" w14:textId="77777777" w:rsidR="000067D8" w:rsidRDefault="002D3A35" w:rsidP="000067D8">
      <w:pPr>
        <w:pStyle w:val="TOC1"/>
        <w:rPr>
          <w:rFonts w:ascii="Arial" w:hAnsi="Arial" w:cs="Arial"/>
          <w:sz w:val="22"/>
        </w:rPr>
      </w:pPr>
      <w:r>
        <w:rPr>
          <w:rFonts w:ascii="Arial" w:hAnsi="Arial" w:cs="Arial"/>
          <w:noProof/>
          <w:sz w:val="22"/>
          <w:lang w:val="en-US"/>
        </w:rPr>
        <mc:AlternateContent>
          <mc:Choice Requires="wps">
            <w:drawing>
              <wp:anchor distT="0" distB="0" distL="114300" distR="114300" simplePos="0" relativeHeight="251662336" behindDoc="0" locked="0" layoutInCell="1" allowOverlap="1" wp14:anchorId="66A33360" wp14:editId="1DF6D9BF">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19B113" w14:textId="77777777" w:rsidR="00FF26AC" w:rsidRDefault="00FF26AC" w:rsidP="00FF26AC">
                            <w:pPr>
                              <w:pStyle w:val="Maintitle"/>
                              <w:jc w:val="center"/>
                              <w:rPr>
                                <w:ins w:id="0" w:author="Poornima Raviselvan - I17179" w:date="2019-07-26T14:45:00Z"/>
                                <w:sz w:val="72"/>
                                <w:szCs w:val="72"/>
                              </w:rPr>
                            </w:pPr>
                            <w:ins w:id="1" w:author="Poornima Raviselvan - I17179" w:date="2019-07-26T14:45:00Z">
                              <w:r>
                                <w:rPr>
                                  <w:sz w:val="72"/>
                                  <w:szCs w:val="72"/>
                                </w:rPr>
                                <w:t>Software Release Notes</w:t>
                              </w:r>
                            </w:ins>
                          </w:p>
                          <w:p w14:paraId="0DAB2489" w14:textId="77777777" w:rsidR="00FF26AC" w:rsidRPr="003B3F90" w:rsidRDefault="00FF26AC" w:rsidP="00FF26AC">
                            <w:pPr>
                              <w:jc w:val="center"/>
                              <w:rPr>
                                <w:ins w:id="2" w:author="Poornima Raviselvan - I17179" w:date="2019-07-26T14:45:00Z"/>
                                <w:rFonts w:ascii="ChollaSansRegular" w:hAnsi="ChollaSansRegular"/>
                                <w:i/>
                                <w:sz w:val="72"/>
                                <w:szCs w:val="72"/>
                                <w:lang w:val="en-GB"/>
                              </w:rPr>
                            </w:pPr>
                            <w:ins w:id="3"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4" w:author="Poornima Raviselvan - I17179" w:date="2019-07-26T14:45:00Z"/>
                                <w:sz w:val="72"/>
                                <w:szCs w:val="72"/>
                              </w:rPr>
                            </w:pPr>
                            <w:del w:id="5"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6" w:author="Poornima Raviselvan - I17179" w:date="2019-07-26T14:45:00Z"/>
                                <w:rFonts w:ascii="ChollaSansRegular" w:hAnsi="ChollaSansRegular"/>
                                <w:i/>
                                <w:sz w:val="72"/>
                                <w:szCs w:val="72"/>
                                <w:lang w:val="en-GB"/>
                              </w:rPr>
                            </w:pPr>
                            <w:del w:id="7"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33360"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" stroked="f">
                <v:textbox>
                  <w:txbxContent>
                    <w:p w14:paraId="6D19B113" w14:textId="77777777" w:rsidR="00FF26AC" w:rsidRDefault="00FF26AC" w:rsidP="00FF26AC">
                      <w:pPr>
                        <w:pStyle w:val="Maintitle"/>
                        <w:jc w:val="center"/>
                        <w:rPr>
                          <w:ins w:id="8" w:author="Poornima Raviselvan - I17179" w:date="2019-07-26T14:45:00Z"/>
                          <w:sz w:val="72"/>
                          <w:szCs w:val="72"/>
                        </w:rPr>
                      </w:pPr>
                      <w:ins w:id="9" w:author="Poornima Raviselvan - I17179" w:date="2019-07-26T14:45:00Z">
                        <w:r>
                          <w:rPr>
                            <w:sz w:val="72"/>
                            <w:szCs w:val="72"/>
                          </w:rPr>
                          <w:t>Software Release Notes</w:t>
                        </w:r>
                      </w:ins>
                    </w:p>
                    <w:p w14:paraId="0DAB2489" w14:textId="77777777" w:rsidR="00FF26AC" w:rsidRPr="003B3F90" w:rsidRDefault="00FF26AC" w:rsidP="00FF26AC">
                      <w:pPr>
                        <w:jc w:val="center"/>
                        <w:rPr>
                          <w:ins w:id="10" w:author="Poornima Raviselvan - I17179" w:date="2019-07-26T14:45:00Z"/>
                          <w:rFonts w:ascii="ChollaSansRegular" w:hAnsi="ChollaSansRegular"/>
                          <w:i/>
                          <w:sz w:val="72"/>
                          <w:szCs w:val="72"/>
                          <w:lang w:val="en-GB"/>
                        </w:rPr>
                      </w:pPr>
                      <w:ins w:id="11" w:author="Poornima Raviselvan - I17179" w:date="2019-07-26T14:45:00Z">
                        <w:r>
                          <w:rPr>
                            <w:rFonts w:ascii="ChollaSansRegular" w:hAnsi="ChollaSansRegular"/>
                            <w:i/>
                            <w:sz w:val="72"/>
                            <w:szCs w:val="72"/>
                            <w:lang w:val="en-GB"/>
                          </w:rPr>
                          <w:t xml:space="preserve">USB Power Delivery Software Framework (PSF) </w:t>
                        </w:r>
                      </w:ins>
                    </w:p>
                    <w:p w14:paraId="52B0336C" w14:textId="76E2F64A" w:rsidR="002D3A35" w:rsidDel="00FF26AC" w:rsidRDefault="002D3A35" w:rsidP="002D3A35">
                      <w:pPr>
                        <w:pStyle w:val="Maintitle"/>
                        <w:jc w:val="center"/>
                        <w:rPr>
                          <w:del w:id="12" w:author="Poornima Raviselvan - I17179" w:date="2019-07-26T14:45:00Z"/>
                          <w:sz w:val="72"/>
                          <w:szCs w:val="72"/>
                        </w:rPr>
                      </w:pPr>
                      <w:del w:id="13" w:author="Poornima Raviselvan - I17179" w:date="2019-07-26T14:45:00Z">
                        <w:r w:rsidDel="00FF26AC">
                          <w:rPr>
                            <w:sz w:val="72"/>
                            <w:szCs w:val="72"/>
                          </w:rPr>
                          <w:delText xml:space="preserve">Software Release </w:delText>
                        </w:r>
                        <w:r w:rsidR="00B0258D" w:rsidDel="00FF26AC">
                          <w:rPr>
                            <w:sz w:val="72"/>
                            <w:szCs w:val="72"/>
                          </w:rPr>
                          <w:delText>N</w:delText>
                        </w:r>
                        <w:r w:rsidDel="00FF26AC">
                          <w:rPr>
                            <w:sz w:val="72"/>
                            <w:szCs w:val="72"/>
                          </w:rPr>
                          <w:delText>otes</w:delText>
                        </w:r>
                      </w:del>
                    </w:p>
                    <w:p w14:paraId="4CB18535" w14:textId="26217888" w:rsidR="002D3A35" w:rsidRPr="00587D1A" w:rsidDel="00FF26AC" w:rsidRDefault="002D3A35" w:rsidP="002D3A35">
                      <w:pPr>
                        <w:jc w:val="center"/>
                        <w:rPr>
                          <w:del w:id="14" w:author="Poornima Raviselvan - I17179" w:date="2019-07-26T14:45:00Z"/>
                          <w:rFonts w:ascii="ChollaSansRegular" w:hAnsi="ChollaSansRegular"/>
                          <w:i/>
                          <w:sz w:val="72"/>
                          <w:szCs w:val="72"/>
                          <w:lang w:val="en-GB"/>
                        </w:rPr>
                      </w:pPr>
                      <w:del w:id="15" w:author="Poornima Raviselvan - I17179" w:date="2019-07-26T14:45:00Z">
                        <w:r w:rsidDel="00FF26AC">
                          <w:rPr>
                            <w:rFonts w:ascii="ChollaSansRegular" w:hAnsi="ChollaSansRegular"/>
                            <w:i/>
                            <w:sz w:val="72"/>
                            <w:szCs w:val="72"/>
                            <w:lang w:val="en-GB"/>
                          </w:rPr>
                          <w:delText xml:space="preserve">&lt;Project Name&gt; </w:delText>
                        </w:r>
                        <w:r w:rsidRPr="00587D1A" w:rsidDel="00FF26AC">
                          <w:rPr>
                            <w:rFonts w:ascii="ChollaSansRegular" w:hAnsi="ChollaSansRegular"/>
                            <w:i/>
                            <w:sz w:val="72"/>
                            <w:szCs w:val="72"/>
                            <w:lang w:val="en-GB"/>
                          </w:rPr>
                          <w:delText>&lt;Component name&gt;</w:delText>
                        </w:r>
                      </w:del>
                    </w:p>
                    <w:p w14:paraId="51502D53" w14:textId="77777777" w:rsidR="002D3A35" w:rsidRDefault="002D3A35" w:rsidP="002D3A35"/>
                  </w:txbxContent>
                </v:textbox>
              </v:shape>
            </w:pict>
          </mc:Fallback>
        </mc:AlternateContent>
      </w:r>
    </w:p>
    <w:p w14:paraId="6D1F9C15" w14:textId="77777777" w:rsidR="000067D8" w:rsidRDefault="000067D8" w:rsidP="000067D8">
      <w:pPr>
        <w:pStyle w:val="TOC1"/>
        <w:rPr>
          <w:rFonts w:ascii="Arial" w:hAnsi="Arial" w:cs="Arial"/>
          <w:sz w:val="22"/>
        </w:rPr>
      </w:pPr>
    </w:p>
    <w:p w14:paraId="70B3B402"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390D9D99" w14:textId="77777777"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proofErr w:type="gramStart"/>
      <w:r w:rsidRPr="0033767E">
        <w:rPr>
          <w:rFonts w:ascii="Arial" w:hAnsi="Arial" w:cs="Arial"/>
          <w:sz w:val="20"/>
          <w:szCs w:val="16"/>
        </w:rPr>
        <w:t>IMPLIED,  WRITTEN</w:t>
      </w:r>
      <w:proofErr w:type="gramEnd"/>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A63CD93" w14:textId="77777777" w:rsidR="009C1DD7" w:rsidRPr="0033767E" w:rsidRDefault="009C1DD7" w:rsidP="009C1DD7">
      <w:pPr>
        <w:autoSpaceDE w:val="0"/>
        <w:autoSpaceDN w:val="0"/>
        <w:adjustRightInd w:val="0"/>
        <w:rPr>
          <w:rFonts w:ascii="Arial" w:hAnsi="Arial" w:cs="Arial"/>
          <w:b/>
          <w:bCs/>
          <w:sz w:val="20"/>
          <w:szCs w:val="16"/>
        </w:rPr>
      </w:pPr>
    </w:p>
    <w:p w14:paraId="41D255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3D3335D3" w14:textId="77777777" w:rsidR="000067D8" w:rsidRDefault="000067D8" w:rsidP="000067D8">
      <w:pPr>
        <w:pStyle w:val="TableofFigures"/>
        <w:rPr>
          <w:rFonts w:ascii="Arial" w:hAnsi="Arial" w:cs="Arial"/>
          <w:caps/>
          <w:sz w:val="18"/>
        </w:rPr>
      </w:pPr>
    </w:p>
    <w:p w14:paraId="70A4C600" w14:textId="77777777" w:rsidR="000067D8" w:rsidRDefault="000067D8" w:rsidP="000067D8">
      <w:pPr>
        <w:pStyle w:val="GeneralTitle"/>
        <w:rPr>
          <w:rFonts w:ascii="Arial" w:hAnsi="Arial" w:cs="Arial"/>
          <w:sz w:val="22"/>
        </w:rPr>
      </w:pPr>
      <w:bookmarkStart w:id="16" w:name="_Toc133640120"/>
    </w:p>
    <w:p w14:paraId="7C4CF2D8" w14:textId="77777777" w:rsidR="000067D8" w:rsidRDefault="000067D8" w:rsidP="000067D8">
      <w:pPr>
        <w:pStyle w:val="GeneralTitle"/>
        <w:rPr>
          <w:rFonts w:ascii="Arial" w:hAnsi="Arial" w:cs="Arial"/>
          <w:sz w:val="22"/>
        </w:rPr>
      </w:pPr>
    </w:p>
    <w:p w14:paraId="2F0D4A9F" w14:textId="77777777" w:rsidR="000067D8" w:rsidRDefault="000067D8" w:rsidP="000067D8">
      <w:pPr>
        <w:rPr>
          <w:rFonts w:ascii="Arial" w:hAnsi="Arial" w:cs="Arial"/>
          <w:sz w:val="22"/>
        </w:rPr>
      </w:pPr>
    </w:p>
    <w:p w14:paraId="2BF47CDF" w14:textId="77777777" w:rsidR="000067D8" w:rsidRDefault="000067D8" w:rsidP="000067D8">
      <w:pPr>
        <w:rPr>
          <w:rFonts w:ascii="Arial" w:hAnsi="Arial" w:cs="Arial"/>
          <w:sz w:val="22"/>
        </w:rPr>
      </w:pPr>
    </w:p>
    <w:p w14:paraId="5D6738F2" w14:textId="77777777" w:rsidR="000067D8" w:rsidRDefault="000067D8" w:rsidP="000067D8">
      <w:pPr>
        <w:rPr>
          <w:rFonts w:ascii="Arial" w:hAnsi="Arial" w:cs="Arial"/>
          <w:sz w:val="22"/>
        </w:rPr>
      </w:pPr>
    </w:p>
    <w:p w14:paraId="5C00961F" w14:textId="77777777" w:rsidR="000067D8" w:rsidRDefault="000067D8" w:rsidP="000067D8">
      <w:pPr>
        <w:rPr>
          <w:rFonts w:ascii="Arial" w:hAnsi="Arial" w:cs="Arial"/>
          <w:sz w:val="22"/>
        </w:rPr>
      </w:pPr>
    </w:p>
    <w:p w14:paraId="1D8C06EB" w14:textId="77777777" w:rsidR="000067D8" w:rsidRDefault="000067D8" w:rsidP="000067D8">
      <w:pPr>
        <w:rPr>
          <w:rFonts w:ascii="Arial" w:hAnsi="Arial" w:cs="Arial"/>
          <w:sz w:val="22"/>
        </w:rPr>
      </w:pPr>
    </w:p>
    <w:p w14:paraId="1FF22F2E" w14:textId="77777777" w:rsidR="000067D8" w:rsidRDefault="000067D8" w:rsidP="000067D8">
      <w:pPr>
        <w:rPr>
          <w:rFonts w:ascii="Arial" w:hAnsi="Arial" w:cs="Arial"/>
          <w:sz w:val="22"/>
        </w:rPr>
      </w:pPr>
    </w:p>
    <w:p w14:paraId="2908A7F7" w14:textId="77777777" w:rsidR="000067D8" w:rsidRDefault="000067D8" w:rsidP="000067D8">
      <w:pPr>
        <w:rPr>
          <w:rFonts w:ascii="Arial" w:hAnsi="Arial" w:cs="Arial"/>
          <w:sz w:val="22"/>
        </w:rPr>
      </w:pPr>
    </w:p>
    <w:p w14:paraId="4C2087AC" w14:textId="5F9E4887" w:rsidR="00FF26AC" w:rsidRDefault="00FF26AC" w:rsidP="000067D8">
      <w:pPr>
        <w:pStyle w:val="GeneralTitle"/>
        <w:rPr>
          <w:ins w:id="17" w:author="Poornima Raviselvan - I17179" w:date="2019-07-26T14:45:00Z"/>
          <w:rFonts w:ascii="Arial" w:hAnsi="Arial" w:cs="Arial"/>
          <w:sz w:val="22"/>
        </w:rPr>
      </w:pPr>
    </w:p>
    <w:p w14:paraId="565159E1" w14:textId="77777777" w:rsidR="00FF26AC" w:rsidRDefault="00FF26AC">
      <w:pPr>
        <w:rPr>
          <w:ins w:id="18" w:author="Poornima Raviselvan - I17179" w:date="2019-07-26T14:45:00Z"/>
          <w:rFonts w:ascii="Arial" w:hAnsi="Arial" w:cs="Arial"/>
          <w:b/>
          <w:sz w:val="22"/>
          <w:szCs w:val="20"/>
          <w:lang w:val="en-GB"/>
        </w:rPr>
      </w:pPr>
      <w:ins w:id="19" w:author="Poornima Raviselvan - I17179" w:date="2019-07-26T14:45:00Z">
        <w:r>
          <w:rPr>
            <w:rFonts w:ascii="Arial" w:hAnsi="Arial" w:cs="Arial"/>
            <w:sz w:val="22"/>
          </w:rPr>
          <w:br w:type="page"/>
        </w:r>
      </w:ins>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728"/>
        <w:gridCol w:w="2340"/>
        <w:gridCol w:w="4950"/>
      </w:tblGrid>
      <w:tr w:rsidR="00FF26AC" w14:paraId="5E6B5B02" w14:textId="77777777" w:rsidTr="006B7161">
        <w:trPr>
          <w:ins w:id="20" w:author="Poornima Raviselvan - I17179" w:date="2019-07-26T14:45:00Z"/>
        </w:trPr>
        <w:tc>
          <w:tcPr>
            <w:tcW w:w="4878" w:type="dxa"/>
            <w:gridSpan w:val="3"/>
            <w:tcBorders>
              <w:top w:val="double" w:sz="6" w:space="0" w:color="auto"/>
              <w:left w:val="double" w:sz="6" w:space="0" w:color="auto"/>
              <w:bottom w:val="double" w:sz="6" w:space="0" w:color="auto"/>
              <w:right w:val="nil"/>
            </w:tcBorders>
            <w:hideMark/>
          </w:tcPr>
          <w:p w14:paraId="09F1E9BA" w14:textId="77777777" w:rsidR="00FF26AC" w:rsidRDefault="00FF26AC" w:rsidP="006B7161">
            <w:pPr>
              <w:pStyle w:val="EndnoteText"/>
              <w:widowControl w:val="0"/>
              <w:tabs>
                <w:tab w:val="left" w:pos="3582"/>
                <w:tab w:val="left" w:pos="6822"/>
              </w:tabs>
              <w:spacing w:before="120"/>
              <w:rPr>
                <w:ins w:id="21" w:author="Poornima Raviselvan - I17179" w:date="2019-07-26T14:45:00Z"/>
                <w:rFonts w:ascii="Arial" w:hAnsi="Arial"/>
              </w:rPr>
            </w:pPr>
            <w:ins w:id="22" w:author="Poornima Raviselvan - I17179" w:date="2019-07-26T14:45:00Z">
              <w:r>
                <w:rPr>
                  <w:rFonts w:ascii="Arial" w:hAnsi="Arial"/>
                  <w:noProof/>
                </w:rPr>
                <w:lastRenderedPageBreak/>
                <w:drawing>
                  <wp:inline distT="0" distB="0" distL="0" distR="0" wp14:anchorId="4F929E0B" wp14:editId="46C5DE7E">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ins>
          </w:p>
          <w:p w14:paraId="20A04802" w14:textId="77777777" w:rsidR="00FF26AC" w:rsidRDefault="00FF26AC" w:rsidP="006B7161">
            <w:pPr>
              <w:widowControl w:val="0"/>
              <w:tabs>
                <w:tab w:val="left" w:pos="6822"/>
              </w:tabs>
              <w:rPr>
                <w:ins w:id="23" w:author="Poornima Raviselvan - I17179" w:date="2019-07-26T14:45:00Z"/>
                <w:rFonts w:ascii="Arial" w:hAnsi="Arial"/>
              </w:rPr>
            </w:pPr>
            <w:ins w:id="24" w:author="Poornima Raviselvan - I17179" w:date="2019-07-26T14:45:00Z">
              <w:r>
                <w:rPr>
                  <w:rFonts w:ascii="Arial" w:hAnsi="Arial"/>
                  <w:sz w:val="16"/>
                </w:rPr>
                <w:t>Microchip Technology, Inc.</w:t>
              </w:r>
            </w:ins>
          </w:p>
        </w:tc>
        <w:tc>
          <w:tcPr>
            <w:tcW w:w="4950" w:type="dxa"/>
            <w:tcBorders>
              <w:top w:val="double" w:sz="6" w:space="0" w:color="auto"/>
              <w:left w:val="nil"/>
              <w:bottom w:val="double" w:sz="6" w:space="0" w:color="auto"/>
              <w:right w:val="double" w:sz="6" w:space="0" w:color="auto"/>
            </w:tcBorders>
          </w:tcPr>
          <w:p w14:paraId="3FF73A7C" w14:textId="77777777" w:rsidR="00FF26AC" w:rsidRDefault="00FF26AC" w:rsidP="006B7161">
            <w:pPr>
              <w:jc w:val="center"/>
              <w:rPr>
                <w:ins w:id="25" w:author="Poornima Raviselvan - I17179" w:date="2019-07-26T14:45:00Z"/>
                <w:rFonts w:ascii="Arial" w:hAnsi="Arial"/>
              </w:rPr>
            </w:pPr>
          </w:p>
          <w:p w14:paraId="0A8B8503" w14:textId="77777777" w:rsidR="00FF26AC" w:rsidRDefault="00FF26AC" w:rsidP="006B7161">
            <w:pPr>
              <w:jc w:val="center"/>
              <w:rPr>
                <w:ins w:id="26" w:author="Poornima Raviselvan - I17179" w:date="2019-07-26T14:45:00Z"/>
                <w:rFonts w:ascii="Arial" w:hAnsi="Arial"/>
              </w:rPr>
            </w:pPr>
            <w:ins w:id="27" w:author="Poornima Raviselvan - I17179" w:date="2019-07-26T14:45:00Z">
              <w:r>
                <w:rPr>
                  <w:rFonts w:ascii="Arial" w:hAnsi="Arial"/>
                </w:rPr>
                <w:t>Microchip Technology, Incorporated</w:t>
              </w:r>
            </w:ins>
          </w:p>
          <w:p w14:paraId="257A6F07" w14:textId="77777777" w:rsidR="00FF26AC" w:rsidRDefault="00FF26AC" w:rsidP="006B7161">
            <w:pPr>
              <w:jc w:val="center"/>
              <w:rPr>
                <w:ins w:id="28" w:author="Poornima Raviselvan - I17179" w:date="2019-07-26T14:45:00Z"/>
                <w:rFonts w:ascii="Arial" w:hAnsi="Arial"/>
              </w:rPr>
            </w:pPr>
            <w:ins w:id="29" w:author="Poornima Raviselvan - I17179" w:date="2019-07-26T14:45:00Z">
              <w:r>
                <w:rPr>
                  <w:rFonts w:ascii="Arial" w:hAnsi="Arial"/>
                </w:rPr>
                <w:t>2355 W. Chandler Boulevard</w:t>
              </w:r>
            </w:ins>
          </w:p>
          <w:p w14:paraId="65021617" w14:textId="77777777" w:rsidR="00FF26AC" w:rsidRDefault="00FF26AC" w:rsidP="006B7161">
            <w:pPr>
              <w:jc w:val="center"/>
              <w:rPr>
                <w:ins w:id="30" w:author="Poornima Raviselvan - I17179" w:date="2019-07-26T14:45:00Z"/>
                <w:rFonts w:ascii="Arial" w:hAnsi="Arial"/>
              </w:rPr>
            </w:pPr>
            <w:ins w:id="31" w:author="Poornima Raviselvan - I17179" w:date="2019-07-26T14:45:00Z">
              <w:r>
                <w:rPr>
                  <w:rFonts w:ascii="Arial" w:hAnsi="Arial"/>
                </w:rPr>
                <w:t>Chandler, Arizona 85224</w:t>
              </w:r>
            </w:ins>
          </w:p>
          <w:p w14:paraId="1C165330" w14:textId="77777777" w:rsidR="00FF26AC" w:rsidRDefault="00FF26AC" w:rsidP="006B7161">
            <w:pPr>
              <w:jc w:val="center"/>
              <w:rPr>
                <w:ins w:id="32" w:author="Poornima Raviselvan - I17179" w:date="2019-07-26T14:45:00Z"/>
                <w:rFonts w:ascii="Arial" w:hAnsi="Arial"/>
              </w:rPr>
            </w:pPr>
            <w:ins w:id="33" w:author="Poornima Raviselvan - I17179" w:date="2019-07-26T14:45:00Z">
              <w:r>
                <w:rPr>
                  <w:rFonts w:ascii="Arial" w:hAnsi="Arial"/>
                </w:rPr>
                <w:t>480/792-7416</w:t>
              </w:r>
            </w:ins>
          </w:p>
          <w:p w14:paraId="1F822252" w14:textId="77777777" w:rsidR="00FF26AC" w:rsidRDefault="00FF26AC" w:rsidP="006B7161">
            <w:pPr>
              <w:widowControl w:val="0"/>
              <w:rPr>
                <w:ins w:id="34" w:author="Poornima Raviselvan - I17179" w:date="2019-07-26T14:45:00Z"/>
                <w:rFonts w:ascii="Arial" w:hAnsi="Arial"/>
              </w:rPr>
            </w:pPr>
          </w:p>
        </w:tc>
      </w:tr>
      <w:tr w:rsidR="00FF26AC" w14:paraId="5302C047" w14:textId="77777777" w:rsidTr="006B7161">
        <w:trPr>
          <w:ins w:id="35" w:author="Poornima Raviselvan - I17179" w:date="2019-07-26T14:45:00Z"/>
        </w:trPr>
        <w:tc>
          <w:tcPr>
            <w:tcW w:w="810" w:type="dxa"/>
            <w:tcBorders>
              <w:top w:val="double" w:sz="6" w:space="0" w:color="auto"/>
              <w:left w:val="double" w:sz="6" w:space="0" w:color="auto"/>
              <w:bottom w:val="double" w:sz="6" w:space="0" w:color="auto"/>
              <w:right w:val="double" w:sz="6" w:space="0" w:color="auto"/>
            </w:tcBorders>
            <w:hideMark/>
          </w:tcPr>
          <w:p w14:paraId="578F56E8" w14:textId="77777777" w:rsidR="00FF26AC" w:rsidRDefault="00FF26AC" w:rsidP="006B7161">
            <w:pPr>
              <w:widowControl w:val="0"/>
              <w:jc w:val="center"/>
              <w:rPr>
                <w:ins w:id="36" w:author="Poornima Raviselvan - I17179" w:date="2019-07-26T14:45:00Z"/>
                <w:rFonts w:ascii="Arial" w:hAnsi="Arial"/>
              </w:rPr>
            </w:pPr>
            <w:ins w:id="37" w:author="Poornima Raviselvan - I17179" w:date="2019-07-26T14:45:00Z">
              <w:r>
                <w:rPr>
                  <w:rFonts w:ascii="Arial" w:hAnsi="Arial"/>
                </w:rPr>
                <w:t>REV</w:t>
              </w:r>
            </w:ins>
          </w:p>
        </w:tc>
        <w:tc>
          <w:tcPr>
            <w:tcW w:w="1728" w:type="dxa"/>
            <w:tcBorders>
              <w:top w:val="double" w:sz="6" w:space="0" w:color="auto"/>
              <w:left w:val="double" w:sz="6" w:space="0" w:color="auto"/>
              <w:bottom w:val="double" w:sz="6" w:space="0" w:color="auto"/>
              <w:right w:val="double" w:sz="6" w:space="0" w:color="auto"/>
            </w:tcBorders>
            <w:hideMark/>
          </w:tcPr>
          <w:p w14:paraId="3105F3CD" w14:textId="77777777" w:rsidR="00FF26AC" w:rsidRDefault="00FF26AC" w:rsidP="006B7161">
            <w:pPr>
              <w:widowControl w:val="0"/>
              <w:jc w:val="center"/>
              <w:rPr>
                <w:ins w:id="38" w:author="Poornima Raviselvan - I17179" w:date="2019-07-26T14:45:00Z"/>
                <w:rFonts w:ascii="Arial" w:hAnsi="Arial"/>
              </w:rPr>
            </w:pPr>
            <w:ins w:id="39" w:author="Poornima Raviselvan - I17179" w:date="2019-07-26T14:45:00Z">
              <w:r>
                <w:rPr>
                  <w:rFonts w:ascii="Arial" w:hAnsi="Arial"/>
                </w:rPr>
                <w:t>DATE</w:t>
              </w:r>
            </w:ins>
          </w:p>
        </w:tc>
        <w:tc>
          <w:tcPr>
            <w:tcW w:w="2340" w:type="dxa"/>
            <w:tcBorders>
              <w:top w:val="double" w:sz="6" w:space="0" w:color="auto"/>
              <w:left w:val="double" w:sz="6" w:space="0" w:color="auto"/>
              <w:bottom w:val="double" w:sz="6" w:space="0" w:color="auto"/>
              <w:right w:val="nil"/>
            </w:tcBorders>
            <w:hideMark/>
          </w:tcPr>
          <w:p w14:paraId="4C66BA11" w14:textId="77777777" w:rsidR="00FF26AC" w:rsidRDefault="00FF26AC" w:rsidP="006B7161">
            <w:pPr>
              <w:widowControl w:val="0"/>
              <w:jc w:val="center"/>
              <w:rPr>
                <w:ins w:id="40" w:author="Poornima Raviselvan - I17179" w:date="2019-07-26T14:45:00Z"/>
                <w:rFonts w:ascii="Arial" w:hAnsi="Arial"/>
              </w:rPr>
            </w:pPr>
            <w:ins w:id="41" w:author="Poornima Raviselvan - I17179" w:date="2019-07-26T14:45:00Z">
              <w:r>
                <w:rPr>
                  <w:rFonts w:ascii="Arial" w:hAnsi="Arial"/>
                </w:rPr>
                <w:t>ORIGINATOR</w:t>
              </w:r>
            </w:ins>
          </w:p>
        </w:tc>
        <w:tc>
          <w:tcPr>
            <w:tcW w:w="4950" w:type="dxa"/>
            <w:tcBorders>
              <w:top w:val="double" w:sz="6" w:space="0" w:color="auto"/>
              <w:left w:val="double" w:sz="6" w:space="0" w:color="auto"/>
              <w:bottom w:val="double" w:sz="6" w:space="0" w:color="auto"/>
              <w:right w:val="double" w:sz="6" w:space="0" w:color="auto"/>
            </w:tcBorders>
            <w:hideMark/>
          </w:tcPr>
          <w:p w14:paraId="1BFCF9AA" w14:textId="77777777" w:rsidR="00FF26AC" w:rsidRDefault="00FF26AC" w:rsidP="006B7161">
            <w:pPr>
              <w:widowControl w:val="0"/>
              <w:jc w:val="center"/>
              <w:rPr>
                <w:ins w:id="42" w:author="Poornima Raviselvan - I17179" w:date="2019-07-26T14:45:00Z"/>
                <w:rFonts w:ascii="Arial" w:hAnsi="Arial"/>
              </w:rPr>
            </w:pPr>
            <w:ins w:id="43" w:author="Poornima Raviselvan - I17179" w:date="2019-07-26T14:45:00Z">
              <w:r>
                <w:rPr>
                  <w:rFonts w:ascii="Arial" w:hAnsi="Arial"/>
                </w:rPr>
                <w:t>DESCRIPTION OF CHANGE</w:t>
              </w:r>
            </w:ins>
          </w:p>
        </w:tc>
      </w:tr>
      <w:tr w:rsidR="00FF26AC" w14:paraId="0EE7040A" w14:textId="77777777" w:rsidTr="006B7161">
        <w:trPr>
          <w:cantSplit/>
          <w:trHeight w:val="360"/>
          <w:ins w:id="44" w:author="Poornima Raviselvan - I17179" w:date="2019-07-26T14:45:00Z"/>
        </w:trPr>
        <w:tc>
          <w:tcPr>
            <w:tcW w:w="810" w:type="dxa"/>
            <w:tcBorders>
              <w:top w:val="single" w:sz="6" w:space="0" w:color="auto"/>
              <w:left w:val="single" w:sz="6" w:space="0" w:color="auto"/>
              <w:bottom w:val="single" w:sz="6" w:space="0" w:color="auto"/>
              <w:right w:val="single" w:sz="6" w:space="0" w:color="auto"/>
            </w:tcBorders>
          </w:tcPr>
          <w:p w14:paraId="2B97559C" w14:textId="77777777" w:rsidR="00FF26AC" w:rsidRDefault="00FF26AC" w:rsidP="006B7161">
            <w:pPr>
              <w:jc w:val="center"/>
              <w:rPr>
                <w:ins w:id="45" w:author="Poornima Raviselvan - I17179" w:date="2019-07-26T14:45:00Z"/>
                <w:rFonts w:ascii="Arial" w:hAnsi="Arial" w:cs="Arial"/>
                <w:sz w:val="22"/>
                <w:szCs w:val="22"/>
              </w:rPr>
            </w:pPr>
            <w:ins w:id="46" w:author="Poornima Raviselvan - I17179" w:date="2019-07-26T14:45:00Z">
              <w:r>
                <w:rPr>
                  <w:rFonts w:ascii="Arial" w:hAnsi="Arial" w:cs="Arial"/>
                  <w:sz w:val="22"/>
                  <w:szCs w:val="22"/>
                </w:rPr>
                <w:t>0.8</w:t>
              </w:r>
            </w:ins>
          </w:p>
        </w:tc>
        <w:tc>
          <w:tcPr>
            <w:tcW w:w="1728" w:type="dxa"/>
            <w:tcBorders>
              <w:top w:val="single" w:sz="6" w:space="0" w:color="auto"/>
              <w:left w:val="single" w:sz="6" w:space="0" w:color="auto"/>
              <w:bottom w:val="single" w:sz="6" w:space="0" w:color="auto"/>
              <w:right w:val="single" w:sz="6" w:space="0" w:color="auto"/>
            </w:tcBorders>
          </w:tcPr>
          <w:p w14:paraId="67BC1823" w14:textId="77777777" w:rsidR="00FF26AC" w:rsidRDefault="00FF26AC" w:rsidP="006B7161">
            <w:pPr>
              <w:jc w:val="center"/>
              <w:rPr>
                <w:ins w:id="47" w:author="Poornima Raviselvan - I17179" w:date="2019-07-26T14:45:00Z"/>
                <w:rFonts w:ascii="Arial" w:hAnsi="Arial" w:cs="Arial"/>
                <w:sz w:val="22"/>
                <w:szCs w:val="22"/>
              </w:rPr>
            </w:pPr>
            <w:ins w:id="48" w:author="Poornima Raviselvan - I17179" w:date="2019-07-26T14:45:00Z">
              <w:r>
                <w:rPr>
                  <w:rFonts w:ascii="Arial" w:hAnsi="Arial" w:cs="Arial"/>
                  <w:sz w:val="22"/>
                  <w:szCs w:val="22"/>
                </w:rPr>
                <w:t>June 29, 2014</w:t>
              </w:r>
            </w:ins>
          </w:p>
        </w:tc>
        <w:tc>
          <w:tcPr>
            <w:tcW w:w="2340" w:type="dxa"/>
            <w:tcBorders>
              <w:top w:val="single" w:sz="6" w:space="0" w:color="auto"/>
              <w:left w:val="single" w:sz="6" w:space="0" w:color="auto"/>
              <w:bottom w:val="single" w:sz="6" w:space="0" w:color="auto"/>
              <w:right w:val="single" w:sz="6" w:space="0" w:color="auto"/>
            </w:tcBorders>
          </w:tcPr>
          <w:p w14:paraId="35F6E815" w14:textId="77777777" w:rsidR="00FF26AC" w:rsidRDefault="00FF26AC" w:rsidP="006B7161">
            <w:pPr>
              <w:pStyle w:val="Doc1"/>
              <w:pageBreakBefore w:val="0"/>
              <w:suppressLineNumbers w:val="0"/>
              <w:suppressAutoHyphens w:val="0"/>
              <w:spacing w:before="0"/>
              <w:rPr>
                <w:ins w:id="49" w:author="Poornima Raviselvan - I17179" w:date="2019-07-26T14:45:00Z"/>
                <w:rFonts w:cs="Arial"/>
                <w:sz w:val="22"/>
                <w:szCs w:val="22"/>
              </w:rPr>
            </w:pPr>
            <w:ins w:id="50" w:author="Poornima Raviselvan - I17179" w:date="2019-07-26T14:45:00Z">
              <w:r>
                <w:rPr>
                  <w:rFonts w:cs="Arial"/>
                  <w:sz w:val="22"/>
                  <w:szCs w:val="22"/>
                </w:rPr>
                <w:t>Poornima</w:t>
              </w:r>
            </w:ins>
          </w:p>
        </w:tc>
        <w:tc>
          <w:tcPr>
            <w:tcW w:w="4950" w:type="dxa"/>
            <w:tcBorders>
              <w:top w:val="single" w:sz="6" w:space="0" w:color="auto"/>
              <w:left w:val="single" w:sz="6" w:space="0" w:color="auto"/>
              <w:bottom w:val="single" w:sz="6" w:space="0" w:color="auto"/>
              <w:right w:val="single" w:sz="6" w:space="0" w:color="auto"/>
            </w:tcBorders>
          </w:tcPr>
          <w:p w14:paraId="5C3240A6" w14:textId="77777777" w:rsidR="00FF26AC" w:rsidRDefault="00FF26AC" w:rsidP="006B7161">
            <w:pPr>
              <w:pStyle w:val="Table1"/>
              <w:suppressLineNumbers/>
              <w:suppressAutoHyphens/>
              <w:spacing w:before="0"/>
              <w:rPr>
                <w:ins w:id="51" w:author="Poornima Raviselvan - I17179" w:date="2019-07-26T14:45:00Z"/>
                <w:rFonts w:ascii="Arial" w:hAnsi="Arial"/>
                <w:sz w:val="22"/>
                <w:szCs w:val="22"/>
              </w:rPr>
            </w:pPr>
            <w:ins w:id="52" w:author="Poornima Raviselvan - I17179" w:date="2019-07-26T14:45:00Z">
              <w:r>
                <w:rPr>
                  <w:rFonts w:ascii="Arial" w:hAnsi="Arial"/>
                  <w:sz w:val="22"/>
                  <w:szCs w:val="22"/>
                </w:rPr>
                <w:t>Initial version of PSF release for design completion</w:t>
              </w:r>
            </w:ins>
          </w:p>
        </w:tc>
      </w:tr>
      <w:tr w:rsidR="00FF26AC" w14:paraId="27E605DA" w14:textId="77777777" w:rsidTr="006B7161">
        <w:trPr>
          <w:cantSplit/>
          <w:trHeight w:val="360"/>
          <w:ins w:id="53" w:author="Poornima Raviselvan - I17179" w:date="2019-07-26T14:45:00Z"/>
        </w:trPr>
        <w:tc>
          <w:tcPr>
            <w:tcW w:w="810" w:type="dxa"/>
            <w:tcBorders>
              <w:top w:val="single" w:sz="6" w:space="0" w:color="auto"/>
              <w:left w:val="single" w:sz="6" w:space="0" w:color="auto"/>
              <w:bottom w:val="single" w:sz="6" w:space="0" w:color="auto"/>
              <w:right w:val="single" w:sz="6" w:space="0" w:color="auto"/>
            </w:tcBorders>
          </w:tcPr>
          <w:p w14:paraId="35B17FE7" w14:textId="77777777" w:rsidR="00FF26AC" w:rsidRDefault="00FF26AC" w:rsidP="006B7161">
            <w:pPr>
              <w:jc w:val="center"/>
              <w:rPr>
                <w:ins w:id="54" w:author="Poornima Raviselvan - I17179" w:date="2019-07-26T14:45:00Z"/>
                <w:rFonts w:ascii="Arial" w:hAnsi="Arial" w:cs="Arial"/>
                <w:sz w:val="22"/>
                <w:szCs w:val="22"/>
              </w:rPr>
            </w:pPr>
          </w:p>
        </w:tc>
        <w:tc>
          <w:tcPr>
            <w:tcW w:w="1728" w:type="dxa"/>
            <w:tcBorders>
              <w:top w:val="single" w:sz="6" w:space="0" w:color="auto"/>
              <w:left w:val="single" w:sz="6" w:space="0" w:color="auto"/>
              <w:bottom w:val="single" w:sz="6" w:space="0" w:color="auto"/>
              <w:right w:val="single" w:sz="6" w:space="0" w:color="auto"/>
            </w:tcBorders>
          </w:tcPr>
          <w:p w14:paraId="7584968F" w14:textId="77777777" w:rsidR="00FF26AC" w:rsidRDefault="00FF26AC" w:rsidP="006B7161">
            <w:pPr>
              <w:jc w:val="center"/>
              <w:rPr>
                <w:ins w:id="55" w:author="Poornima Raviselvan - I17179" w:date="2019-07-26T14:45:00Z"/>
                <w:rFonts w:ascii="Arial" w:hAnsi="Arial" w:cs="Arial"/>
                <w:sz w:val="22"/>
                <w:szCs w:val="22"/>
              </w:rPr>
            </w:pPr>
          </w:p>
        </w:tc>
        <w:tc>
          <w:tcPr>
            <w:tcW w:w="2340" w:type="dxa"/>
            <w:tcBorders>
              <w:top w:val="single" w:sz="6" w:space="0" w:color="auto"/>
              <w:left w:val="single" w:sz="6" w:space="0" w:color="auto"/>
              <w:bottom w:val="single" w:sz="6" w:space="0" w:color="auto"/>
              <w:right w:val="single" w:sz="6" w:space="0" w:color="auto"/>
            </w:tcBorders>
          </w:tcPr>
          <w:p w14:paraId="7A90DD63" w14:textId="77777777" w:rsidR="00FF26AC" w:rsidRDefault="00FF26AC" w:rsidP="006B7161">
            <w:pPr>
              <w:pStyle w:val="Doc1"/>
              <w:pageBreakBefore w:val="0"/>
              <w:suppressLineNumbers w:val="0"/>
              <w:suppressAutoHyphens w:val="0"/>
              <w:spacing w:before="0"/>
              <w:rPr>
                <w:ins w:id="56" w:author="Poornima Raviselvan - I17179" w:date="2019-07-26T14:45:00Z"/>
                <w:rFonts w:cs="Arial"/>
                <w:sz w:val="22"/>
                <w:szCs w:val="22"/>
              </w:rPr>
            </w:pPr>
          </w:p>
        </w:tc>
        <w:tc>
          <w:tcPr>
            <w:tcW w:w="4950" w:type="dxa"/>
            <w:tcBorders>
              <w:top w:val="single" w:sz="6" w:space="0" w:color="auto"/>
              <w:left w:val="single" w:sz="6" w:space="0" w:color="auto"/>
              <w:bottom w:val="single" w:sz="6" w:space="0" w:color="auto"/>
              <w:right w:val="single" w:sz="6" w:space="0" w:color="auto"/>
            </w:tcBorders>
          </w:tcPr>
          <w:p w14:paraId="228A1F78" w14:textId="77777777" w:rsidR="00FF26AC" w:rsidRDefault="00FF26AC" w:rsidP="006B7161">
            <w:pPr>
              <w:pStyle w:val="Table1"/>
              <w:suppressLineNumbers/>
              <w:suppressAutoHyphens/>
              <w:spacing w:before="0"/>
              <w:rPr>
                <w:ins w:id="57" w:author="Poornima Raviselvan - I17179" w:date="2019-07-26T14:45:00Z"/>
                <w:rFonts w:ascii="Arial" w:hAnsi="Arial"/>
                <w:sz w:val="22"/>
                <w:szCs w:val="22"/>
              </w:rPr>
            </w:pPr>
          </w:p>
        </w:tc>
      </w:tr>
    </w:tbl>
    <w:p w14:paraId="25AFAD76" w14:textId="77777777" w:rsidR="000067D8" w:rsidRDefault="000067D8" w:rsidP="000067D8">
      <w:pPr>
        <w:pStyle w:val="GeneralTitle"/>
        <w:rPr>
          <w:rFonts w:ascii="Arial" w:hAnsi="Arial" w:cs="Arial"/>
          <w:sz w:val="22"/>
        </w:rPr>
      </w:pPr>
    </w:p>
    <w:p w14:paraId="17019C44" w14:textId="77777777" w:rsidR="000067D8" w:rsidRDefault="000067D8" w:rsidP="000067D8">
      <w:pPr>
        <w:rPr>
          <w:rFonts w:ascii="Arial" w:hAnsi="Arial" w:cs="Arial"/>
          <w:sz w:val="22"/>
        </w:rPr>
      </w:pPr>
    </w:p>
    <w:p w14:paraId="33D49AD2" w14:textId="77777777" w:rsidR="000067D8" w:rsidRDefault="000067D8" w:rsidP="000067D8">
      <w:pPr>
        <w:rPr>
          <w:rFonts w:ascii="Arial" w:hAnsi="Arial" w:cs="Arial"/>
          <w:sz w:val="22"/>
        </w:rPr>
      </w:pPr>
    </w:p>
    <w:p w14:paraId="7E443404" w14:textId="77777777" w:rsidR="000067D8" w:rsidRDefault="000067D8" w:rsidP="000067D8">
      <w:pPr>
        <w:rPr>
          <w:rFonts w:ascii="Arial" w:hAnsi="Arial" w:cs="Arial"/>
          <w:sz w:val="22"/>
        </w:rPr>
      </w:pPr>
    </w:p>
    <w:p w14:paraId="198C7378" w14:textId="77777777" w:rsidR="000067D8" w:rsidRDefault="000067D8" w:rsidP="000067D8">
      <w:pPr>
        <w:pStyle w:val="GeneralTitle"/>
        <w:rPr>
          <w:rFonts w:ascii="Arial" w:hAnsi="Arial" w:cs="Arial"/>
          <w:sz w:val="22"/>
        </w:rPr>
      </w:pPr>
    </w:p>
    <w:p w14:paraId="3C36795E"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58" w:name="_Toc133640121"/>
    </w:p>
    <w:p w14:paraId="10DADC86" w14:textId="77777777" w:rsidR="000067D8" w:rsidRDefault="000067D8" w:rsidP="000067D8">
      <w:pPr>
        <w:pStyle w:val="GeneralTitle"/>
        <w:tabs>
          <w:tab w:val="left" w:pos="1350"/>
        </w:tabs>
        <w:jc w:val="left"/>
        <w:rPr>
          <w:rFonts w:ascii="Arial" w:hAnsi="Arial" w:cs="Arial"/>
          <w:sz w:val="22"/>
        </w:rPr>
      </w:pPr>
    </w:p>
    <w:p w14:paraId="374ABE32" w14:textId="77777777" w:rsidR="000067D8" w:rsidRDefault="000067D8" w:rsidP="000067D8">
      <w:pPr>
        <w:pStyle w:val="GeneralTitle"/>
        <w:tabs>
          <w:tab w:val="left" w:pos="1350"/>
        </w:tabs>
        <w:jc w:val="left"/>
        <w:rPr>
          <w:rFonts w:ascii="Arial" w:hAnsi="Arial" w:cs="Arial"/>
          <w:sz w:val="22"/>
        </w:rPr>
      </w:pPr>
    </w:p>
    <w:p w14:paraId="496F62E0" w14:textId="77777777" w:rsidR="000067D8" w:rsidRDefault="000067D8" w:rsidP="000067D8">
      <w:pPr>
        <w:pStyle w:val="GeneralTitle"/>
        <w:tabs>
          <w:tab w:val="left" w:pos="1350"/>
        </w:tabs>
        <w:jc w:val="left"/>
        <w:rPr>
          <w:rFonts w:ascii="Arial" w:hAnsi="Arial" w:cs="Arial"/>
          <w:sz w:val="22"/>
        </w:rPr>
      </w:pPr>
    </w:p>
    <w:p w14:paraId="5130F5A1" w14:textId="77777777" w:rsidR="000067D8" w:rsidRDefault="000067D8" w:rsidP="000067D8">
      <w:pPr>
        <w:pStyle w:val="GeneralTitle"/>
        <w:tabs>
          <w:tab w:val="left" w:pos="1350"/>
        </w:tabs>
        <w:jc w:val="left"/>
        <w:rPr>
          <w:rFonts w:ascii="Arial" w:hAnsi="Arial" w:cs="Arial"/>
          <w:sz w:val="22"/>
        </w:rPr>
      </w:pPr>
    </w:p>
    <w:p w14:paraId="5E4BFB8D" w14:textId="77777777" w:rsidR="000067D8" w:rsidRDefault="000067D8" w:rsidP="000067D8">
      <w:pPr>
        <w:pStyle w:val="GeneralTitle"/>
        <w:tabs>
          <w:tab w:val="left" w:pos="1350"/>
        </w:tabs>
        <w:jc w:val="left"/>
        <w:rPr>
          <w:rFonts w:ascii="Arial" w:hAnsi="Arial" w:cs="Arial"/>
          <w:sz w:val="22"/>
        </w:rPr>
      </w:pPr>
    </w:p>
    <w:p w14:paraId="23FE36CD" w14:textId="77777777" w:rsidR="000067D8" w:rsidRDefault="000067D8" w:rsidP="000067D8">
      <w:pPr>
        <w:pStyle w:val="GeneralTitle"/>
        <w:tabs>
          <w:tab w:val="left" w:pos="1350"/>
        </w:tabs>
        <w:jc w:val="left"/>
        <w:rPr>
          <w:rFonts w:ascii="Arial" w:hAnsi="Arial" w:cs="Arial"/>
          <w:sz w:val="22"/>
        </w:rPr>
      </w:pPr>
    </w:p>
    <w:p w14:paraId="6A89237F" w14:textId="77777777" w:rsidR="000067D8" w:rsidRDefault="000067D8" w:rsidP="000067D8">
      <w:pPr>
        <w:pStyle w:val="GeneralTitle"/>
        <w:tabs>
          <w:tab w:val="left" w:pos="1350"/>
        </w:tabs>
        <w:jc w:val="left"/>
        <w:rPr>
          <w:rFonts w:ascii="Arial" w:hAnsi="Arial" w:cs="Arial"/>
          <w:sz w:val="22"/>
        </w:rPr>
      </w:pPr>
    </w:p>
    <w:bookmarkEnd w:id="16"/>
    <w:bookmarkEnd w:id="58"/>
    <w:p w14:paraId="2A23B4DA" w14:textId="77777777" w:rsidR="000067D8" w:rsidRDefault="000067D8" w:rsidP="000067D8">
      <w:pPr>
        <w:pStyle w:val="GeneralTitle"/>
        <w:tabs>
          <w:tab w:val="left" w:pos="1350"/>
        </w:tabs>
        <w:jc w:val="left"/>
        <w:rPr>
          <w:rFonts w:ascii="Arial" w:hAnsi="Arial" w:cs="Arial"/>
          <w:sz w:val="22"/>
        </w:rPr>
      </w:pPr>
    </w:p>
    <w:p w14:paraId="36DDD062" w14:textId="77777777" w:rsidR="009C1DD7" w:rsidRDefault="009C1DD7" w:rsidP="000067D8">
      <w:pPr>
        <w:rPr>
          <w:b/>
        </w:rPr>
      </w:pPr>
    </w:p>
    <w:p w14:paraId="76901A7D" w14:textId="77777777" w:rsidR="009C1DD7" w:rsidRDefault="0033767E" w:rsidP="000067D8">
      <w:pPr>
        <w:rPr>
          <w:b/>
        </w:rPr>
      </w:pPr>
      <w:r>
        <w:rPr>
          <w:b/>
        </w:rPr>
        <w:br w:type="page"/>
      </w:r>
    </w:p>
    <w:p w14:paraId="115513EA" w14:textId="77777777" w:rsidR="000067D8" w:rsidRDefault="000067D8" w:rsidP="000067D8"/>
    <w:p w14:paraId="49EE0365" w14:textId="77777777" w:rsidR="000067D8" w:rsidRPr="00667A0D" w:rsidRDefault="000067D8" w:rsidP="00667A0D">
      <w:pPr>
        <w:pStyle w:val="GeneralTitle"/>
        <w:jc w:val="left"/>
        <w:rPr>
          <w:rFonts w:ascii="Arial" w:hAnsi="Arial" w:cs="Arial"/>
          <w:sz w:val="22"/>
        </w:rPr>
      </w:pPr>
      <w:bookmarkStart w:id="59" w:name="_Toc133640122"/>
      <w:r w:rsidRPr="00667A0D">
        <w:rPr>
          <w:rFonts w:ascii="Arial" w:hAnsi="Arial" w:cs="Arial"/>
          <w:color w:val="FFC000"/>
          <w:sz w:val="28"/>
        </w:rPr>
        <w:t>Table of Contents</w:t>
      </w:r>
      <w:bookmarkEnd w:id="59"/>
    </w:p>
    <w:p w14:paraId="4B05249D" w14:textId="77777777" w:rsidR="00667A0D" w:rsidRPr="00667A0D" w:rsidRDefault="00667A0D" w:rsidP="00667A0D">
      <w:pPr>
        <w:rPr>
          <w:lang w:val="en-GB"/>
        </w:rPr>
      </w:pPr>
    </w:p>
    <w:p w14:paraId="1F5A7C98" w14:textId="77777777" w:rsidR="000067D8" w:rsidRDefault="000067D8" w:rsidP="000067D8">
      <w:pPr>
        <w:rPr>
          <w:rFonts w:ascii="Arial" w:hAnsi="Arial" w:cs="Arial"/>
          <w:sz w:val="22"/>
        </w:rPr>
      </w:pPr>
    </w:p>
    <w:p w14:paraId="55A160EF" w14:textId="36603051" w:rsidR="006A3F4D" w:rsidRDefault="000067D8">
      <w:pPr>
        <w:pStyle w:val="TOC1"/>
        <w:tabs>
          <w:tab w:val="left" w:pos="480"/>
        </w:tabs>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8383479" w:history="1">
        <w:r w:rsidR="006A3F4D" w:rsidRPr="00B7203E">
          <w:rPr>
            <w:rStyle w:val="Hyperlink"/>
            <w:noProof/>
          </w:rPr>
          <w:t>1</w:t>
        </w:r>
        <w:r w:rsidR="006A3F4D">
          <w:rPr>
            <w:rFonts w:asciiTheme="minorHAnsi" w:eastAsiaTheme="minorEastAsia" w:hAnsiTheme="minorHAnsi" w:cstheme="minorBidi"/>
            <w:noProof/>
            <w:sz w:val="22"/>
            <w:szCs w:val="22"/>
            <w:lang w:val="en-US"/>
          </w:rPr>
          <w:tab/>
        </w:r>
        <w:r w:rsidR="006A3F4D" w:rsidRPr="00B7203E">
          <w:rPr>
            <w:rStyle w:val="Hyperlink"/>
            <w:noProof/>
          </w:rPr>
          <w:t>Introduction</w:t>
        </w:r>
        <w:r w:rsidR="006A3F4D">
          <w:rPr>
            <w:noProof/>
            <w:webHidden/>
          </w:rPr>
          <w:tab/>
        </w:r>
        <w:r w:rsidR="006A3F4D">
          <w:rPr>
            <w:noProof/>
            <w:webHidden/>
          </w:rPr>
          <w:fldChar w:fldCharType="begin"/>
        </w:r>
        <w:r w:rsidR="006A3F4D">
          <w:rPr>
            <w:noProof/>
            <w:webHidden/>
          </w:rPr>
          <w:instrText xml:space="preserve"> PAGEREF _Toc8383479 \h </w:instrText>
        </w:r>
        <w:r w:rsidR="006A3F4D">
          <w:rPr>
            <w:noProof/>
            <w:webHidden/>
          </w:rPr>
        </w:r>
        <w:r w:rsidR="006A3F4D">
          <w:rPr>
            <w:noProof/>
            <w:webHidden/>
          </w:rPr>
          <w:fldChar w:fldCharType="separate"/>
        </w:r>
        <w:r w:rsidR="006A3F4D">
          <w:rPr>
            <w:noProof/>
            <w:webHidden/>
          </w:rPr>
          <w:t>4</w:t>
        </w:r>
        <w:r w:rsidR="006A3F4D">
          <w:rPr>
            <w:noProof/>
            <w:webHidden/>
          </w:rPr>
          <w:fldChar w:fldCharType="end"/>
        </w:r>
      </w:hyperlink>
    </w:p>
    <w:p w14:paraId="2B109229" w14:textId="174B88FA" w:rsidR="006A3F4D" w:rsidRDefault="00964F9C">
      <w:pPr>
        <w:pStyle w:val="TOC1"/>
        <w:tabs>
          <w:tab w:val="left" w:pos="480"/>
        </w:tabs>
        <w:rPr>
          <w:rFonts w:asciiTheme="minorHAnsi" w:eastAsiaTheme="minorEastAsia" w:hAnsiTheme="minorHAnsi" w:cstheme="minorBidi"/>
          <w:noProof/>
          <w:sz w:val="22"/>
          <w:szCs w:val="22"/>
          <w:lang w:val="en-US"/>
        </w:rPr>
      </w:pPr>
      <w:hyperlink w:anchor="_Toc8383480" w:history="1">
        <w:r w:rsidR="006A3F4D" w:rsidRPr="00B7203E">
          <w:rPr>
            <w:rStyle w:val="Hyperlink"/>
            <w:noProof/>
          </w:rPr>
          <w:t>2</w:t>
        </w:r>
        <w:r w:rsidR="006A3F4D">
          <w:rPr>
            <w:rFonts w:asciiTheme="minorHAnsi" w:eastAsiaTheme="minorEastAsia" w:hAnsiTheme="minorHAnsi" w:cstheme="minorBidi"/>
            <w:noProof/>
            <w:sz w:val="22"/>
            <w:szCs w:val="22"/>
            <w:lang w:val="en-US"/>
          </w:rPr>
          <w:tab/>
        </w:r>
        <w:r w:rsidR="006A3F4D" w:rsidRPr="00B7203E">
          <w:rPr>
            <w:rStyle w:val="Hyperlink"/>
            <w:noProof/>
          </w:rPr>
          <w:t>Release notes</w:t>
        </w:r>
        <w:r w:rsidR="006A3F4D">
          <w:rPr>
            <w:noProof/>
            <w:webHidden/>
          </w:rPr>
          <w:tab/>
        </w:r>
        <w:r w:rsidR="006A3F4D">
          <w:rPr>
            <w:noProof/>
            <w:webHidden/>
          </w:rPr>
          <w:fldChar w:fldCharType="begin"/>
        </w:r>
        <w:r w:rsidR="006A3F4D">
          <w:rPr>
            <w:noProof/>
            <w:webHidden/>
          </w:rPr>
          <w:instrText xml:space="preserve"> PAGEREF _Toc8383480 \h </w:instrText>
        </w:r>
        <w:r w:rsidR="006A3F4D">
          <w:rPr>
            <w:noProof/>
            <w:webHidden/>
          </w:rPr>
        </w:r>
        <w:r w:rsidR="006A3F4D">
          <w:rPr>
            <w:noProof/>
            <w:webHidden/>
          </w:rPr>
          <w:fldChar w:fldCharType="separate"/>
        </w:r>
        <w:r w:rsidR="006A3F4D">
          <w:rPr>
            <w:noProof/>
            <w:webHidden/>
          </w:rPr>
          <w:t>4</w:t>
        </w:r>
        <w:r w:rsidR="006A3F4D">
          <w:rPr>
            <w:noProof/>
            <w:webHidden/>
          </w:rPr>
          <w:fldChar w:fldCharType="end"/>
        </w:r>
      </w:hyperlink>
    </w:p>
    <w:p w14:paraId="35C3F780" w14:textId="784F6CED" w:rsidR="006A3F4D" w:rsidRDefault="00964F9C">
      <w:pPr>
        <w:pStyle w:val="TOC2"/>
        <w:tabs>
          <w:tab w:val="left" w:pos="880"/>
          <w:tab w:val="right" w:leader="dot" w:pos="9710"/>
        </w:tabs>
        <w:rPr>
          <w:rFonts w:asciiTheme="minorHAnsi" w:eastAsiaTheme="minorEastAsia" w:hAnsiTheme="minorHAnsi" w:cstheme="minorBidi"/>
          <w:noProof/>
          <w:sz w:val="22"/>
          <w:szCs w:val="22"/>
          <w:lang w:val="en-US"/>
        </w:rPr>
      </w:pPr>
      <w:hyperlink w:anchor="_Toc8383481" w:history="1">
        <w:r w:rsidR="006A3F4D" w:rsidRPr="00B7203E">
          <w:rPr>
            <w:rStyle w:val="Hyperlink"/>
            <w:noProof/>
          </w:rPr>
          <w:t>2.1</w:t>
        </w:r>
        <w:r w:rsidR="006A3F4D">
          <w:rPr>
            <w:rFonts w:asciiTheme="minorHAnsi" w:eastAsiaTheme="minorEastAsia" w:hAnsiTheme="minorHAnsi" w:cstheme="minorBidi"/>
            <w:noProof/>
            <w:sz w:val="22"/>
            <w:szCs w:val="22"/>
            <w:lang w:val="en-US"/>
          </w:rPr>
          <w:tab/>
        </w:r>
        <w:r w:rsidR="006A3F4D" w:rsidRPr="00B7203E">
          <w:rPr>
            <w:rStyle w:val="Hyperlink"/>
            <w:noProof/>
          </w:rPr>
          <w:t>Version x.yy</w:t>
        </w:r>
        <w:r w:rsidR="006A3F4D">
          <w:rPr>
            <w:noProof/>
            <w:webHidden/>
          </w:rPr>
          <w:tab/>
        </w:r>
        <w:r w:rsidR="006A3F4D">
          <w:rPr>
            <w:noProof/>
            <w:webHidden/>
          </w:rPr>
          <w:fldChar w:fldCharType="begin"/>
        </w:r>
        <w:r w:rsidR="006A3F4D">
          <w:rPr>
            <w:noProof/>
            <w:webHidden/>
          </w:rPr>
          <w:instrText xml:space="preserve"> PAGEREF _Toc8383481 \h </w:instrText>
        </w:r>
        <w:r w:rsidR="006A3F4D">
          <w:rPr>
            <w:noProof/>
            <w:webHidden/>
          </w:rPr>
        </w:r>
        <w:r w:rsidR="006A3F4D">
          <w:rPr>
            <w:noProof/>
            <w:webHidden/>
          </w:rPr>
          <w:fldChar w:fldCharType="separate"/>
        </w:r>
        <w:r w:rsidR="006A3F4D">
          <w:rPr>
            <w:noProof/>
            <w:webHidden/>
          </w:rPr>
          <w:t>4</w:t>
        </w:r>
        <w:r w:rsidR="006A3F4D">
          <w:rPr>
            <w:noProof/>
            <w:webHidden/>
          </w:rPr>
          <w:fldChar w:fldCharType="end"/>
        </w:r>
      </w:hyperlink>
    </w:p>
    <w:p w14:paraId="39FAC3B7" w14:textId="2FF8B131" w:rsidR="006A3F4D" w:rsidRDefault="00964F9C">
      <w:pPr>
        <w:pStyle w:val="TOC3"/>
        <w:tabs>
          <w:tab w:val="left" w:pos="1320"/>
          <w:tab w:val="right" w:leader="dot" w:pos="9710"/>
        </w:tabs>
        <w:rPr>
          <w:rFonts w:asciiTheme="minorHAnsi" w:eastAsiaTheme="minorEastAsia" w:hAnsiTheme="minorHAnsi" w:cstheme="minorBidi"/>
          <w:noProof/>
          <w:sz w:val="22"/>
          <w:szCs w:val="22"/>
          <w:lang w:val="en-US"/>
        </w:rPr>
      </w:pPr>
      <w:hyperlink w:anchor="_Toc8383482" w:history="1">
        <w:r w:rsidR="006A3F4D" w:rsidRPr="00B7203E">
          <w:rPr>
            <w:rStyle w:val="Hyperlink"/>
            <w:noProof/>
          </w:rPr>
          <w:t>2.1.1</w:t>
        </w:r>
        <w:r w:rsidR="006A3F4D">
          <w:rPr>
            <w:rFonts w:asciiTheme="minorHAnsi" w:eastAsiaTheme="minorEastAsia" w:hAnsiTheme="minorHAnsi" w:cstheme="minorBidi"/>
            <w:noProof/>
            <w:sz w:val="22"/>
            <w:szCs w:val="22"/>
            <w:lang w:val="en-US"/>
          </w:rPr>
          <w:tab/>
        </w:r>
        <w:r w:rsidR="006A3F4D" w:rsidRPr="00B7203E">
          <w:rPr>
            <w:rStyle w:val="Hyperlink"/>
            <w:noProof/>
          </w:rPr>
          <w:t>Not implemented / Limited functionality requirements</w:t>
        </w:r>
        <w:r w:rsidR="006A3F4D">
          <w:rPr>
            <w:noProof/>
            <w:webHidden/>
          </w:rPr>
          <w:tab/>
        </w:r>
        <w:r w:rsidR="006A3F4D">
          <w:rPr>
            <w:noProof/>
            <w:webHidden/>
          </w:rPr>
          <w:fldChar w:fldCharType="begin"/>
        </w:r>
        <w:r w:rsidR="006A3F4D">
          <w:rPr>
            <w:noProof/>
            <w:webHidden/>
          </w:rPr>
          <w:instrText xml:space="preserve"> PAGEREF _Toc8383482 \h </w:instrText>
        </w:r>
        <w:r w:rsidR="006A3F4D">
          <w:rPr>
            <w:noProof/>
            <w:webHidden/>
          </w:rPr>
        </w:r>
        <w:r w:rsidR="006A3F4D">
          <w:rPr>
            <w:noProof/>
            <w:webHidden/>
          </w:rPr>
          <w:fldChar w:fldCharType="separate"/>
        </w:r>
        <w:r w:rsidR="006A3F4D">
          <w:rPr>
            <w:noProof/>
            <w:webHidden/>
          </w:rPr>
          <w:t>4</w:t>
        </w:r>
        <w:r w:rsidR="006A3F4D">
          <w:rPr>
            <w:noProof/>
            <w:webHidden/>
          </w:rPr>
          <w:fldChar w:fldCharType="end"/>
        </w:r>
      </w:hyperlink>
    </w:p>
    <w:p w14:paraId="643311A1" w14:textId="50BA418F" w:rsidR="006A3F4D" w:rsidRDefault="00964F9C">
      <w:pPr>
        <w:pStyle w:val="TOC3"/>
        <w:tabs>
          <w:tab w:val="left" w:pos="1320"/>
          <w:tab w:val="right" w:leader="dot" w:pos="9710"/>
        </w:tabs>
        <w:rPr>
          <w:rFonts w:asciiTheme="minorHAnsi" w:eastAsiaTheme="minorEastAsia" w:hAnsiTheme="minorHAnsi" w:cstheme="minorBidi"/>
          <w:noProof/>
          <w:sz w:val="22"/>
          <w:szCs w:val="22"/>
          <w:lang w:val="en-US"/>
        </w:rPr>
      </w:pPr>
      <w:hyperlink w:anchor="_Toc8383483" w:history="1">
        <w:r w:rsidR="006A3F4D" w:rsidRPr="00B7203E">
          <w:rPr>
            <w:rStyle w:val="Hyperlink"/>
            <w:noProof/>
          </w:rPr>
          <w:t>2.1.2</w:t>
        </w:r>
        <w:r w:rsidR="006A3F4D">
          <w:rPr>
            <w:rFonts w:asciiTheme="minorHAnsi" w:eastAsiaTheme="minorEastAsia" w:hAnsiTheme="minorHAnsi" w:cstheme="minorBidi"/>
            <w:noProof/>
            <w:sz w:val="22"/>
            <w:szCs w:val="22"/>
            <w:lang w:val="en-US"/>
          </w:rPr>
          <w:tab/>
        </w:r>
        <w:r w:rsidR="006A3F4D" w:rsidRPr="00B7203E">
          <w:rPr>
            <w:rStyle w:val="Hyperlink"/>
            <w:noProof/>
          </w:rPr>
          <w:t>Bug Fixes</w:t>
        </w:r>
        <w:r w:rsidR="006A3F4D">
          <w:rPr>
            <w:noProof/>
            <w:webHidden/>
          </w:rPr>
          <w:tab/>
        </w:r>
        <w:r w:rsidR="006A3F4D">
          <w:rPr>
            <w:noProof/>
            <w:webHidden/>
          </w:rPr>
          <w:fldChar w:fldCharType="begin"/>
        </w:r>
        <w:r w:rsidR="006A3F4D">
          <w:rPr>
            <w:noProof/>
            <w:webHidden/>
          </w:rPr>
          <w:instrText xml:space="preserve"> PAGEREF _Toc8383483 \h </w:instrText>
        </w:r>
        <w:r w:rsidR="006A3F4D">
          <w:rPr>
            <w:noProof/>
            <w:webHidden/>
          </w:rPr>
        </w:r>
        <w:r w:rsidR="006A3F4D">
          <w:rPr>
            <w:noProof/>
            <w:webHidden/>
          </w:rPr>
          <w:fldChar w:fldCharType="separate"/>
        </w:r>
        <w:r w:rsidR="006A3F4D">
          <w:rPr>
            <w:noProof/>
            <w:webHidden/>
          </w:rPr>
          <w:t>5</w:t>
        </w:r>
        <w:r w:rsidR="006A3F4D">
          <w:rPr>
            <w:noProof/>
            <w:webHidden/>
          </w:rPr>
          <w:fldChar w:fldCharType="end"/>
        </w:r>
      </w:hyperlink>
    </w:p>
    <w:p w14:paraId="163838A3" w14:textId="794E2D0F" w:rsidR="006A3F4D" w:rsidRDefault="00964F9C">
      <w:pPr>
        <w:pStyle w:val="TOC3"/>
        <w:tabs>
          <w:tab w:val="left" w:pos="1320"/>
          <w:tab w:val="right" w:leader="dot" w:pos="9710"/>
        </w:tabs>
        <w:rPr>
          <w:rFonts w:asciiTheme="minorHAnsi" w:eastAsiaTheme="minorEastAsia" w:hAnsiTheme="minorHAnsi" w:cstheme="minorBidi"/>
          <w:noProof/>
          <w:sz w:val="22"/>
          <w:szCs w:val="22"/>
          <w:lang w:val="en-US"/>
        </w:rPr>
      </w:pPr>
      <w:hyperlink w:anchor="_Toc8383484" w:history="1">
        <w:r w:rsidR="006A3F4D" w:rsidRPr="00B7203E">
          <w:rPr>
            <w:rStyle w:val="Hyperlink"/>
            <w:noProof/>
          </w:rPr>
          <w:t>2.1.3</w:t>
        </w:r>
        <w:r w:rsidR="006A3F4D">
          <w:rPr>
            <w:rFonts w:asciiTheme="minorHAnsi" w:eastAsiaTheme="minorEastAsia" w:hAnsiTheme="minorHAnsi" w:cstheme="minorBidi"/>
            <w:noProof/>
            <w:sz w:val="22"/>
            <w:szCs w:val="22"/>
            <w:lang w:val="en-US"/>
          </w:rPr>
          <w:tab/>
        </w:r>
        <w:r w:rsidR="006A3F4D" w:rsidRPr="00B7203E">
          <w:rPr>
            <w:rStyle w:val="Hyperlink"/>
            <w:noProof/>
          </w:rPr>
          <w:t>Features added</w:t>
        </w:r>
        <w:r w:rsidR="006A3F4D">
          <w:rPr>
            <w:noProof/>
            <w:webHidden/>
          </w:rPr>
          <w:tab/>
        </w:r>
        <w:r w:rsidR="006A3F4D">
          <w:rPr>
            <w:noProof/>
            <w:webHidden/>
          </w:rPr>
          <w:fldChar w:fldCharType="begin"/>
        </w:r>
        <w:r w:rsidR="006A3F4D">
          <w:rPr>
            <w:noProof/>
            <w:webHidden/>
          </w:rPr>
          <w:instrText xml:space="preserve"> PAGEREF _Toc8383484 \h </w:instrText>
        </w:r>
        <w:r w:rsidR="006A3F4D">
          <w:rPr>
            <w:noProof/>
            <w:webHidden/>
          </w:rPr>
        </w:r>
        <w:r w:rsidR="006A3F4D">
          <w:rPr>
            <w:noProof/>
            <w:webHidden/>
          </w:rPr>
          <w:fldChar w:fldCharType="separate"/>
        </w:r>
        <w:r w:rsidR="006A3F4D">
          <w:rPr>
            <w:noProof/>
            <w:webHidden/>
          </w:rPr>
          <w:t>5</w:t>
        </w:r>
        <w:r w:rsidR="006A3F4D">
          <w:rPr>
            <w:noProof/>
            <w:webHidden/>
          </w:rPr>
          <w:fldChar w:fldCharType="end"/>
        </w:r>
      </w:hyperlink>
    </w:p>
    <w:p w14:paraId="05E19551" w14:textId="3E20747A" w:rsidR="006A3F4D" w:rsidRDefault="00964F9C">
      <w:pPr>
        <w:pStyle w:val="TOC3"/>
        <w:tabs>
          <w:tab w:val="left" w:pos="1320"/>
          <w:tab w:val="right" w:leader="dot" w:pos="9710"/>
        </w:tabs>
        <w:rPr>
          <w:rFonts w:asciiTheme="minorHAnsi" w:eastAsiaTheme="minorEastAsia" w:hAnsiTheme="minorHAnsi" w:cstheme="minorBidi"/>
          <w:noProof/>
          <w:sz w:val="22"/>
          <w:szCs w:val="22"/>
          <w:lang w:val="en-US"/>
        </w:rPr>
      </w:pPr>
      <w:hyperlink w:anchor="_Toc8383485" w:history="1">
        <w:r w:rsidR="006A3F4D" w:rsidRPr="00B7203E">
          <w:rPr>
            <w:rStyle w:val="Hyperlink"/>
            <w:noProof/>
          </w:rPr>
          <w:t>2.1.4</w:t>
        </w:r>
        <w:r w:rsidR="006A3F4D">
          <w:rPr>
            <w:rFonts w:asciiTheme="minorHAnsi" w:eastAsiaTheme="minorEastAsia" w:hAnsiTheme="minorHAnsi" w:cstheme="minorBidi"/>
            <w:noProof/>
            <w:sz w:val="22"/>
            <w:szCs w:val="22"/>
            <w:lang w:val="en-US"/>
          </w:rPr>
          <w:tab/>
        </w:r>
        <w:r w:rsidR="006A3F4D" w:rsidRPr="00B7203E">
          <w:rPr>
            <w:rStyle w:val="Hyperlink"/>
            <w:noProof/>
          </w:rPr>
          <w:t>Notes</w:t>
        </w:r>
        <w:r w:rsidR="006A3F4D">
          <w:rPr>
            <w:noProof/>
            <w:webHidden/>
          </w:rPr>
          <w:tab/>
        </w:r>
        <w:r w:rsidR="006A3F4D">
          <w:rPr>
            <w:noProof/>
            <w:webHidden/>
          </w:rPr>
          <w:fldChar w:fldCharType="begin"/>
        </w:r>
        <w:r w:rsidR="006A3F4D">
          <w:rPr>
            <w:noProof/>
            <w:webHidden/>
          </w:rPr>
          <w:instrText xml:space="preserve"> PAGEREF _Toc8383485 \h </w:instrText>
        </w:r>
        <w:r w:rsidR="006A3F4D">
          <w:rPr>
            <w:noProof/>
            <w:webHidden/>
          </w:rPr>
        </w:r>
        <w:r w:rsidR="006A3F4D">
          <w:rPr>
            <w:noProof/>
            <w:webHidden/>
          </w:rPr>
          <w:fldChar w:fldCharType="separate"/>
        </w:r>
        <w:r w:rsidR="006A3F4D">
          <w:rPr>
            <w:noProof/>
            <w:webHidden/>
          </w:rPr>
          <w:t>5</w:t>
        </w:r>
        <w:r w:rsidR="006A3F4D">
          <w:rPr>
            <w:noProof/>
            <w:webHidden/>
          </w:rPr>
          <w:fldChar w:fldCharType="end"/>
        </w:r>
      </w:hyperlink>
    </w:p>
    <w:p w14:paraId="3A29FE92" w14:textId="6740E4B7" w:rsidR="006A3F4D" w:rsidRDefault="00964F9C">
      <w:pPr>
        <w:pStyle w:val="TOC3"/>
        <w:tabs>
          <w:tab w:val="left" w:pos="1320"/>
          <w:tab w:val="right" w:leader="dot" w:pos="9710"/>
        </w:tabs>
        <w:rPr>
          <w:rFonts w:asciiTheme="minorHAnsi" w:eastAsiaTheme="minorEastAsia" w:hAnsiTheme="minorHAnsi" w:cstheme="minorBidi"/>
          <w:noProof/>
          <w:sz w:val="22"/>
          <w:szCs w:val="22"/>
          <w:lang w:val="en-US"/>
        </w:rPr>
      </w:pPr>
      <w:hyperlink w:anchor="_Toc8383486" w:history="1">
        <w:r w:rsidR="006A3F4D" w:rsidRPr="00B7203E">
          <w:rPr>
            <w:rStyle w:val="Hyperlink"/>
            <w:noProof/>
          </w:rPr>
          <w:t>2.1.5</w:t>
        </w:r>
        <w:r w:rsidR="006A3F4D">
          <w:rPr>
            <w:rFonts w:asciiTheme="minorHAnsi" w:eastAsiaTheme="minorEastAsia" w:hAnsiTheme="minorHAnsi" w:cstheme="minorBidi"/>
            <w:noProof/>
            <w:sz w:val="22"/>
            <w:szCs w:val="22"/>
            <w:lang w:val="en-US"/>
          </w:rPr>
          <w:tab/>
        </w:r>
        <w:r w:rsidR="006A3F4D" w:rsidRPr="00B7203E">
          <w:rPr>
            <w:rStyle w:val="Hyperlink"/>
            <w:noProof/>
          </w:rPr>
          <w:t>Known Limitations</w:t>
        </w:r>
        <w:r w:rsidR="006A3F4D">
          <w:rPr>
            <w:noProof/>
            <w:webHidden/>
          </w:rPr>
          <w:tab/>
        </w:r>
        <w:r w:rsidR="006A3F4D">
          <w:rPr>
            <w:noProof/>
            <w:webHidden/>
          </w:rPr>
          <w:fldChar w:fldCharType="begin"/>
        </w:r>
        <w:r w:rsidR="006A3F4D">
          <w:rPr>
            <w:noProof/>
            <w:webHidden/>
          </w:rPr>
          <w:instrText xml:space="preserve"> PAGEREF _Toc8383486 \h </w:instrText>
        </w:r>
        <w:r w:rsidR="006A3F4D">
          <w:rPr>
            <w:noProof/>
            <w:webHidden/>
          </w:rPr>
        </w:r>
        <w:r w:rsidR="006A3F4D">
          <w:rPr>
            <w:noProof/>
            <w:webHidden/>
          </w:rPr>
          <w:fldChar w:fldCharType="separate"/>
        </w:r>
        <w:r w:rsidR="006A3F4D">
          <w:rPr>
            <w:noProof/>
            <w:webHidden/>
          </w:rPr>
          <w:t>5</w:t>
        </w:r>
        <w:r w:rsidR="006A3F4D">
          <w:rPr>
            <w:noProof/>
            <w:webHidden/>
          </w:rPr>
          <w:fldChar w:fldCharType="end"/>
        </w:r>
      </w:hyperlink>
    </w:p>
    <w:p w14:paraId="54EA8094" w14:textId="021AB514" w:rsidR="000067D8" w:rsidRDefault="000067D8" w:rsidP="000067D8">
      <w:r>
        <w:fldChar w:fldCharType="end"/>
      </w:r>
    </w:p>
    <w:p w14:paraId="435393BE" w14:textId="77777777" w:rsidR="002D3A35" w:rsidRDefault="000067D8" w:rsidP="002D3A35">
      <w:pPr>
        <w:pStyle w:val="Heading1"/>
      </w:pPr>
      <w:r>
        <w:br w:type="page"/>
      </w:r>
      <w:bookmarkStart w:id="60" w:name="_Toc342663646"/>
      <w:bookmarkStart w:id="61" w:name="_Toc8383479"/>
      <w:r w:rsidR="002D3A35">
        <w:lastRenderedPageBreak/>
        <w:t>Introduction</w:t>
      </w:r>
      <w:bookmarkEnd w:id="60"/>
      <w:bookmarkEnd w:id="61"/>
    </w:p>
    <w:p w14:paraId="7857C207" w14:textId="77777777" w:rsidR="002D3A35" w:rsidRDefault="002D3A35" w:rsidP="002D3A35">
      <w:pPr>
        <w:rPr>
          <w:lang w:val="en-GB"/>
        </w:rPr>
      </w:pPr>
    </w:p>
    <w:tbl>
      <w:tblPr>
        <w:tblStyle w:val="ColorfulGrid-Accent5"/>
        <w:tblW w:w="8856" w:type="dxa"/>
        <w:shd w:val="clear" w:color="auto" w:fill="31849B" w:themeFill="accent5" w:themeFillShade="BF"/>
        <w:tblLook w:val="04A0" w:firstRow="1" w:lastRow="0" w:firstColumn="1" w:lastColumn="0" w:noHBand="0" w:noVBand="1"/>
      </w:tblPr>
      <w:tblGrid>
        <w:gridCol w:w="1320"/>
        <w:gridCol w:w="8400"/>
      </w:tblGrid>
      <w:tr w:rsidR="002D3A35" w14:paraId="2DC08AE4" w14:textId="77777777" w:rsidTr="00164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1849B" w:themeFill="accent5" w:themeFillShade="BF"/>
          </w:tcPr>
          <w:p w14:paraId="59BB76DC" w14:textId="77777777" w:rsidR="002D3A35" w:rsidRPr="003824AF" w:rsidRDefault="002D3A35" w:rsidP="001646BA">
            <w:pPr>
              <w:rPr>
                <w:lang w:val="en-GB"/>
              </w:rPr>
            </w:pPr>
            <w:r w:rsidRPr="003824AF">
              <w:rPr>
                <w:bCs w:val="0"/>
                <w:lang w:val="en-GB"/>
              </w:rPr>
              <w:t>Component Type</w:t>
            </w:r>
          </w:p>
        </w:tc>
        <w:tc>
          <w:tcPr>
            <w:tcW w:w="6498" w:type="dxa"/>
          </w:tcPr>
          <w:p w14:paraId="07CBBA8E" w14:textId="0AA536D4" w:rsidR="002D3A35" w:rsidRPr="00457688" w:rsidRDefault="00317CF3" w:rsidP="001646BA">
            <w:pPr>
              <w:cnfStyle w:val="100000000000" w:firstRow="1" w:lastRow="0" w:firstColumn="0" w:lastColumn="0" w:oddVBand="0" w:evenVBand="0" w:oddHBand="0" w:evenHBand="0" w:firstRowFirstColumn="0" w:firstRowLastColumn="0" w:lastRowFirstColumn="0" w:lastRowLastColumn="0"/>
              <w:rPr>
                <w:b w:val="0"/>
                <w:color w:val="auto"/>
                <w:lang w:val="en-GB"/>
              </w:rPr>
            </w:pPr>
            <w:ins w:id="62" w:author="Poornima Raviselvan - I17179" w:date="2019-07-26T14:49:00Z">
              <w:r>
                <w:rPr>
                  <w:b w:val="0"/>
                  <w:color w:val="auto"/>
                  <w:lang w:val="en-GB"/>
                </w:rPr>
                <w:t>Software Stack</w:t>
              </w:r>
              <w:r w:rsidDel="00317CF3">
                <w:rPr>
                  <w:b w:val="0"/>
                  <w:color w:val="auto"/>
                  <w:lang w:val="en-GB"/>
                </w:rPr>
                <w:t xml:space="preserve"> </w:t>
              </w:r>
            </w:ins>
            <w:ins w:id="63" w:author="Poornima Raviselvan - I17179" w:date="2019-07-26T15:28:00Z">
              <w:r w:rsidR="00410268">
                <w:rPr>
                  <w:b w:val="0"/>
                  <w:color w:val="auto"/>
                  <w:lang w:val="en-GB"/>
                </w:rPr>
                <w:t>Package</w:t>
              </w:r>
            </w:ins>
            <w:del w:id="64" w:author="Poornima Raviselvan - I17179" w:date="2019-07-26T14:49:00Z">
              <w:r w:rsidR="002D3A35" w:rsidDel="00317CF3">
                <w:rPr>
                  <w:b w:val="0"/>
                  <w:color w:val="auto"/>
                  <w:lang w:val="en-GB"/>
                </w:rPr>
                <w:delText>&lt;</w:delText>
              </w:r>
              <w:r w:rsidR="002D3A35" w:rsidRPr="00457688" w:rsidDel="00317CF3">
                <w:rPr>
                  <w:b w:val="0"/>
                  <w:color w:val="auto"/>
                  <w:lang w:val="en-GB"/>
                </w:rPr>
                <w:delText>Firmware / Library / Driver / Application</w:delText>
              </w:r>
              <w:r w:rsidR="002D3A35" w:rsidDel="00317CF3">
                <w:rPr>
                  <w:b w:val="0"/>
                  <w:color w:val="auto"/>
                  <w:lang w:val="en-GB"/>
                </w:rPr>
                <w:delText>/ other as appropriate&gt;</w:delText>
              </w:r>
            </w:del>
          </w:p>
        </w:tc>
      </w:tr>
      <w:tr w:rsidR="002D3A35" w14:paraId="4DAF6708" w14:textId="77777777" w:rsidTr="00164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E9D143C" w14:textId="77777777" w:rsidR="002D3A35" w:rsidRPr="003824AF" w:rsidRDefault="002D3A35" w:rsidP="001646BA">
            <w:pPr>
              <w:rPr>
                <w:b/>
                <w:lang w:val="en-GB"/>
              </w:rPr>
            </w:pPr>
            <w:r w:rsidRPr="003824AF">
              <w:rPr>
                <w:b/>
                <w:lang w:val="en-GB"/>
              </w:rPr>
              <w:t>Target Silicon</w:t>
            </w:r>
          </w:p>
        </w:tc>
        <w:tc>
          <w:tcPr>
            <w:tcW w:w="6498" w:type="dxa"/>
            <w:shd w:val="clear" w:color="auto" w:fill="B6DDE8" w:themeFill="accent5" w:themeFillTint="66"/>
          </w:tcPr>
          <w:p w14:paraId="7B1E1F9B" w14:textId="5D24A10A" w:rsidR="002D3A35" w:rsidRPr="00457688" w:rsidRDefault="00317CF3" w:rsidP="001646BA">
            <w:pPr>
              <w:cnfStyle w:val="000000100000" w:firstRow="0" w:lastRow="0" w:firstColumn="0" w:lastColumn="0" w:oddVBand="0" w:evenVBand="0" w:oddHBand="1" w:evenHBand="0" w:firstRowFirstColumn="0" w:firstRowLastColumn="0" w:lastRowFirstColumn="0" w:lastRowLastColumn="0"/>
              <w:rPr>
                <w:color w:val="auto"/>
                <w:lang w:val="en-GB"/>
              </w:rPr>
            </w:pPr>
            <w:ins w:id="65" w:author="Poornima Raviselvan - I17179" w:date="2019-07-26T14:49:00Z">
              <w:r>
                <w:rPr>
                  <w:color w:val="auto"/>
                  <w:lang w:val="en-GB"/>
                </w:rPr>
                <w:t>SAMD20 + UPD3</w:t>
              </w:r>
            </w:ins>
            <w:ins w:id="66" w:author="Poornima Raviselvan - I17179" w:date="2019-07-26T14:50:00Z">
              <w:r>
                <w:rPr>
                  <w:color w:val="auto"/>
                  <w:lang w:val="en-GB"/>
                </w:rPr>
                <w:t>50</w:t>
              </w:r>
            </w:ins>
            <w:del w:id="67" w:author="Poornima Raviselvan - I17179" w:date="2019-07-26T14:49:00Z">
              <w:r w:rsidR="002D3A35" w:rsidRPr="00457688" w:rsidDel="00317CF3">
                <w:rPr>
                  <w:color w:val="auto"/>
                  <w:lang w:val="en-GB"/>
                </w:rPr>
                <w:delText>&lt;</w:delText>
              </w:r>
              <w:r w:rsidR="002D3A35" w:rsidDel="00317CF3">
                <w:rPr>
                  <w:color w:val="auto"/>
                  <w:lang w:val="en-GB"/>
                </w:rPr>
                <w:delText>Example: SEC1100</w:delText>
              </w:r>
              <w:r w:rsidR="002D3A35" w:rsidRPr="00457688" w:rsidDel="00317CF3">
                <w:rPr>
                  <w:color w:val="auto"/>
                  <w:lang w:val="en-GB"/>
                </w:rPr>
                <w:delText>&gt;</w:delText>
              </w:r>
            </w:del>
          </w:p>
        </w:tc>
      </w:tr>
      <w:tr w:rsidR="002D3A35" w14:paraId="20C96927" w14:textId="77777777" w:rsidTr="001646BA">
        <w:tc>
          <w:tcPr>
            <w:cnfStyle w:val="001000000000" w:firstRow="0" w:lastRow="0" w:firstColumn="1" w:lastColumn="0" w:oddVBand="0" w:evenVBand="0" w:oddHBand="0" w:evenHBand="0" w:firstRowFirstColumn="0" w:firstRowLastColumn="0" w:lastRowFirstColumn="0" w:lastRowLastColumn="0"/>
            <w:tcW w:w="2358" w:type="dxa"/>
          </w:tcPr>
          <w:p w14:paraId="5D108322" w14:textId="77777777" w:rsidR="002D3A35" w:rsidRPr="00457688" w:rsidRDefault="002D3A35" w:rsidP="001646BA">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5D839866" w14:textId="77777777" w:rsidR="002D3A35" w:rsidRPr="003824AF" w:rsidRDefault="002D3A35" w:rsidP="001646BA">
            <w:pPr>
              <w:rPr>
                <w:b/>
                <w:lang w:val="en-GB"/>
              </w:rPr>
            </w:pPr>
          </w:p>
        </w:tc>
        <w:tc>
          <w:tcPr>
            <w:tcW w:w="6498" w:type="dxa"/>
            <w:shd w:val="clear" w:color="auto" w:fill="B6DDE8" w:themeFill="accent5" w:themeFillTint="66"/>
          </w:tcPr>
          <w:p w14:paraId="1C7A7439" w14:textId="46611DEA" w:rsidR="002D3A35" w:rsidRPr="00457688" w:rsidRDefault="00317CF3" w:rsidP="001646BA">
            <w:pPr>
              <w:cnfStyle w:val="000000000000" w:firstRow="0" w:lastRow="0" w:firstColumn="0" w:lastColumn="0" w:oddVBand="0" w:evenVBand="0" w:oddHBand="0" w:evenHBand="0" w:firstRowFirstColumn="0" w:firstRowLastColumn="0" w:lastRowFirstColumn="0" w:lastRowLastColumn="0"/>
              <w:rPr>
                <w:lang w:val="en-GB"/>
              </w:rPr>
            </w:pPr>
            <w:ins w:id="68" w:author="Poornima Raviselvan - I17179" w:date="2019-07-26T14:50:00Z">
              <w:r w:rsidRPr="00317CF3">
                <w:rPr>
                  <w:lang w:val="en-GB"/>
                </w:rPr>
                <w:t>Version number appended with filename //depot_dsg/PSF/Source/UPD350_PSF_Stack_Package/PSF_Stack/include/ProjectVersion.h</w:t>
              </w:r>
            </w:ins>
          </w:p>
        </w:tc>
      </w:tr>
    </w:tbl>
    <w:p w14:paraId="69D3CAB7" w14:textId="48AAE691" w:rsidR="002D3A35" w:rsidRDefault="002D3A35" w:rsidP="002D3A35">
      <w:pPr>
        <w:rPr>
          <w:ins w:id="69" w:author="Poornima Raviselvan - I17179" w:date="2019-07-26T14:49:00Z"/>
          <w:lang w:val="en-GB"/>
        </w:rPr>
      </w:pPr>
      <w:r>
        <w:rPr>
          <w:lang w:val="en-GB"/>
        </w:rPr>
        <w:t xml:space="preserve"> </w:t>
      </w:r>
    </w:p>
    <w:p w14:paraId="10FADE5D" w14:textId="77777777" w:rsidR="00317CF3" w:rsidRDefault="00317CF3" w:rsidP="00317CF3">
      <w:pPr>
        <w:rPr>
          <w:ins w:id="70" w:author="Poornima Raviselvan - I17179" w:date="2019-07-26T14:51:00Z"/>
          <w:lang w:val="en-GB"/>
        </w:rPr>
      </w:pPr>
    </w:p>
    <w:p w14:paraId="03315075" w14:textId="77777777" w:rsidR="00317CF3" w:rsidRDefault="00317CF3" w:rsidP="00317CF3">
      <w:pPr>
        <w:rPr>
          <w:ins w:id="71" w:author="Poornima Raviselvan - I17179" w:date="2019-07-26T14:51:00Z"/>
          <w:lang w:val="en-GB"/>
        </w:rPr>
      </w:pPr>
      <w:ins w:id="72" w:author="Poornima Raviselvan - I17179" w:date="2019-07-26T14:51:00Z">
        <w:r>
          <w:rPr>
            <w:lang w:val="en-GB"/>
          </w:rPr>
          <w:t>USB Power Delivery Software Framework (PSF) – a software-based Power Delivery stack along with UPD350 Type -c Port Controller (Maverick) is a USB-PD solution. It is a generic user-friendly stack that can be ported across various hardware platform.</w:t>
        </w:r>
      </w:ins>
    </w:p>
    <w:p w14:paraId="0B938C9B" w14:textId="4C0286FB" w:rsidR="00317CF3" w:rsidDel="00317CF3" w:rsidRDefault="00317CF3" w:rsidP="002D3A35">
      <w:pPr>
        <w:rPr>
          <w:del w:id="73" w:author="Poornima Raviselvan - I17179" w:date="2019-07-26T14:51:00Z"/>
          <w:lang w:val="en-GB"/>
        </w:rPr>
      </w:pPr>
    </w:p>
    <w:p w14:paraId="7D14CE9B" w14:textId="18011CB5" w:rsidR="002D3A35" w:rsidDel="00317CF3" w:rsidRDefault="002D3A35" w:rsidP="002D3A35">
      <w:pPr>
        <w:rPr>
          <w:del w:id="74" w:author="Poornima Raviselvan - I17179" w:date="2019-07-26T14:51:00Z"/>
          <w:lang w:val="en-GB"/>
        </w:rPr>
      </w:pPr>
    </w:p>
    <w:p w14:paraId="22470161" w14:textId="740222B8" w:rsidR="002D3A35" w:rsidDel="00317CF3" w:rsidRDefault="002D3A35" w:rsidP="002D3A35">
      <w:pPr>
        <w:rPr>
          <w:del w:id="75" w:author="Poornima Raviselvan - I17179" w:date="2019-07-26T14:51:00Z"/>
          <w:lang w:val="en-GB"/>
        </w:rPr>
      </w:pPr>
      <w:del w:id="76" w:author="Poornima Raviselvan - I17179" w:date="2019-07-26T14:51:00Z">
        <w:r w:rsidDel="00317CF3">
          <w:rPr>
            <w:lang w:val="en-GB"/>
          </w:rPr>
          <w:delText>&lt;Include a brief of this specific software component so that even users new to this will be able to comprehend. This may also include brief explanation of the features of this software&gt;</w:delText>
        </w:r>
      </w:del>
    </w:p>
    <w:p w14:paraId="190C9D77" w14:textId="77777777" w:rsidR="002D3A35" w:rsidRDefault="002D3A35" w:rsidP="002D3A35">
      <w:pPr>
        <w:rPr>
          <w:lang w:val="en-GB"/>
        </w:rPr>
      </w:pPr>
    </w:p>
    <w:p w14:paraId="14018CB0" w14:textId="77777777" w:rsidR="002D3A35" w:rsidRDefault="002D3A35" w:rsidP="002D3A35">
      <w:pPr>
        <w:pStyle w:val="Heading1"/>
      </w:pPr>
      <w:bookmarkStart w:id="77" w:name="_Toc342663647"/>
      <w:bookmarkStart w:id="78" w:name="_Toc8383480"/>
      <w:r>
        <w:t>Release notes</w:t>
      </w:r>
      <w:bookmarkEnd w:id="77"/>
      <w:bookmarkEnd w:id="78"/>
    </w:p>
    <w:p w14:paraId="1A7F0718" w14:textId="36EF4265" w:rsidR="002D3A35" w:rsidRDefault="002D3A35" w:rsidP="002D3A35">
      <w:pPr>
        <w:pStyle w:val="Heading2"/>
      </w:pPr>
      <w:bookmarkStart w:id="79" w:name="_Toc342663648"/>
      <w:bookmarkStart w:id="80" w:name="_Toc8383481"/>
      <w:r>
        <w:t xml:space="preserve">Version </w:t>
      </w:r>
      <w:ins w:id="81" w:author="Poornima Raviselvan - I17179" w:date="2019-07-26T14:46:00Z">
        <w:r w:rsidR="00096A2B">
          <w:t>0.81</w:t>
        </w:r>
      </w:ins>
      <w:del w:id="82" w:author="Poornima Raviselvan - I17179" w:date="2019-07-26T14:46:00Z">
        <w:r w:rsidDel="00096A2B">
          <w:delText>x.yy</w:delText>
        </w:r>
      </w:del>
      <w:bookmarkEnd w:id="79"/>
      <w:bookmarkEnd w:id="80"/>
    </w:p>
    <w:p w14:paraId="163FDE51" w14:textId="47CAE3F6" w:rsidR="002D3A35" w:rsidDel="00397604" w:rsidRDefault="002D3A35" w:rsidP="002D3A35">
      <w:pPr>
        <w:rPr>
          <w:del w:id="83" w:author="Poornima Raviselvan - I17179" w:date="2019-07-26T14:51:00Z"/>
          <w:lang w:val="en-GB"/>
        </w:rPr>
      </w:pPr>
    </w:p>
    <w:p w14:paraId="2B407E8D" w14:textId="416E7F1E" w:rsidR="002D3A35" w:rsidRPr="0020582C" w:rsidDel="00397604" w:rsidRDefault="002D3A35" w:rsidP="002D3A35">
      <w:pPr>
        <w:rPr>
          <w:del w:id="84" w:author="Poornima Raviselvan - I17179" w:date="2019-07-26T14:51:00Z"/>
          <w:lang w:val="en-GB"/>
        </w:rPr>
      </w:pPr>
      <w:del w:id="85" w:author="Poornima Raviselvan - I17179" w:date="2019-07-26T14:51:00Z">
        <w:r w:rsidDel="00397604">
          <w:rPr>
            <w:lang w:val="en-GB"/>
          </w:rPr>
          <w:delText xml:space="preserve">&lt;This section aims at capturing all information relevant to this specific release of the software. The latest version should always be section </w:delText>
        </w:r>
        <w:r w:rsidR="00784411" w:rsidDel="00397604">
          <w:rPr>
            <w:lang w:val="en-GB"/>
          </w:rPr>
          <w:delText>2</w:delText>
        </w:r>
        <w:r w:rsidDel="00397604">
          <w:rPr>
            <w:lang w:val="en-GB"/>
          </w:rPr>
          <w:delText>.1 &amp; older versions should be pushed down the document progressively.&gt;</w:delText>
        </w:r>
      </w:del>
    </w:p>
    <w:p w14:paraId="6443B8BE" w14:textId="77777777" w:rsidR="002D3A35" w:rsidRDefault="002D3A35" w:rsidP="002D3A35">
      <w:pPr>
        <w:rPr>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2D3A35" w14:paraId="2C6DBA68" w14:textId="77777777" w:rsidTr="00E12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151342D8" w14:textId="77777777" w:rsidR="002D3A35" w:rsidRDefault="002D3A35" w:rsidP="001646BA">
            <w:pPr>
              <w:rPr>
                <w:lang w:val="en-GB"/>
              </w:rPr>
            </w:pPr>
            <w:r>
              <w:rPr>
                <w:lang w:val="en-GB"/>
              </w:rPr>
              <w:t>Release date</w:t>
            </w:r>
          </w:p>
        </w:tc>
        <w:tc>
          <w:tcPr>
            <w:tcW w:w="6390" w:type="dxa"/>
          </w:tcPr>
          <w:p w14:paraId="1EF80893" w14:textId="378EDD67" w:rsidR="002D3A35" w:rsidRPr="00457688" w:rsidRDefault="00397604" w:rsidP="001646BA">
            <w:pPr>
              <w:cnfStyle w:val="100000000000" w:firstRow="1" w:lastRow="0" w:firstColumn="0" w:lastColumn="0" w:oddVBand="0" w:evenVBand="0" w:oddHBand="0" w:evenHBand="0" w:firstRowFirstColumn="0" w:firstRowLastColumn="0" w:lastRowFirstColumn="0" w:lastRowLastColumn="0"/>
              <w:rPr>
                <w:b w:val="0"/>
                <w:lang w:val="en-GB"/>
              </w:rPr>
            </w:pPr>
            <w:ins w:id="86" w:author="Poornima Raviselvan - I17179" w:date="2019-07-26T14:51:00Z">
              <w:r>
                <w:rPr>
                  <w:b w:val="0"/>
                  <w:lang w:val="en-GB"/>
                </w:rPr>
                <w:t>26-Jul-2019</w:t>
              </w:r>
            </w:ins>
          </w:p>
        </w:tc>
      </w:tr>
      <w:tr w:rsidR="00291E69" w14:paraId="1543952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7A377C23" w14:textId="26A29734" w:rsidR="00291E69" w:rsidRPr="00E12F8C" w:rsidRDefault="00291E69" w:rsidP="001646BA">
            <w:pPr>
              <w:rPr>
                <w:b/>
                <w:lang w:val="en-GB"/>
              </w:rPr>
            </w:pPr>
            <w:r w:rsidRPr="00E12F8C">
              <w:rPr>
                <w:b/>
                <w:lang w:val="en-GB"/>
              </w:rPr>
              <w:t>Release Type</w:t>
            </w:r>
          </w:p>
        </w:tc>
        <w:tc>
          <w:tcPr>
            <w:tcW w:w="6390" w:type="dxa"/>
          </w:tcPr>
          <w:p w14:paraId="3DA24526" w14:textId="37CFD9E6" w:rsidR="00291E69" w:rsidRPr="00E12F8C" w:rsidRDefault="00987505" w:rsidP="001646BA">
            <w:pPr>
              <w:cnfStyle w:val="000000100000" w:firstRow="0" w:lastRow="0" w:firstColumn="0" w:lastColumn="0" w:oddVBand="0" w:evenVBand="0" w:oddHBand="1" w:evenHBand="0" w:firstRowFirstColumn="0" w:firstRowLastColumn="0" w:lastRowFirstColumn="0" w:lastRowLastColumn="0"/>
              <w:rPr>
                <w:lang w:val="en-GB"/>
              </w:rPr>
            </w:pPr>
            <w:r>
              <w:rPr>
                <w:lang w:val="en-GB"/>
              </w:rPr>
              <w:t>Temp release</w:t>
            </w:r>
            <w:del w:id="87" w:author="Poornima Raviselvan - I17179" w:date="2019-07-26T14:51:00Z">
              <w:r w:rsidDel="00397604">
                <w:rPr>
                  <w:lang w:val="en-GB"/>
                </w:rPr>
                <w:delText xml:space="preserve"> / </w:delText>
              </w:r>
              <w:r w:rsidR="00291E69" w:rsidRPr="00E12F8C" w:rsidDel="00397604">
                <w:rPr>
                  <w:lang w:val="en-GB"/>
                </w:rPr>
                <w:delText>Alpha release / Beta release / Production release candidate</w:delText>
              </w:r>
            </w:del>
          </w:p>
        </w:tc>
      </w:tr>
      <w:tr w:rsidR="002D3A35" w14:paraId="329E91AA"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0894FACE" w14:textId="77777777" w:rsidR="002D3A35" w:rsidRPr="00C825D6" w:rsidRDefault="002D3A35" w:rsidP="001646BA">
            <w:pPr>
              <w:rPr>
                <w:b/>
                <w:lang w:val="en-GB"/>
              </w:rPr>
            </w:pPr>
            <w:r w:rsidRPr="00C825D6">
              <w:rPr>
                <w:b/>
                <w:lang w:val="en-GB"/>
              </w:rPr>
              <w:t>Pre-requisites (if any)</w:t>
            </w:r>
          </w:p>
        </w:tc>
        <w:tc>
          <w:tcPr>
            <w:tcW w:w="6390" w:type="dxa"/>
            <w:shd w:val="clear" w:color="auto" w:fill="B6DDE8" w:themeFill="accent5" w:themeFillTint="66"/>
          </w:tcPr>
          <w:p w14:paraId="56666E33" w14:textId="70A71D31" w:rsidR="002D3A35" w:rsidRPr="00457688" w:rsidRDefault="002F5B5A" w:rsidP="001646BA">
            <w:pPr>
              <w:cnfStyle w:val="000000000000" w:firstRow="0" w:lastRow="0" w:firstColumn="0" w:lastColumn="0" w:oddVBand="0" w:evenVBand="0" w:oddHBand="0" w:evenHBand="0" w:firstRowFirstColumn="0" w:firstRowLastColumn="0" w:lastRowFirstColumn="0" w:lastRowLastColumn="0"/>
              <w:rPr>
                <w:b/>
                <w:color w:val="auto"/>
                <w:lang w:val="en-GB"/>
              </w:rPr>
            </w:pPr>
            <w:ins w:id="88" w:author="Poornima Raviselvan - I17179" w:date="2019-07-26T14:51:00Z">
              <w:r>
                <w:rPr>
                  <w:b/>
                  <w:lang w:val="en-GB"/>
                </w:rPr>
                <w:t>Applicable for platform with SAMD2016E + UPD350 B  Silicon</w:t>
              </w:r>
            </w:ins>
            <w:del w:id="89" w:author="Poornima Raviselvan - I17179" w:date="2019-07-26T14:51:00Z">
              <w:r w:rsidR="002D3A35" w:rsidDel="002F5B5A">
                <w:rPr>
                  <w:lang w:val="en-GB"/>
                </w:rPr>
                <w:delText>&lt;For example minimal version of dependant modules, third party libraries, silicon mask revision etc&gt;</w:delText>
              </w:r>
            </w:del>
          </w:p>
        </w:tc>
      </w:tr>
      <w:tr w:rsidR="002D3A35" w14:paraId="793770B7"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0846F942" w14:textId="77777777" w:rsidR="002D3A35" w:rsidRPr="00C825D6" w:rsidRDefault="002D3A35" w:rsidP="001646BA">
            <w:pPr>
              <w:rPr>
                <w:b/>
                <w:lang w:val="en-GB"/>
              </w:rPr>
            </w:pPr>
            <w:r>
              <w:rPr>
                <w:b/>
                <w:lang w:val="en-GB"/>
              </w:rPr>
              <w:t>Source code path</w:t>
            </w:r>
          </w:p>
        </w:tc>
        <w:tc>
          <w:tcPr>
            <w:tcW w:w="6390" w:type="dxa"/>
            <w:shd w:val="clear" w:color="auto" w:fill="B6DDE8" w:themeFill="accent5" w:themeFillTint="66"/>
          </w:tcPr>
          <w:p w14:paraId="25D50BEE" w14:textId="1BAABE9A" w:rsidR="002D3A35" w:rsidRDefault="001A376C" w:rsidP="001646BA">
            <w:pPr>
              <w:cnfStyle w:val="000000100000" w:firstRow="0" w:lastRow="0" w:firstColumn="0" w:lastColumn="0" w:oddVBand="0" w:evenVBand="0" w:oddHBand="1" w:evenHBand="0" w:firstRowFirstColumn="0" w:firstRowLastColumn="0" w:lastRowFirstColumn="0" w:lastRowLastColumn="0"/>
              <w:rPr>
                <w:lang w:val="en-GB"/>
              </w:rPr>
            </w:pPr>
            <w:ins w:id="90" w:author="Poornima Raviselvan - I17179" w:date="2019-07-26T14:52:00Z">
              <w:r w:rsidRPr="00096E60">
                <w:rPr>
                  <w:lang w:val="en-GB"/>
                </w:rPr>
                <w:t>//</w:t>
              </w:r>
              <w:proofErr w:type="spellStart"/>
              <w:r w:rsidRPr="00096E60">
                <w:rPr>
                  <w:lang w:val="en-GB"/>
                </w:rPr>
                <w:t>depot_dsg</w:t>
              </w:r>
              <w:proofErr w:type="spellEnd"/>
              <w:r w:rsidRPr="00096E60">
                <w:rPr>
                  <w:lang w:val="en-GB"/>
                </w:rPr>
                <w:t>/PSF/Source/</w:t>
              </w:r>
            </w:ins>
            <w:del w:id="91" w:author="Poornima Raviselvan - I17179" w:date="2019-07-26T14:52:00Z">
              <w:r w:rsidR="002D3A35" w:rsidDel="001A376C">
                <w:rPr>
                  <w:lang w:val="en-GB"/>
                </w:rPr>
                <w:delText xml:space="preserve">&lt;Mention </w:delText>
              </w:r>
              <w:r w:rsidR="00863D0D" w:rsidDel="001A376C">
                <w:rPr>
                  <w:lang w:val="en-GB"/>
                </w:rPr>
                <w:delText>version control</w:delText>
              </w:r>
              <w:r w:rsidR="002D3A35" w:rsidDel="001A376C">
                <w:rPr>
                  <w:lang w:val="en-GB"/>
                </w:rPr>
                <w:delText xml:space="preserve"> path&gt;</w:delText>
              </w:r>
            </w:del>
          </w:p>
        </w:tc>
      </w:tr>
      <w:tr w:rsidR="002D3A35" w14:paraId="3566018F"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5EEC12B7" w14:textId="34F68365" w:rsidR="002D3A35" w:rsidRDefault="002D3A35" w:rsidP="001646BA">
            <w:pPr>
              <w:rPr>
                <w:b/>
                <w:lang w:val="en-GB"/>
              </w:rPr>
            </w:pPr>
            <w:r>
              <w:rPr>
                <w:b/>
                <w:lang w:val="en-GB"/>
              </w:rPr>
              <w:t xml:space="preserve">Source code label </w:t>
            </w:r>
            <w:r w:rsidR="00C22304">
              <w:rPr>
                <w:b/>
                <w:lang w:val="en-GB"/>
              </w:rPr>
              <w:t xml:space="preserve">/ branch </w:t>
            </w:r>
            <w:r>
              <w:rPr>
                <w:b/>
                <w:lang w:val="en-GB"/>
              </w:rPr>
              <w:t xml:space="preserve">&amp; </w:t>
            </w:r>
            <w:r w:rsidR="003535BE">
              <w:rPr>
                <w:b/>
                <w:lang w:val="en-GB"/>
              </w:rPr>
              <w:t xml:space="preserve">perforce </w:t>
            </w:r>
            <w:r>
              <w:rPr>
                <w:b/>
                <w:lang w:val="en-GB"/>
              </w:rPr>
              <w:t>change</w:t>
            </w:r>
            <w:r w:rsidR="00B21619">
              <w:rPr>
                <w:b/>
                <w:lang w:val="en-GB"/>
              </w:rPr>
              <w:t xml:space="preserve"> </w:t>
            </w:r>
            <w:r>
              <w:rPr>
                <w:b/>
                <w:lang w:val="en-GB"/>
              </w:rPr>
              <w:t>list</w:t>
            </w:r>
            <w:r w:rsidR="001D497C">
              <w:rPr>
                <w:b/>
                <w:lang w:val="en-GB"/>
              </w:rPr>
              <w:t xml:space="preserve"> number</w:t>
            </w:r>
          </w:p>
        </w:tc>
        <w:tc>
          <w:tcPr>
            <w:tcW w:w="6390" w:type="dxa"/>
            <w:shd w:val="clear" w:color="auto" w:fill="B6DDE8" w:themeFill="accent5" w:themeFillTint="66"/>
          </w:tcPr>
          <w:p w14:paraId="39A36152" w14:textId="7F67C23A" w:rsidR="0020269A" w:rsidRDefault="0020269A" w:rsidP="0020269A">
            <w:pPr>
              <w:cnfStyle w:val="000000000000" w:firstRow="0" w:lastRow="0" w:firstColumn="0" w:lastColumn="0" w:oddVBand="0" w:evenVBand="0" w:oddHBand="0" w:evenHBand="0" w:firstRowFirstColumn="0" w:firstRowLastColumn="0" w:lastRowFirstColumn="0" w:lastRowLastColumn="0"/>
              <w:rPr>
                <w:ins w:id="92" w:author="Poornima Raviselvan - I17179" w:date="2019-07-26T14:52:00Z"/>
                <w:lang w:val="en-GB"/>
              </w:rPr>
            </w:pPr>
            <w:ins w:id="93" w:author="Poornima Raviselvan - I17179" w:date="2019-07-26T14:52:00Z">
              <w:r>
                <w:rPr>
                  <w:b/>
                  <w:bCs/>
                  <w:lang w:val="en-GB"/>
                </w:rPr>
                <w:t>Label:</w:t>
              </w:r>
              <w:r>
                <w:rPr>
                  <w:lang w:val="en-GB"/>
                </w:rPr>
                <w:t xml:space="preserve"> PSF_STACK_V0.8</w:t>
              </w:r>
              <w:r>
                <w:rPr>
                  <w:lang w:val="en-GB"/>
                </w:rPr>
                <w:t>1</w:t>
              </w:r>
            </w:ins>
          </w:p>
          <w:p w14:paraId="2196E899" w14:textId="1D29B35C" w:rsidR="002D3A35" w:rsidRDefault="0020269A" w:rsidP="0020269A">
            <w:pPr>
              <w:cnfStyle w:val="000000000000" w:firstRow="0" w:lastRow="0" w:firstColumn="0" w:lastColumn="0" w:oddVBand="0" w:evenVBand="0" w:oddHBand="0" w:evenHBand="0" w:firstRowFirstColumn="0" w:firstRowLastColumn="0" w:lastRowFirstColumn="0" w:lastRowLastColumn="0"/>
              <w:rPr>
                <w:lang w:val="en-GB"/>
              </w:rPr>
            </w:pPr>
            <w:proofErr w:type="spellStart"/>
            <w:ins w:id="94" w:author="Poornima Raviselvan - I17179" w:date="2019-07-26T14:52:00Z">
              <w:r>
                <w:rPr>
                  <w:b/>
                  <w:bCs/>
                  <w:lang w:val="en-GB"/>
                </w:rPr>
                <w:t>Changelist</w:t>
              </w:r>
              <w:proofErr w:type="spellEnd"/>
              <w:r>
                <w:rPr>
                  <w:b/>
                  <w:bCs/>
                  <w:lang w:val="en-GB"/>
                </w:rPr>
                <w:t xml:space="preserve">: </w:t>
              </w:r>
            </w:ins>
            <w:del w:id="95" w:author="Poornima Raviselvan - I17179" w:date="2019-07-26T14:52:00Z">
              <w:r w:rsidR="002D3A35" w:rsidDel="0020269A">
                <w:rPr>
                  <w:lang w:val="en-GB"/>
                </w:rPr>
                <w:delText>&lt;Mention the label by which source code corresponding to this release can be retrieved&gt; &lt;Also mention the change</w:delText>
              </w:r>
              <w:r w:rsidR="00C819C9" w:rsidDel="0020269A">
                <w:rPr>
                  <w:lang w:val="en-GB"/>
                </w:rPr>
                <w:delText xml:space="preserve"> </w:delText>
              </w:r>
              <w:r w:rsidR="002D3A35" w:rsidDel="0020269A">
                <w:rPr>
                  <w:lang w:val="en-GB"/>
                </w:rPr>
                <w:delText>list#&gt;</w:delText>
              </w:r>
            </w:del>
          </w:p>
        </w:tc>
      </w:tr>
      <w:tr w:rsidR="00996792" w14:paraId="2CB0DAF5"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59F78FA6" w14:textId="5134C2CD" w:rsidR="00996792" w:rsidRDefault="00996792" w:rsidP="001646BA">
            <w:pPr>
              <w:rPr>
                <w:b/>
                <w:lang w:val="en-GB"/>
              </w:rPr>
            </w:pPr>
            <w:r>
              <w:rPr>
                <w:b/>
                <w:lang w:val="en-GB"/>
              </w:rPr>
              <w:t xml:space="preserve">Software Requirements Specification (SRS) </w:t>
            </w:r>
            <w:r w:rsidR="00B21619">
              <w:rPr>
                <w:b/>
                <w:lang w:val="en-GB"/>
              </w:rPr>
              <w:t xml:space="preserve">Path </w:t>
            </w:r>
            <w:r w:rsidR="00126C3C">
              <w:rPr>
                <w:b/>
                <w:lang w:val="en-GB"/>
              </w:rPr>
              <w:t>and</w:t>
            </w:r>
            <w:r w:rsidR="00380342">
              <w:rPr>
                <w:b/>
                <w:lang w:val="en-GB"/>
              </w:rPr>
              <w:t xml:space="preserve"> </w:t>
            </w:r>
            <w:r>
              <w:rPr>
                <w:b/>
                <w:lang w:val="en-GB"/>
              </w:rPr>
              <w:t xml:space="preserve">Revision </w:t>
            </w:r>
            <w:r w:rsidR="001D497C">
              <w:rPr>
                <w:b/>
                <w:lang w:val="en-GB"/>
              </w:rPr>
              <w:t>Number</w:t>
            </w:r>
          </w:p>
        </w:tc>
        <w:tc>
          <w:tcPr>
            <w:tcW w:w="6390" w:type="dxa"/>
            <w:shd w:val="clear" w:color="auto" w:fill="B6DDE8" w:themeFill="accent5" w:themeFillTint="66"/>
          </w:tcPr>
          <w:p w14:paraId="1F1F3882" w14:textId="0A54BD09" w:rsidR="0020269A" w:rsidRDefault="0020269A" w:rsidP="0020269A">
            <w:pPr>
              <w:cnfStyle w:val="000000100000" w:firstRow="0" w:lastRow="0" w:firstColumn="0" w:lastColumn="0" w:oddVBand="0" w:evenVBand="0" w:oddHBand="1" w:evenHBand="0" w:firstRowFirstColumn="0" w:firstRowLastColumn="0" w:lastRowFirstColumn="0" w:lastRowLastColumn="0"/>
              <w:rPr>
                <w:ins w:id="96" w:author="Poornima Raviselvan - I17179" w:date="2019-07-26T14:52:00Z"/>
                <w:lang w:val="en-GB"/>
              </w:rPr>
            </w:pPr>
            <w:ins w:id="97" w:author="Poornima Raviselvan - I17179" w:date="2019-07-26T14:52: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ins w:id="98" w:author="Poornima Raviselvan - I17179" w:date="2019-07-26T14:54:00Z">
              <w:r w:rsidR="00F1726A">
                <w:rPr>
                  <w:lang w:val="en-GB"/>
                </w:rPr>
                <w:t xml:space="preserve"> </w:t>
              </w:r>
            </w:ins>
            <w:ins w:id="99" w:author="Poornima Raviselvan - I17179" w:date="2019-07-26T14:52:00Z">
              <w:r>
                <w:rPr>
                  <w:lang w:val="en-GB"/>
                </w:rPr>
                <w:t>Rev:1.0</w:t>
              </w:r>
            </w:ins>
          </w:p>
          <w:p w14:paraId="094EBCE2" w14:textId="0BC7928B" w:rsidR="00996792" w:rsidRDefault="0020269A" w:rsidP="0020269A">
            <w:pPr>
              <w:cnfStyle w:val="000000100000" w:firstRow="0" w:lastRow="0" w:firstColumn="0" w:lastColumn="0" w:oddVBand="0" w:evenVBand="0" w:oddHBand="1" w:evenHBand="0" w:firstRowFirstColumn="0" w:firstRowLastColumn="0" w:lastRowFirstColumn="0" w:lastRowLastColumn="0"/>
              <w:rPr>
                <w:lang w:val="en-GB"/>
              </w:rPr>
            </w:pPr>
            <w:ins w:id="100" w:author="Poornima Raviselvan - I17179" w:date="2019-07-26T14:52:00Z">
              <w:r w:rsidRPr="00E06704">
                <w:rPr>
                  <w:lang w:val="en-GB"/>
                </w:rPr>
                <w:t>//</w:t>
              </w:r>
              <w:proofErr w:type="spellStart"/>
              <w:r w:rsidRPr="00E06704">
                <w:rPr>
                  <w:lang w:val="en-GB"/>
                </w:rPr>
                <w:t>depot_dsg</w:t>
              </w:r>
              <w:proofErr w:type="spellEnd"/>
              <w:r w:rsidRPr="00E06704">
                <w:rPr>
                  <w:lang w:val="en-GB"/>
                </w:rPr>
                <w:t>/PSF/Doc/System Dos/Release/PSF Systems DOS v0.3.pdf</w:t>
              </w:r>
            </w:ins>
            <w:del w:id="101" w:author="Poornima Raviselvan - I17179" w:date="2019-07-26T14:52:00Z">
              <w:r w:rsidR="006C13BA" w:rsidDel="0020269A">
                <w:rPr>
                  <w:lang w:val="en-GB"/>
                </w:rPr>
                <w:delText xml:space="preserve">&lt;Mention the </w:delText>
              </w:r>
              <w:r w:rsidR="00126C3C" w:rsidDel="0020269A">
                <w:rPr>
                  <w:lang w:val="en-GB"/>
                </w:rPr>
                <w:delText xml:space="preserve">path </w:delText>
              </w:r>
              <w:r w:rsidR="006C13BA" w:rsidDel="0020269A">
                <w:rPr>
                  <w:lang w:val="en-GB"/>
                </w:rPr>
                <w:delText>revision number of SRS that this release refers to&gt;</w:delText>
              </w:r>
            </w:del>
          </w:p>
        </w:tc>
      </w:tr>
      <w:tr w:rsidR="00996792" w14:paraId="602A78B2"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65577B5" w14:textId="48C8247E" w:rsidR="00996792" w:rsidRDefault="00996792" w:rsidP="001646BA">
            <w:pPr>
              <w:rPr>
                <w:b/>
                <w:lang w:val="en-GB"/>
              </w:rPr>
            </w:pPr>
            <w:r>
              <w:rPr>
                <w:b/>
                <w:lang w:val="en-GB"/>
              </w:rPr>
              <w:t xml:space="preserve">Software Design Document (SDD) </w:t>
            </w:r>
            <w:r w:rsidR="004F0F8A">
              <w:rPr>
                <w:b/>
                <w:lang w:val="en-GB"/>
              </w:rPr>
              <w:t xml:space="preserve">Path and </w:t>
            </w:r>
            <w:r>
              <w:rPr>
                <w:b/>
                <w:lang w:val="en-GB"/>
              </w:rPr>
              <w:t xml:space="preserve">Revision </w:t>
            </w:r>
            <w:r w:rsidR="001D497C">
              <w:rPr>
                <w:b/>
                <w:lang w:val="en-GB"/>
              </w:rPr>
              <w:t>Number</w:t>
            </w:r>
          </w:p>
        </w:tc>
        <w:tc>
          <w:tcPr>
            <w:tcW w:w="6390" w:type="dxa"/>
            <w:shd w:val="clear" w:color="auto" w:fill="B6DDE8" w:themeFill="accent5" w:themeFillTint="66"/>
          </w:tcPr>
          <w:p w14:paraId="27F08672"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102" w:author="Poornima Raviselvan - I17179" w:date="2019-07-26T14:53:00Z"/>
                <w:lang w:val="en-GB"/>
              </w:rPr>
            </w:pPr>
            <w:ins w:id="103" w:author="Poornima Raviselvan - I17179" w:date="2019-07-26T14:53: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5162923D" w14:textId="330F0200" w:rsidR="0020269A" w:rsidRDefault="0020269A" w:rsidP="0020269A">
            <w:pPr>
              <w:cnfStyle w:val="000000000000" w:firstRow="0" w:lastRow="0" w:firstColumn="0" w:lastColumn="0" w:oddVBand="0" w:evenVBand="0" w:oddHBand="0" w:evenHBand="0" w:firstRowFirstColumn="0" w:firstRowLastColumn="0" w:lastRowFirstColumn="0" w:lastRowLastColumn="0"/>
              <w:rPr>
                <w:ins w:id="104" w:author="Poornima Raviselvan - I17179" w:date="2019-07-26T14:53:00Z"/>
                <w:lang w:val="en-GB"/>
              </w:rPr>
            </w:pPr>
            <w:ins w:id="105" w:author="Poornima Raviselvan - I17179" w:date="2019-07-26T14:54:00Z">
              <w:r w:rsidRPr="0020269A">
                <w:rPr>
                  <w:lang w:val="en-GB"/>
                </w:rPr>
                <w:t>//</w:t>
              </w:r>
              <w:proofErr w:type="spellStart"/>
              <w:r w:rsidRPr="0020269A">
                <w:rPr>
                  <w:lang w:val="en-GB"/>
                </w:rPr>
                <w:t>depot_dsg</w:t>
              </w:r>
              <w:proofErr w:type="spellEnd"/>
              <w:r w:rsidRPr="0020269A">
                <w:rPr>
                  <w:lang w:val="en-GB"/>
                </w:rPr>
                <w:t>/PSF/Doc/Design/Modular Design/Power supply management design changes from Zeus.docx</w:t>
              </w:r>
              <w:r>
                <w:rPr>
                  <w:lang w:val="en-GB"/>
                </w:rPr>
                <w:t xml:space="preserve"> </w:t>
              </w:r>
            </w:ins>
            <w:ins w:id="106" w:author="Poornima Raviselvan - I17179" w:date="2019-07-26T14:53:00Z">
              <w:r>
                <w:rPr>
                  <w:lang w:val="en-GB"/>
                </w:rPr>
                <w:t>Rev0.1</w:t>
              </w:r>
            </w:ins>
          </w:p>
          <w:p w14:paraId="4D910B4C" w14:textId="77777777" w:rsidR="0020269A" w:rsidRDefault="0020269A" w:rsidP="0020269A">
            <w:pPr>
              <w:cnfStyle w:val="000000000000" w:firstRow="0" w:lastRow="0" w:firstColumn="0" w:lastColumn="0" w:oddVBand="0" w:evenVBand="0" w:oddHBand="0" w:evenHBand="0" w:firstRowFirstColumn="0" w:firstRowLastColumn="0" w:lastRowFirstColumn="0" w:lastRowLastColumn="0"/>
              <w:rPr>
                <w:ins w:id="107" w:author="Poornima Raviselvan - I17179" w:date="2019-07-26T14:53:00Z"/>
                <w:lang w:val="en-GB"/>
              </w:rPr>
            </w:pPr>
            <w:ins w:id="108" w:author="Poornima Raviselvan - I17179" w:date="2019-07-26T14:53:00Z">
              <w:r w:rsidRPr="00934337">
                <w:rPr>
                  <w:lang w:val="en-GB"/>
                </w:rPr>
                <w:t>//</w:t>
              </w:r>
              <w:proofErr w:type="spellStart"/>
              <w:r w:rsidRPr="00934337">
                <w:rPr>
                  <w:lang w:val="en-GB"/>
                </w:rPr>
                <w:t>depot_hw_amazon</w:t>
              </w:r>
              <w:proofErr w:type="spellEnd"/>
              <w:r w:rsidRPr="00934337">
                <w:rPr>
                  <w:lang w:val="en-GB"/>
                </w:rPr>
                <w:t>/doc/design/Zeus Stack Firmware Design.docx Rev1.1</w:t>
              </w:r>
            </w:ins>
          </w:p>
          <w:p w14:paraId="37DE247C" w14:textId="1EE73BDE" w:rsidR="00996792" w:rsidRDefault="006C13BA" w:rsidP="001646BA">
            <w:pPr>
              <w:cnfStyle w:val="000000000000" w:firstRow="0" w:lastRow="0" w:firstColumn="0" w:lastColumn="0" w:oddVBand="0" w:evenVBand="0" w:oddHBand="0" w:evenHBand="0" w:firstRowFirstColumn="0" w:firstRowLastColumn="0" w:lastRowFirstColumn="0" w:lastRowLastColumn="0"/>
              <w:rPr>
                <w:lang w:val="en-GB"/>
              </w:rPr>
            </w:pPr>
            <w:del w:id="109" w:author="Poornima Raviselvan - I17179" w:date="2019-07-26T14:53:00Z">
              <w:r w:rsidDel="0020269A">
                <w:rPr>
                  <w:lang w:val="en-GB"/>
                </w:rPr>
                <w:delText xml:space="preserve">&lt;Mention the </w:delText>
              </w:r>
              <w:r w:rsidR="00EC3FB0" w:rsidDel="0020269A">
                <w:rPr>
                  <w:lang w:val="en-GB"/>
                </w:rPr>
                <w:delText xml:space="preserve">path and </w:delText>
              </w:r>
              <w:r w:rsidDel="0020269A">
                <w:rPr>
                  <w:lang w:val="en-GB"/>
                </w:rPr>
                <w:delText>revision number of SDD that this release refers to&gt;</w:delText>
              </w:r>
            </w:del>
          </w:p>
        </w:tc>
      </w:tr>
      <w:tr w:rsidR="00F1726A" w14:paraId="3D21970D" w14:textId="77777777" w:rsidTr="00E12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4324B850" w14:textId="2705446A" w:rsidR="00F1726A" w:rsidRDefault="00F1726A" w:rsidP="00F1726A">
            <w:pPr>
              <w:rPr>
                <w:b/>
                <w:lang w:val="en-GB"/>
              </w:rPr>
            </w:pPr>
            <w:r>
              <w:rPr>
                <w:b/>
                <w:lang w:val="en-GB"/>
              </w:rPr>
              <w:t>Software Developer Test Plan (SDTP) Path and Revision Number</w:t>
            </w:r>
          </w:p>
        </w:tc>
        <w:tc>
          <w:tcPr>
            <w:tcW w:w="6390" w:type="dxa"/>
            <w:shd w:val="clear" w:color="auto" w:fill="B6DDE8" w:themeFill="accent5" w:themeFillTint="66"/>
          </w:tcPr>
          <w:p w14:paraId="72BFA4C9" w14:textId="68224963" w:rsidR="00F1726A" w:rsidRDefault="00F1726A" w:rsidP="00F1726A">
            <w:pPr>
              <w:cnfStyle w:val="000000100000" w:firstRow="0" w:lastRow="0" w:firstColumn="0" w:lastColumn="0" w:oddVBand="0" w:evenVBand="0" w:oddHBand="1" w:evenHBand="0" w:firstRowFirstColumn="0" w:firstRowLastColumn="0" w:lastRowFirstColumn="0" w:lastRowLastColumn="0"/>
              <w:rPr>
                <w:lang w:val="en-GB"/>
              </w:rPr>
            </w:pPr>
            <w:ins w:id="110" w:author="Poornima Raviselvan - I17179" w:date="2019-07-26T14:55:00Z">
              <w:r>
                <w:rPr>
                  <w:lang w:val="en-GB"/>
                </w:rPr>
                <w:t>NA as the release is design completion release</w:t>
              </w:r>
            </w:ins>
            <w:del w:id="111" w:author="Poornima Raviselvan - I17179" w:date="2019-07-26T14:55:00Z">
              <w:r w:rsidDel="00934EE5">
                <w:rPr>
                  <w:lang w:val="en-GB"/>
                </w:rPr>
                <w:delText>&lt;Mention the path and revision number of SDTP that this release refers to&gt;</w:delText>
              </w:r>
            </w:del>
          </w:p>
        </w:tc>
      </w:tr>
      <w:tr w:rsidR="00F1726A" w14:paraId="73DB2456" w14:textId="77777777" w:rsidTr="00E12F8C">
        <w:tc>
          <w:tcPr>
            <w:cnfStyle w:val="001000000000" w:firstRow="0" w:lastRow="0" w:firstColumn="1" w:lastColumn="0" w:oddVBand="0" w:evenVBand="0" w:oddHBand="0" w:evenHBand="0" w:firstRowFirstColumn="0" w:firstRowLastColumn="0" w:lastRowFirstColumn="0" w:lastRowLastColumn="0"/>
            <w:tcW w:w="3708" w:type="dxa"/>
          </w:tcPr>
          <w:p w14:paraId="27557B26" w14:textId="25DB3B37" w:rsidR="00F1726A" w:rsidRDefault="00F1726A" w:rsidP="00F1726A">
            <w:pPr>
              <w:rPr>
                <w:b/>
                <w:lang w:val="en-GB"/>
              </w:rPr>
            </w:pPr>
            <w:r>
              <w:rPr>
                <w:b/>
                <w:lang w:val="en-GB"/>
              </w:rPr>
              <w:t>Software Requirements Tracker (SRT) Path and Revision Number</w:t>
            </w:r>
          </w:p>
        </w:tc>
        <w:tc>
          <w:tcPr>
            <w:tcW w:w="6390" w:type="dxa"/>
            <w:shd w:val="clear" w:color="auto" w:fill="B6DDE8" w:themeFill="accent5" w:themeFillTint="66"/>
          </w:tcPr>
          <w:p w14:paraId="156236C0" w14:textId="180EB47E" w:rsidR="00F1726A" w:rsidRDefault="00F1726A" w:rsidP="00F1726A">
            <w:pPr>
              <w:cnfStyle w:val="000000000000" w:firstRow="0" w:lastRow="0" w:firstColumn="0" w:lastColumn="0" w:oddVBand="0" w:evenVBand="0" w:oddHBand="0" w:evenHBand="0" w:firstRowFirstColumn="0" w:firstRowLastColumn="0" w:lastRowFirstColumn="0" w:lastRowLastColumn="0"/>
              <w:rPr>
                <w:lang w:val="en-GB"/>
              </w:rPr>
            </w:pPr>
            <w:ins w:id="112" w:author="Poornima Raviselvan - I17179" w:date="2019-07-26T14:55:00Z">
              <w:r>
                <w:rPr>
                  <w:lang w:val="en-GB"/>
                </w:rPr>
                <w:t>NA as the release is design completion release</w:t>
              </w:r>
            </w:ins>
            <w:del w:id="113" w:author="Poornima Raviselvan - I17179" w:date="2019-07-26T14:55:00Z">
              <w:r w:rsidDel="00934EE5">
                <w:rPr>
                  <w:lang w:val="en-GB"/>
                </w:rPr>
                <w:delText>&lt;Mention the path and revision number of SRT that this release refers to&gt;</w:delText>
              </w:r>
            </w:del>
          </w:p>
        </w:tc>
      </w:tr>
    </w:tbl>
    <w:p w14:paraId="2556ABD5" w14:textId="40272581" w:rsidR="002D3A35" w:rsidRDefault="002D3A35" w:rsidP="002D3A35">
      <w:pPr>
        <w:rPr>
          <w:lang w:val="en-GB"/>
        </w:rPr>
      </w:pPr>
    </w:p>
    <w:p w14:paraId="38D6A001" w14:textId="35A6B5B1" w:rsidR="00291E69" w:rsidRDefault="00A32DED" w:rsidP="00291E69">
      <w:pPr>
        <w:pStyle w:val="Heading3"/>
        <w:rPr>
          <w:ins w:id="114" w:author="Poornima Raviselvan - I17179" w:date="2019-07-26T15:27:00Z"/>
        </w:rPr>
      </w:pPr>
      <w:bookmarkStart w:id="115" w:name="_Toc8383482"/>
      <w:r>
        <w:lastRenderedPageBreak/>
        <w:t>N</w:t>
      </w:r>
      <w:r w:rsidR="00CF1277">
        <w:t>ot implemented / Limited functionality requirements</w:t>
      </w:r>
      <w:bookmarkEnd w:id="115"/>
    </w:p>
    <w:p w14:paraId="57951287" w14:textId="219C7D76" w:rsidR="00DD53E9" w:rsidRPr="00DD53E9" w:rsidRDefault="00DD53E9" w:rsidP="00DD53E9">
      <w:pPr>
        <w:rPr>
          <w:lang w:val="en-GB"/>
          <w:rPrChange w:id="116" w:author="Poornima Raviselvan - I17179" w:date="2019-07-26T15:27:00Z">
            <w:rPr/>
          </w:rPrChange>
        </w:rPr>
        <w:pPrChange w:id="117" w:author="Poornima Raviselvan - I17179" w:date="2019-07-26T15:27:00Z">
          <w:pPr>
            <w:pStyle w:val="Heading3"/>
          </w:pPr>
        </w:pPrChange>
      </w:pPr>
      <w:ins w:id="118" w:author="Poornima Raviselvan - I17179" w:date="2019-07-26T15:27:00Z">
        <w:r>
          <w:rPr>
            <w:lang w:val="en-GB"/>
          </w:rPr>
          <w:t>NA</w:t>
        </w:r>
      </w:ins>
    </w:p>
    <w:p w14:paraId="3C5DE0C6" w14:textId="68F0D4F8" w:rsidR="009B3977" w:rsidDel="00DD53E9" w:rsidRDefault="009B3977" w:rsidP="009B3977">
      <w:pPr>
        <w:rPr>
          <w:del w:id="119" w:author="Poornima Raviselvan - I17179" w:date="2019-07-26T15:27:00Z"/>
          <w:lang w:val="en-GB"/>
        </w:rPr>
      </w:pPr>
      <w:del w:id="120" w:author="Poornima Raviselvan - I17179" w:date="2019-07-26T15:27:00Z">
        <w:r w:rsidDel="00DD53E9">
          <w:rPr>
            <w:lang w:val="en-GB"/>
          </w:rPr>
          <w:delText>&lt;This section contains an essential piece of information for alpha / beta releases, which lists the requirements that’re not implemented yet or implemented but only supporting limited functionality in the current release</w:delText>
        </w:r>
        <w:r w:rsidR="001C2C7F" w:rsidDel="00DD53E9">
          <w:rPr>
            <w:lang w:val="en-GB"/>
          </w:rPr>
          <w:delText xml:space="preserve">. </w:delText>
        </w:r>
      </w:del>
    </w:p>
    <w:p w14:paraId="4A1DD306" w14:textId="7A271318" w:rsidR="001C2C7F" w:rsidDel="00DD53E9" w:rsidRDefault="001C2C7F" w:rsidP="009B3977">
      <w:pPr>
        <w:rPr>
          <w:del w:id="121" w:author="Poornima Raviselvan - I17179" w:date="2019-07-26T15:27:00Z"/>
          <w:lang w:val="en-GB"/>
        </w:rPr>
      </w:pPr>
    </w:p>
    <w:p w14:paraId="729F2841" w14:textId="608DA959" w:rsidR="001C2C7F" w:rsidRPr="00E12F8C" w:rsidDel="00DD53E9" w:rsidRDefault="001C2C7F">
      <w:pPr>
        <w:rPr>
          <w:del w:id="122" w:author="Poornima Raviselvan - I17179" w:date="2019-07-26T15:27:00Z"/>
          <w:lang w:val="en-GB"/>
        </w:rPr>
      </w:pPr>
      <w:del w:id="123" w:author="Poornima Raviselvan - I17179" w:date="2019-07-26T15:27:00Z">
        <w:r w:rsidDel="00DD53E9">
          <w:rPr>
            <w:lang w:val="en-GB"/>
          </w:rPr>
          <w:delText>This section serves as the base for testing teams to include only completed modules in the scope of their testing for the current release&gt;</w:delText>
        </w:r>
      </w:del>
    </w:p>
    <w:p w14:paraId="090ADEE7" w14:textId="77777777" w:rsidR="002D3A35" w:rsidRDefault="002D3A35" w:rsidP="002D3A35">
      <w:pPr>
        <w:pStyle w:val="Heading3"/>
      </w:pPr>
      <w:bookmarkStart w:id="124" w:name="_Toc342663649"/>
      <w:bookmarkStart w:id="125" w:name="_Toc8383483"/>
      <w:r>
        <w:t>Bug Fixes</w:t>
      </w:r>
      <w:bookmarkEnd w:id="124"/>
      <w:bookmarkEnd w:id="125"/>
    </w:p>
    <w:p w14:paraId="0115F334" w14:textId="67F6E466" w:rsidR="002D3A35" w:rsidDel="00DD53E9" w:rsidRDefault="002D3A35" w:rsidP="00DD53E9">
      <w:pPr>
        <w:rPr>
          <w:del w:id="126" w:author="Poornima Raviselvan - I17179" w:date="2019-07-26T15:27:00Z"/>
          <w:lang w:val="en-GB"/>
        </w:rPr>
      </w:pPr>
    </w:p>
    <w:p w14:paraId="05A512EC" w14:textId="52D2EE60" w:rsidR="00DD53E9" w:rsidRDefault="00DD53E9" w:rsidP="002D3A35">
      <w:pPr>
        <w:rPr>
          <w:ins w:id="127" w:author="Poornima Raviselvan - I17179" w:date="2019-07-26T15:27:00Z"/>
          <w:lang w:val="en-GB"/>
        </w:rPr>
      </w:pPr>
      <w:ins w:id="128" w:author="Poornima Raviselvan - I17179" w:date="2019-07-26T15:27:00Z">
        <w:r>
          <w:rPr>
            <w:lang w:val="en-GB"/>
          </w:rPr>
          <w:t>NA</w:t>
        </w:r>
      </w:ins>
    </w:p>
    <w:p w14:paraId="421FB69B" w14:textId="29DBBE05" w:rsidR="002D3A35" w:rsidRPr="00DD53E9" w:rsidDel="00DD53E9" w:rsidRDefault="002D3A35" w:rsidP="00DD53E9">
      <w:pPr>
        <w:rPr>
          <w:del w:id="129" w:author="Poornima Raviselvan - I17179" w:date="2019-07-26T15:27:00Z"/>
          <w:lang w:val="en-GB"/>
          <w:rPrChange w:id="130" w:author="Poornima Raviselvan - I17179" w:date="2019-07-26T15:27:00Z">
            <w:rPr>
              <w:del w:id="131" w:author="Poornima Raviselvan - I17179" w:date="2019-07-26T15:27:00Z"/>
              <w:lang w:val="en-GB"/>
            </w:rPr>
          </w:rPrChange>
        </w:rPr>
        <w:pPrChange w:id="132" w:author="Poornima Raviselvan - I17179" w:date="2019-07-26T15:27:00Z">
          <w:pPr/>
        </w:pPrChange>
      </w:pPr>
      <w:del w:id="133" w:author="Poornima Raviselvan - I17179" w:date="2019-07-26T15:27:00Z">
        <w:r w:rsidRPr="00DD53E9" w:rsidDel="00DD53E9">
          <w:rPr>
            <w:lang w:val="en-GB"/>
            <w:rPrChange w:id="134" w:author="Poornima Raviselvan - I17179" w:date="2019-07-26T15:27:00Z">
              <w:rPr>
                <w:lang w:val="en-GB"/>
              </w:rPr>
            </w:rPrChange>
          </w:rPr>
          <w:delText>&lt;Present the bulleted list of all bugs fixed in this specific release. Delete this section if no bugs are fixed in this release&gt;</w:delText>
        </w:r>
      </w:del>
    </w:p>
    <w:p w14:paraId="55AD324C" w14:textId="6E158667" w:rsidR="002D3A35" w:rsidDel="00DD53E9" w:rsidRDefault="002D3A35" w:rsidP="00DD53E9">
      <w:pPr>
        <w:rPr>
          <w:del w:id="135" w:author="Poornima Raviselvan - I17179" w:date="2019-07-26T15:27:00Z"/>
          <w:lang w:val="en-GB"/>
        </w:rPr>
        <w:pPrChange w:id="136" w:author="Poornima Raviselvan - I17179" w:date="2019-07-26T15:27:00Z">
          <w:pPr/>
        </w:pPrChange>
      </w:pPr>
    </w:p>
    <w:p w14:paraId="706F78AE" w14:textId="0159E56D" w:rsidR="002D3A35" w:rsidDel="00DD53E9" w:rsidRDefault="002D3A35" w:rsidP="00DD53E9">
      <w:pPr>
        <w:rPr>
          <w:del w:id="137" w:author="Poornima Raviselvan - I17179" w:date="2019-07-26T15:27:00Z"/>
          <w:lang w:val="en-GB"/>
        </w:rPr>
        <w:pPrChange w:id="138" w:author="Poornima Raviselvan - I17179" w:date="2019-07-26T15:27:00Z">
          <w:pPr/>
        </w:pPrChange>
      </w:pPr>
      <w:del w:id="139" w:author="Poornima Raviselvan - I17179" w:date="2019-07-26T15:27:00Z">
        <w:r w:rsidDel="00DD53E9">
          <w:rPr>
            <w:lang w:val="en-GB"/>
          </w:rPr>
          <w:delText>&lt;For each bug fix, at least include the following information (No one liners, please)</w:delText>
        </w:r>
      </w:del>
    </w:p>
    <w:p w14:paraId="7F759AB3" w14:textId="097E6046" w:rsidR="002D3A35" w:rsidDel="00DD53E9" w:rsidRDefault="002D3A35" w:rsidP="00DD53E9">
      <w:pPr>
        <w:rPr>
          <w:del w:id="140" w:author="Poornima Raviselvan - I17179" w:date="2019-07-26T15:27:00Z"/>
          <w:lang w:val="en-GB"/>
        </w:rPr>
        <w:pPrChange w:id="141" w:author="Poornima Raviselvan - I17179" w:date="2019-07-26T15:27:00Z">
          <w:pPr>
            <w:pStyle w:val="ListParagraph"/>
            <w:numPr>
              <w:numId w:val="2"/>
            </w:numPr>
            <w:ind w:left="1080" w:hanging="360"/>
          </w:pPr>
        </w:pPrChange>
      </w:pPr>
      <w:del w:id="142" w:author="Poornima Raviselvan - I17179" w:date="2019-07-26T15:27:00Z">
        <w:r w:rsidDel="00DD53E9">
          <w:rPr>
            <w:lang w:val="en-GB"/>
          </w:rPr>
          <w:delText>Bug#</w:delText>
        </w:r>
      </w:del>
    </w:p>
    <w:p w14:paraId="5DBCD005" w14:textId="5A50C9A4" w:rsidR="002D3A35" w:rsidRPr="007A7143" w:rsidDel="00DD53E9" w:rsidRDefault="002D3A35" w:rsidP="00DD53E9">
      <w:pPr>
        <w:rPr>
          <w:del w:id="143" w:author="Poornima Raviselvan - I17179" w:date="2019-07-26T15:27:00Z"/>
          <w:lang w:val="en-GB"/>
        </w:rPr>
        <w:pPrChange w:id="144" w:author="Poornima Raviselvan - I17179" w:date="2019-07-26T15:27:00Z">
          <w:pPr>
            <w:pStyle w:val="ListParagraph"/>
            <w:numPr>
              <w:numId w:val="2"/>
            </w:numPr>
            <w:ind w:left="1080" w:hanging="360"/>
          </w:pPr>
        </w:pPrChange>
      </w:pPr>
      <w:del w:id="145" w:author="Poornima Raviselvan - I17179" w:date="2019-07-26T15:27:00Z">
        <w:r w:rsidRPr="007A7143" w:rsidDel="00DD53E9">
          <w:rPr>
            <w:lang w:val="en-GB"/>
          </w:rPr>
          <w:delText xml:space="preserve">Manifestation of this bug </w:delText>
        </w:r>
        <w:r w:rsidDel="00DD53E9">
          <w:rPr>
            <w:lang w:val="en-GB"/>
          </w:rPr>
          <w:delText xml:space="preserve">(how the bug could have been seen by an end user) </w:delText>
        </w:r>
        <w:r w:rsidRPr="007A7143" w:rsidDel="00DD53E9">
          <w:rPr>
            <w:lang w:val="en-GB"/>
          </w:rPr>
          <w:delText>in the last version</w:delText>
        </w:r>
      </w:del>
    </w:p>
    <w:p w14:paraId="2F85278F" w14:textId="0DFDAA3F" w:rsidR="002D3A35" w:rsidRPr="007A7143" w:rsidDel="00DD53E9" w:rsidRDefault="002D3A35" w:rsidP="00DD53E9">
      <w:pPr>
        <w:rPr>
          <w:del w:id="146" w:author="Poornima Raviselvan - I17179" w:date="2019-07-26T15:27:00Z"/>
          <w:lang w:val="en-GB"/>
        </w:rPr>
        <w:pPrChange w:id="147" w:author="Poornima Raviselvan - I17179" w:date="2019-07-26T15:27:00Z">
          <w:pPr>
            <w:pStyle w:val="ListParagraph"/>
            <w:numPr>
              <w:numId w:val="2"/>
            </w:numPr>
            <w:ind w:left="1080" w:hanging="360"/>
          </w:pPr>
        </w:pPrChange>
      </w:pPr>
      <w:del w:id="148" w:author="Poornima Raviselvan - I17179" w:date="2019-07-26T15:27:00Z">
        <w:r w:rsidRPr="007A7143" w:rsidDel="00DD53E9">
          <w:rPr>
            <w:lang w:val="en-GB"/>
          </w:rPr>
          <w:delText>Cause of the bug</w:delText>
        </w:r>
      </w:del>
    </w:p>
    <w:p w14:paraId="224B6754" w14:textId="010FBA83" w:rsidR="002D3A35" w:rsidRPr="007A7143" w:rsidDel="00DD53E9" w:rsidRDefault="002D3A35" w:rsidP="00DD53E9">
      <w:pPr>
        <w:rPr>
          <w:del w:id="149" w:author="Poornima Raviselvan - I17179" w:date="2019-07-26T15:27:00Z"/>
          <w:lang w:val="en-GB"/>
        </w:rPr>
        <w:pPrChange w:id="150" w:author="Poornima Raviselvan - I17179" w:date="2019-07-26T15:27:00Z">
          <w:pPr>
            <w:pStyle w:val="ListParagraph"/>
            <w:numPr>
              <w:numId w:val="2"/>
            </w:numPr>
            <w:ind w:left="1080" w:hanging="360"/>
          </w:pPr>
        </w:pPrChange>
      </w:pPr>
      <w:del w:id="151" w:author="Poornima Raviselvan - I17179" w:date="2019-07-26T15:27:00Z">
        <w:r w:rsidRPr="007A7143" w:rsidDel="00DD53E9">
          <w:rPr>
            <w:lang w:val="en-GB"/>
          </w:rPr>
          <w:delText>How the bug is fixed in this version&gt;</w:delText>
        </w:r>
      </w:del>
    </w:p>
    <w:p w14:paraId="41C7B4D7" w14:textId="5372DAB4" w:rsidR="002D3A35" w:rsidDel="00DD53E9" w:rsidRDefault="002D3A35" w:rsidP="002D3A35">
      <w:pPr>
        <w:rPr>
          <w:del w:id="152" w:author="Poornima Raviselvan - I17179" w:date="2019-07-26T15:27:00Z"/>
          <w:lang w:val="en-GB"/>
        </w:rPr>
      </w:pPr>
    </w:p>
    <w:p w14:paraId="25718635" w14:textId="77777777" w:rsidR="002D3A35" w:rsidRDefault="002D3A35" w:rsidP="002D3A35">
      <w:pPr>
        <w:pStyle w:val="Heading3"/>
      </w:pPr>
      <w:bookmarkStart w:id="153" w:name="_Toc342663650"/>
      <w:bookmarkStart w:id="154" w:name="_Toc8383484"/>
      <w:r>
        <w:t>Features added</w:t>
      </w:r>
      <w:bookmarkEnd w:id="153"/>
      <w:bookmarkEnd w:id="154"/>
    </w:p>
    <w:p w14:paraId="0F365A87" w14:textId="46E9BEF4" w:rsidR="002D3A35" w:rsidRPr="0097672D" w:rsidDel="00410268" w:rsidRDefault="0097672D" w:rsidP="0097672D">
      <w:pPr>
        <w:pStyle w:val="ListParagraph"/>
        <w:numPr>
          <w:ilvl w:val="0"/>
          <w:numId w:val="6"/>
        </w:numPr>
        <w:rPr>
          <w:del w:id="155" w:author="Poornima Raviselvan - I17179" w:date="2019-07-26T15:27:00Z"/>
          <w:lang w:val="en-GB"/>
          <w:rPrChange w:id="156" w:author="Poornima Raviselvan - I17179" w:date="2019-07-26T15:29:00Z">
            <w:rPr>
              <w:del w:id="157" w:author="Poornima Raviselvan - I17179" w:date="2019-07-26T15:27:00Z"/>
              <w:lang w:val="en-GB"/>
            </w:rPr>
          </w:rPrChange>
        </w:rPr>
        <w:pPrChange w:id="158" w:author="Poornima Raviselvan - I17179" w:date="2019-07-26T15:29:00Z">
          <w:pPr/>
        </w:pPrChange>
      </w:pPr>
      <w:ins w:id="159" w:author="Poornima Raviselvan - I17179" w:date="2019-07-26T15:29:00Z">
        <w:r>
          <w:rPr>
            <w:lang w:val="en-GB"/>
          </w:rPr>
          <w:t>Documentation “PS</w:t>
        </w:r>
      </w:ins>
      <w:ins w:id="160" w:author="Poornima Raviselvan - I17179" w:date="2019-07-26T15:30:00Z">
        <w:r>
          <w:rPr>
            <w:lang w:val="en-GB"/>
          </w:rPr>
          <w:t>F Stack Configuration.pdf</w:t>
        </w:r>
      </w:ins>
      <w:ins w:id="161" w:author="Poornima Raviselvan - I17179" w:date="2019-07-26T15:29:00Z">
        <w:r>
          <w:rPr>
            <w:lang w:val="en-GB"/>
          </w:rPr>
          <w:t>”</w:t>
        </w:r>
      </w:ins>
      <w:ins w:id="162" w:author="Poornima Raviselvan - I17179" w:date="2019-07-26T15:30:00Z">
        <w:r>
          <w:rPr>
            <w:lang w:val="en-GB"/>
          </w:rPr>
          <w:t xml:space="preserve"> to configure PSF stack.</w:t>
        </w:r>
      </w:ins>
    </w:p>
    <w:p w14:paraId="333B9428" w14:textId="1D5D8FC9" w:rsidR="002D3A35" w:rsidRPr="00E13372" w:rsidDel="00410268" w:rsidRDefault="002D3A35" w:rsidP="0097672D">
      <w:pPr>
        <w:pStyle w:val="ListParagraph"/>
        <w:numPr>
          <w:ilvl w:val="0"/>
          <w:numId w:val="6"/>
        </w:numPr>
        <w:rPr>
          <w:del w:id="163" w:author="Poornima Raviselvan - I17179" w:date="2019-07-26T15:27:00Z"/>
          <w:lang w:val="en-GB"/>
        </w:rPr>
        <w:pPrChange w:id="164" w:author="Poornima Raviselvan - I17179" w:date="2019-07-26T15:29:00Z">
          <w:pPr/>
        </w:pPrChange>
      </w:pPr>
      <w:del w:id="165" w:author="Poornima Raviselvan - I17179" w:date="2019-07-26T15:27:00Z">
        <w:r w:rsidDel="00410268">
          <w:rPr>
            <w:lang w:val="en-GB"/>
          </w:rPr>
          <w:delText>&lt;Present the bulleted list of all new features added in this release. Delete this section if no features are added in this release&gt;</w:delText>
        </w:r>
      </w:del>
    </w:p>
    <w:p w14:paraId="0FAF9555" w14:textId="77777777" w:rsidR="002D3A35" w:rsidDel="00C71E74" w:rsidRDefault="002D3A35" w:rsidP="0097672D">
      <w:pPr>
        <w:pStyle w:val="ListParagraph"/>
        <w:numPr>
          <w:ilvl w:val="0"/>
          <w:numId w:val="6"/>
        </w:numPr>
        <w:rPr>
          <w:del w:id="166" w:author="Poornima Raviselvan - I17179" w:date="2019-07-26T15:30:00Z"/>
          <w:lang w:val="en-GB"/>
        </w:rPr>
        <w:pPrChange w:id="167" w:author="Poornima Raviselvan - I17179" w:date="2019-07-26T15:29:00Z">
          <w:pPr/>
        </w:pPrChange>
      </w:pPr>
      <w:bookmarkStart w:id="168" w:name="_GoBack"/>
      <w:bookmarkEnd w:id="168"/>
    </w:p>
    <w:p w14:paraId="5E008657" w14:textId="77777777" w:rsidR="002D3A35" w:rsidRPr="00C71E74" w:rsidRDefault="002D3A35" w:rsidP="002D3A35">
      <w:pPr>
        <w:pStyle w:val="ListParagraph"/>
        <w:numPr>
          <w:ilvl w:val="0"/>
          <w:numId w:val="6"/>
        </w:numPr>
        <w:rPr>
          <w:lang w:val="en-GB"/>
          <w:rPrChange w:id="169" w:author="Poornima Raviselvan - I17179" w:date="2019-07-26T15:30:00Z">
            <w:rPr>
              <w:lang w:val="en-GB"/>
            </w:rPr>
          </w:rPrChange>
        </w:rPr>
        <w:pPrChange w:id="170" w:author="Poornima Raviselvan - I17179" w:date="2019-07-26T15:30:00Z">
          <w:pPr/>
        </w:pPrChange>
      </w:pPr>
    </w:p>
    <w:p w14:paraId="552E94BE" w14:textId="77777777" w:rsidR="002D3A35" w:rsidRDefault="002D3A35" w:rsidP="002D3A35">
      <w:pPr>
        <w:pStyle w:val="Heading3"/>
      </w:pPr>
      <w:bookmarkStart w:id="171" w:name="_Toc342663651"/>
      <w:bookmarkStart w:id="172" w:name="_Toc8383485"/>
      <w:r>
        <w:t>Notes</w:t>
      </w:r>
      <w:bookmarkEnd w:id="171"/>
      <w:bookmarkEnd w:id="172"/>
    </w:p>
    <w:p w14:paraId="770D0E64" w14:textId="0434270E" w:rsidR="002D3A35" w:rsidDel="00C71E74" w:rsidRDefault="002D3A35" w:rsidP="002D3A35">
      <w:pPr>
        <w:rPr>
          <w:del w:id="173" w:author="Poornima Raviselvan - I17179" w:date="2019-07-26T15:30:00Z"/>
          <w:lang w:val="en-GB"/>
        </w:rPr>
      </w:pPr>
    </w:p>
    <w:p w14:paraId="4AEE1C92" w14:textId="0862C2AB" w:rsidR="002D3A35" w:rsidDel="00C71E74" w:rsidRDefault="002D3A35" w:rsidP="002D3A35">
      <w:pPr>
        <w:rPr>
          <w:del w:id="174" w:author="Poornima Raviselvan - I17179" w:date="2019-07-26T15:30:00Z"/>
          <w:lang w:val="en-GB"/>
        </w:rPr>
      </w:pPr>
      <w:del w:id="175" w:author="Poornima Raviselvan - I17179" w:date="2019-07-26T15:30:00Z">
        <w:r w:rsidDel="00C71E74">
          <w:rPr>
            <w:lang w:val="en-GB"/>
          </w:rPr>
          <w:delText>&lt;If changes are done, which could not be classified as either bug fix or feature, then present them here&gt;</w:delText>
        </w:r>
      </w:del>
    </w:p>
    <w:p w14:paraId="3D596566" w14:textId="2993C13D" w:rsidR="00F33FA7" w:rsidRDefault="00F33FA7" w:rsidP="002D3A35">
      <w:pPr>
        <w:rPr>
          <w:lang w:val="en-GB"/>
        </w:rPr>
      </w:pPr>
    </w:p>
    <w:p w14:paraId="24690A11" w14:textId="4752E242" w:rsidR="00F33FA7" w:rsidRDefault="00F33FA7" w:rsidP="00F33FA7">
      <w:pPr>
        <w:pStyle w:val="Heading3"/>
      </w:pPr>
      <w:bookmarkStart w:id="176" w:name="_Toc8383486"/>
      <w:r>
        <w:t>Known Limitations</w:t>
      </w:r>
      <w:bookmarkEnd w:id="176"/>
    </w:p>
    <w:p w14:paraId="60AA5C7A" w14:textId="30D60987" w:rsidR="00F33FA7" w:rsidDel="0058331D" w:rsidRDefault="0058331D" w:rsidP="00F33FA7">
      <w:pPr>
        <w:rPr>
          <w:del w:id="177" w:author="Poornima Raviselvan - I17179" w:date="2019-07-26T15:28:00Z"/>
          <w:lang w:val="en-GB"/>
        </w:rPr>
      </w:pPr>
      <w:ins w:id="178" w:author="Poornima Raviselvan - I17179" w:date="2019-07-26T15:28:00Z">
        <w:r>
          <w:rPr>
            <w:lang w:val="en-GB"/>
          </w:rPr>
          <w:t>NA</w:t>
        </w:r>
      </w:ins>
      <w:del w:id="179" w:author="Poornima Raviselvan - I17179" w:date="2019-07-26T15:28:00Z">
        <w:r w:rsidR="00F33FA7" w:rsidDel="0058331D">
          <w:rPr>
            <w:lang w:val="en-GB"/>
          </w:rPr>
          <w:delText xml:space="preserve">&lt; Include the list of known open bugs that have not been addressed/fixed as part of this release </w:delText>
        </w:r>
      </w:del>
    </w:p>
    <w:p w14:paraId="3CED79AD" w14:textId="6D437695" w:rsidR="00177AAC" w:rsidDel="0058331D" w:rsidRDefault="00177AAC" w:rsidP="00F33FA7">
      <w:pPr>
        <w:rPr>
          <w:del w:id="180" w:author="Poornima Raviselvan - I17179" w:date="2019-07-26T15:28:00Z"/>
        </w:rPr>
      </w:pPr>
      <w:del w:id="181" w:author="Poornima Raviselvan - I17179" w:date="2019-07-26T15:28:00Z">
        <w:r w:rsidDel="0058331D">
          <w:delText>If priority of the bug is Showstopper/Critical, a reason for not fixing it in this release is mandatory</w:delText>
        </w:r>
        <w:r w:rsidR="00645186" w:rsidDel="0058331D">
          <w:delText>.</w:delText>
        </w:r>
      </w:del>
    </w:p>
    <w:p w14:paraId="13850A53" w14:textId="2668F21E" w:rsidR="00177AAC" w:rsidDel="0058331D" w:rsidRDefault="00177AAC" w:rsidP="00F33FA7">
      <w:pPr>
        <w:rPr>
          <w:del w:id="182" w:author="Poornima Raviselvan - I17179" w:date="2019-07-26T15:28:00Z"/>
        </w:rPr>
      </w:pPr>
      <w:del w:id="183" w:author="Poornima Raviselvan - I17179" w:date="2019-07-26T15:28:00Z">
        <w:r w:rsidDel="0058331D">
          <w:delText>Enter the Jira filter which was used to get this list along with the date for easier tracking&gt;</w:delText>
        </w:r>
      </w:del>
    </w:p>
    <w:p w14:paraId="17096CC5" w14:textId="5F9E7C29" w:rsidR="00177AAC" w:rsidRDefault="00177AAC" w:rsidP="00F33FA7"/>
    <w:p w14:paraId="5E0E0C61" w14:textId="1D875250" w:rsidR="00177AAC" w:rsidRPr="00645186" w:rsidRDefault="00177AAC" w:rsidP="00F33FA7">
      <w:pPr>
        <w:rPr>
          <w:b/>
        </w:rPr>
      </w:pPr>
      <w:r w:rsidRPr="00645186">
        <w:rPr>
          <w:b/>
        </w:rPr>
        <w:t>Jira Filter Used:</w:t>
      </w:r>
    </w:p>
    <w:p w14:paraId="6B6D89D2" w14:textId="4395BB95" w:rsidR="00177AAC" w:rsidRPr="00645186" w:rsidRDefault="00177AAC" w:rsidP="00F33FA7">
      <w:pPr>
        <w:rPr>
          <w:b/>
          <w:lang w:val="en-GB"/>
        </w:rPr>
      </w:pPr>
      <w:r w:rsidRPr="00645186">
        <w:rPr>
          <w:b/>
        </w:rPr>
        <w:t>Date:</w:t>
      </w:r>
    </w:p>
    <w:p w14:paraId="00A0FC74" w14:textId="77777777" w:rsidR="00F33FA7" w:rsidRPr="00F33FA7" w:rsidRDefault="00F33FA7" w:rsidP="00F33FA7">
      <w:pPr>
        <w:rPr>
          <w:lang w:val="en-GB"/>
        </w:rPr>
      </w:pPr>
    </w:p>
    <w:tbl>
      <w:tblPr>
        <w:tblStyle w:val="GridTable4-Accent1"/>
        <w:tblW w:w="0" w:type="auto"/>
        <w:tblLook w:val="04A0" w:firstRow="1" w:lastRow="0" w:firstColumn="1" w:lastColumn="0" w:noHBand="0" w:noVBand="1"/>
      </w:tblPr>
      <w:tblGrid>
        <w:gridCol w:w="1524"/>
        <w:gridCol w:w="5262"/>
        <w:gridCol w:w="1526"/>
        <w:gridCol w:w="1398"/>
      </w:tblGrid>
      <w:tr w:rsidR="00177AAC" w14:paraId="114FE8F4" w14:textId="211AB998" w:rsidTr="00645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CC7DB0F" w14:textId="77777777" w:rsidR="00177AAC" w:rsidRDefault="00177AAC" w:rsidP="00F33FA7">
            <w:pPr>
              <w:rPr>
                <w:b w:val="0"/>
                <w:bCs w:val="0"/>
              </w:rPr>
            </w:pPr>
            <w:r w:rsidRPr="00F33FA7">
              <w:t>Bug ID</w:t>
            </w:r>
          </w:p>
          <w:p w14:paraId="498D566B" w14:textId="070959D4" w:rsidR="00177AAC" w:rsidRPr="00F33FA7" w:rsidRDefault="00177AAC" w:rsidP="00F33FA7"/>
        </w:tc>
        <w:tc>
          <w:tcPr>
            <w:tcW w:w="5411" w:type="dxa"/>
          </w:tcPr>
          <w:p w14:paraId="4E3910D3" w14:textId="03C7150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Summary / Description</w:t>
            </w:r>
          </w:p>
        </w:tc>
        <w:tc>
          <w:tcPr>
            <w:tcW w:w="1545" w:type="dxa"/>
          </w:tcPr>
          <w:p w14:paraId="7E475334" w14:textId="617686B9"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r w:rsidRPr="00F33FA7">
              <w:t>Priority</w:t>
            </w:r>
          </w:p>
        </w:tc>
        <w:tc>
          <w:tcPr>
            <w:tcW w:w="1421" w:type="dxa"/>
          </w:tcPr>
          <w:p w14:paraId="61B8374B" w14:textId="77777777" w:rsidR="00177AAC" w:rsidRDefault="00177AAC" w:rsidP="00F33FA7">
            <w:pPr>
              <w:cnfStyle w:val="100000000000" w:firstRow="1" w:lastRow="0" w:firstColumn="0" w:lastColumn="0" w:oddVBand="0" w:evenVBand="0" w:oddHBand="0" w:evenHBand="0" w:firstRowFirstColumn="0" w:firstRowLastColumn="0" w:lastRowFirstColumn="0" w:lastRowLastColumn="0"/>
              <w:rPr>
                <w:b w:val="0"/>
                <w:bCs w:val="0"/>
              </w:rPr>
            </w:pPr>
            <w:r>
              <w:t>Notes</w:t>
            </w:r>
          </w:p>
          <w:p w14:paraId="194ECBA5" w14:textId="5C4F046C" w:rsidR="00177AAC" w:rsidRPr="00F33FA7" w:rsidRDefault="00177AAC" w:rsidP="00F33FA7">
            <w:pPr>
              <w:cnfStyle w:val="100000000000" w:firstRow="1" w:lastRow="0" w:firstColumn="0" w:lastColumn="0" w:oddVBand="0" w:evenVBand="0" w:oddHBand="0" w:evenHBand="0" w:firstRowFirstColumn="0" w:firstRowLastColumn="0" w:lastRowFirstColumn="0" w:lastRowLastColumn="0"/>
            </w:pPr>
          </w:p>
        </w:tc>
      </w:tr>
      <w:tr w:rsidR="00177AAC" w14:paraId="56A6498D" w14:textId="7EE74118"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A8A43E" w14:textId="77777777" w:rsidR="00177AAC" w:rsidRDefault="00177AAC" w:rsidP="002D3A35">
            <w:pPr>
              <w:pStyle w:val="Heading1"/>
              <w:numPr>
                <w:ilvl w:val="0"/>
                <w:numId w:val="0"/>
              </w:numPr>
              <w:outlineLvl w:val="0"/>
            </w:pPr>
          </w:p>
        </w:tc>
        <w:tc>
          <w:tcPr>
            <w:tcW w:w="5411" w:type="dxa"/>
          </w:tcPr>
          <w:p w14:paraId="7DB1C2ED"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278FE739"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8B932DA"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r w:rsidR="00177AAC" w14:paraId="0D59467A" w14:textId="43E095DC" w:rsidTr="00645186">
        <w:tc>
          <w:tcPr>
            <w:cnfStyle w:val="001000000000" w:firstRow="0" w:lastRow="0" w:firstColumn="1" w:lastColumn="0" w:oddVBand="0" w:evenVBand="0" w:oddHBand="0" w:evenHBand="0" w:firstRowFirstColumn="0" w:firstRowLastColumn="0" w:lastRowFirstColumn="0" w:lastRowLastColumn="0"/>
            <w:tcW w:w="1559" w:type="dxa"/>
          </w:tcPr>
          <w:p w14:paraId="446089E1" w14:textId="77777777" w:rsidR="00177AAC" w:rsidRDefault="00177AAC" w:rsidP="002D3A35">
            <w:pPr>
              <w:pStyle w:val="Heading1"/>
              <w:numPr>
                <w:ilvl w:val="0"/>
                <w:numId w:val="0"/>
              </w:numPr>
              <w:outlineLvl w:val="0"/>
            </w:pPr>
          </w:p>
        </w:tc>
        <w:tc>
          <w:tcPr>
            <w:tcW w:w="5411" w:type="dxa"/>
          </w:tcPr>
          <w:p w14:paraId="4696468B"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545" w:type="dxa"/>
          </w:tcPr>
          <w:p w14:paraId="0E1D191E"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c>
          <w:tcPr>
            <w:tcW w:w="1421" w:type="dxa"/>
          </w:tcPr>
          <w:p w14:paraId="19E1E966" w14:textId="77777777" w:rsidR="00177AAC" w:rsidRDefault="00177AAC" w:rsidP="002D3A35">
            <w:pPr>
              <w:pStyle w:val="Heading1"/>
              <w:numPr>
                <w:ilvl w:val="0"/>
                <w:numId w:val="0"/>
              </w:numPr>
              <w:outlineLvl w:val="0"/>
              <w:cnfStyle w:val="000000000000" w:firstRow="0" w:lastRow="0" w:firstColumn="0" w:lastColumn="0" w:oddVBand="0" w:evenVBand="0" w:oddHBand="0" w:evenHBand="0" w:firstRowFirstColumn="0" w:firstRowLastColumn="0" w:lastRowFirstColumn="0" w:lastRowLastColumn="0"/>
            </w:pPr>
          </w:p>
        </w:tc>
      </w:tr>
      <w:tr w:rsidR="00177AAC" w14:paraId="3E651BA5" w14:textId="0AC3A4AE" w:rsidTr="00645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4F1811A" w14:textId="77777777" w:rsidR="00177AAC" w:rsidRDefault="00177AAC" w:rsidP="002D3A35">
            <w:pPr>
              <w:pStyle w:val="Heading1"/>
              <w:numPr>
                <w:ilvl w:val="0"/>
                <w:numId w:val="0"/>
              </w:numPr>
              <w:outlineLvl w:val="0"/>
            </w:pPr>
          </w:p>
        </w:tc>
        <w:tc>
          <w:tcPr>
            <w:tcW w:w="5411" w:type="dxa"/>
          </w:tcPr>
          <w:p w14:paraId="2FF28090"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545" w:type="dxa"/>
          </w:tcPr>
          <w:p w14:paraId="053ADE0C"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c>
          <w:tcPr>
            <w:tcW w:w="1421" w:type="dxa"/>
          </w:tcPr>
          <w:p w14:paraId="0E916AA6" w14:textId="77777777" w:rsidR="00177AAC" w:rsidRDefault="00177AAC" w:rsidP="002D3A35">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pPr>
          </w:p>
        </w:tc>
      </w:tr>
    </w:tbl>
    <w:p w14:paraId="181124CB" w14:textId="64BD49EC" w:rsidR="00FF26AC" w:rsidRDefault="00FF26AC" w:rsidP="00FF26AC">
      <w:pPr>
        <w:rPr>
          <w:ins w:id="184" w:author="Poornima Raviselvan - I17179" w:date="2019-07-26T14:44:00Z"/>
          <w:lang w:val="en-GB"/>
        </w:rPr>
      </w:pPr>
    </w:p>
    <w:p w14:paraId="77112E7F" w14:textId="77777777" w:rsidR="00FF26AC" w:rsidRDefault="00FF26AC" w:rsidP="00FF26AC">
      <w:pPr>
        <w:pStyle w:val="Heading2"/>
        <w:rPr>
          <w:ins w:id="185" w:author="Poornima Raviselvan - I17179" w:date="2019-07-26T14:44:00Z"/>
        </w:rPr>
      </w:pPr>
      <w:bookmarkStart w:id="186" w:name="_Toc507413072"/>
      <w:ins w:id="187" w:author="Poornima Raviselvan - I17179" w:date="2019-07-26T14:44:00Z">
        <w:r>
          <w:t>Version 0.</w:t>
        </w:r>
        <w:bookmarkEnd w:id="186"/>
        <w:r>
          <w:t>8</w:t>
        </w:r>
      </w:ins>
    </w:p>
    <w:p w14:paraId="6931B126" w14:textId="77777777" w:rsidR="00FF26AC" w:rsidRDefault="00FF26AC" w:rsidP="00FF26AC">
      <w:pPr>
        <w:rPr>
          <w:ins w:id="188" w:author="Poornima Raviselvan - I17179" w:date="2019-07-26T14:44:00Z"/>
          <w:lang w:val="en-GB"/>
        </w:rPr>
      </w:pPr>
    </w:p>
    <w:p w14:paraId="3265F81D" w14:textId="77777777" w:rsidR="00FF26AC" w:rsidRDefault="00FF26AC" w:rsidP="00FF26AC">
      <w:pPr>
        <w:rPr>
          <w:ins w:id="189" w:author="Poornima Raviselvan - I17179" w:date="2019-07-26T14:44:00Z"/>
          <w:lang w:val="en-GB"/>
        </w:rPr>
      </w:pPr>
    </w:p>
    <w:tbl>
      <w:tblPr>
        <w:tblStyle w:val="ColorfulGrid-Accent5"/>
        <w:tblW w:w="10098" w:type="dxa"/>
        <w:shd w:val="clear" w:color="auto" w:fill="31849B" w:themeFill="accent5" w:themeFillShade="BF"/>
        <w:tblLook w:val="04A0" w:firstRow="1" w:lastRow="0" w:firstColumn="1" w:lastColumn="0" w:noHBand="0" w:noVBand="1"/>
      </w:tblPr>
      <w:tblGrid>
        <w:gridCol w:w="3708"/>
        <w:gridCol w:w="6390"/>
      </w:tblGrid>
      <w:tr w:rsidR="00FF26AC" w14:paraId="189DF3FD" w14:textId="77777777" w:rsidTr="006B7161">
        <w:trPr>
          <w:cnfStyle w:val="100000000000" w:firstRow="1" w:lastRow="0" w:firstColumn="0" w:lastColumn="0" w:oddVBand="0" w:evenVBand="0" w:oddHBand="0" w:evenHBand="0" w:firstRowFirstColumn="0" w:firstRowLastColumn="0" w:lastRowFirstColumn="0" w:lastRowLastColumn="0"/>
          <w:ins w:id="19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shd w:val="clear" w:color="auto" w:fill="31849B" w:themeFill="accent5" w:themeFillShade="BF"/>
          </w:tcPr>
          <w:p w14:paraId="0CEC4D4D" w14:textId="77777777" w:rsidR="00FF26AC" w:rsidRDefault="00FF26AC" w:rsidP="006B7161">
            <w:pPr>
              <w:rPr>
                <w:ins w:id="191" w:author="Poornima Raviselvan - I17179" w:date="2019-07-26T14:44:00Z"/>
                <w:lang w:val="en-GB"/>
              </w:rPr>
            </w:pPr>
            <w:ins w:id="192" w:author="Poornima Raviselvan - I17179" w:date="2019-07-26T14:44:00Z">
              <w:r>
                <w:rPr>
                  <w:lang w:val="en-GB"/>
                </w:rPr>
                <w:t>Release date</w:t>
              </w:r>
            </w:ins>
          </w:p>
        </w:tc>
        <w:tc>
          <w:tcPr>
            <w:tcW w:w="6390" w:type="dxa"/>
          </w:tcPr>
          <w:p w14:paraId="605E3180" w14:textId="77777777" w:rsidR="00FF26AC" w:rsidRPr="00457688" w:rsidRDefault="00FF26AC" w:rsidP="006B7161">
            <w:pPr>
              <w:cnfStyle w:val="100000000000" w:firstRow="1" w:lastRow="0" w:firstColumn="0" w:lastColumn="0" w:oddVBand="0" w:evenVBand="0" w:oddHBand="0" w:evenHBand="0" w:firstRowFirstColumn="0" w:firstRowLastColumn="0" w:lastRowFirstColumn="0" w:lastRowLastColumn="0"/>
              <w:rPr>
                <w:ins w:id="193" w:author="Poornima Raviselvan - I17179" w:date="2019-07-26T14:44:00Z"/>
                <w:b w:val="0"/>
                <w:lang w:val="en-GB"/>
              </w:rPr>
            </w:pPr>
            <w:ins w:id="194" w:author="Poornima Raviselvan - I17179" w:date="2019-07-26T14:44:00Z">
              <w:r>
                <w:rPr>
                  <w:b w:val="0"/>
                  <w:lang w:val="en-GB"/>
                </w:rPr>
                <w:t>29-June-2019</w:t>
              </w:r>
            </w:ins>
          </w:p>
        </w:tc>
      </w:tr>
      <w:tr w:rsidR="00FF26AC" w14:paraId="4F8F8161" w14:textId="77777777" w:rsidTr="006B7161">
        <w:trPr>
          <w:cnfStyle w:val="000000100000" w:firstRow="0" w:lastRow="0" w:firstColumn="0" w:lastColumn="0" w:oddVBand="0" w:evenVBand="0" w:oddHBand="1" w:evenHBand="0" w:firstRowFirstColumn="0" w:firstRowLastColumn="0" w:lastRowFirstColumn="0" w:lastRowLastColumn="0"/>
          <w:ins w:id="19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7EA5E761" w14:textId="77777777" w:rsidR="00FF26AC" w:rsidRPr="00E12F8C" w:rsidRDefault="00FF26AC" w:rsidP="006B7161">
            <w:pPr>
              <w:rPr>
                <w:ins w:id="196" w:author="Poornima Raviselvan - I17179" w:date="2019-07-26T14:44:00Z"/>
                <w:b/>
                <w:lang w:val="en-GB"/>
              </w:rPr>
            </w:pPr>
            <w:ins w:id="197" w:author="Poornima Raviselvan - I17179" w:date="2019-07-26T14:44:00Z">
              <w:r w:rsidRPr="00E12F8C">
                <w:rPr>
                  <w:b/>
                  <w:lang w:val="en-GB"/>
                </w:rPr>
                <w:t>Release Type</w:t>
              </w:r>
            </w:ins>
          </w:p>
        </w:tc>
        <w:tc>
          <w:tcPr>
            <w:tcW w:w="6390" w:type="dxa"/>
          </w:tcPr>
          <w:p w14:paraId="3DAA7677" w14:textId="77777777" w:rsidR="00FF26AC" w:rsidRPr="00E12F8C" w:rsidRDefault="00FF26AC" w:rsidP="006B7161">
            <w:pPr>
              <w:cnfStyle w:val="000000100000" w:firstRow="0" w:lastRow="0" w:firstColumn="0" w:lastColumn="0" w:oddVBand="0" w:evenVBand="0" w:oddHBand="1" w:evenHBand="0" w:firstRowFirstColumn="0" w:firstRowLastColumn="0" w:lastRowFirstColumn="0" w:lastRowLastColumn="0"/>
              <w:rPr>
                <w:ins w:id="198" w:author="Poornima Raviselvan - I17179" w:date="2019-07-26T14:44:00Z"/>
                <w:lang w:val="en-GB"/>
              </w:rPr>
            </w:pPr>
            <w:ins w:id="199" w:author="Poornima Raviselvan - I17179" w:date="2019-07-26T14:44:00Z">
              <w:r>
                <w:rPr>
                  <w:lang w:val="en-GB"/>
                </w:rPr>
                <w:t>Alpha</w:t>
              </w:r>
            </w:ins>
          </w:p>
        </w:tc>
      </w:tr>
      <w:tr w:rsidR="00FF26AC" w14:paraId="25862D52" w14:textId="77777777" w:rsidTr="006B7161">
        <w:trPr>
          <w:ins w:id="20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4F635163" w14:textId="77777777" w:rsidR="00FF26AC" w:rsidRPr="00C825D6" w:rsidRDefault="00FF26AC" w:rsidP="006B7161">
            <w:pPr>
              <w:rPr>
                <w:ins w:id="201" w:author="Poornima Raviselvan - I17179" w:date="2019-07-26T14:44:00Z"/>
                <w:b/>
                <w:lang w:val="en-GB"/>
              </w:rPr>
            </w:pPr>
            <w:ins w:id="202" w:author="Poornima Raviselvan - I17179" w:date="2019-07-26T14:44:00Z">
              <w:r w:rsidRPr="00C825D6">
                <w:rPr>
                  <w:b/>
                  <w:lang w:val="en-GB"/>
                </w:rPr>
                <w:t>Pre-requisites (if any)</w:t>
              </w:r>
            </w:ins>
          </w:p>
        </w:tc>
        <w:tc>
          <w:tcPr>
            <w:tcW w:w="6390" w:type="dxa"/>
            <w:shd w:val="clear" w:color="auto" w:fill="B6DDE8" w:themeFill="accent5" w:themeFillTint="66"/>
          </w:tcPr>
          <w:p w14:paraId="30361311" w14:textId="77777777" w:rsidR="00FF26AC" w:rsidRPr="00457688" w:rsidRDefault="00FF26AC" w:rsidP="006B7161">
            <w:pPr>
              <w:cnfStyle w:val="000000000000" w:firstRow="0" w:lastRow="0" w:firstColumn="0" w:lastColumn="0" w:oddVBand="0" w:evenVBand="0" w:oddHBand="0" w:evenHBand="0" w:firstRowFirstColumn="0" w:firstRowLastColumn="0" w:lastRowFirstColumn="0" w:lastRowLastColumn="0"/>
              <w:rPr>
                <w:ins w:id="203" w:author="Poornima Raviselvan - I17179" w:date="2019-07-26T14:44:00Z"/>
                <w:b/>
                <w:color w:val="auto"/>
                <w:lang w:val="en-GB"/>
              </w:rPr>
            </w:pPr>
            <w:ins w:id="204" w:author="Poornima Raviselvan - I17179" w:date="2019-07-26T14:44:00Z">
              <w:r>
                <w:rPr>
                  <w:b/>
                  <w:lang w:val="en-GB"/>
                </w:rPr>
                <w:t xml:space="preserve">Applicable for platform with SAMD2016E + UPD350 </w:t>
              </w:r>
              <w:proofErr w:type="gramStart"/>
              <w:r>
                <w:rPr>
                  <w:b/>
                  <w:lang w:val="en-GB"/>
                </w:rPr>
                <w:t>B  Silicon</w:t>
              </w:r>
              <w:proofErr w:type="gramEnd"/>
            </w:ins>
          </w:p>
        </w:tc>
      </w:tr>
      <w:tr w:rsidR="00FF26AC" w14:paraId="352B56E9" w14:textId="77777777" w:rsidTr="006B7161">
        <w:trPr>
          <w:cnfStyle w:val="000000100000" w:firstRow="0" w:lastRow="0" w:firstColumn="0" w:lastColumn="0" w:oddVBand="0" w:evenVBand="0" w:oddHBand="1" w:evenHBand="0" w:firstRowFirstColumn="0" w:firstRowLastColumn="0" w:lastRowFirstColumn="0" w:lastRowLastColumn="0"/>
          <w:ins w:id="205"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7857AD5" w14:textId="77777777" w:rsidR="00FF26AC" w:rsidRPr="00C825D6" w:rsidRDefault="00FF26AC" w:rsidP="006B7161">
            <w:pPr>
              <w:rPr>
                <w:ins w:id="206" w:author="Poornima Raviselvan - I17179" w:date="2019-07-26T14:44:00Z"/>
                <w:b/>
                <w:lang w:val="en-GB"/>
              </w:rPr>
            </w:pPr>
            <w:ins w:id="207" w:author="Poornima Raviselvan - I17179" w:date="2019-07-26T14:44:00Z">
              <w:r>
                <w:rPr>
                  <w:b/>
                  <w:lang w:val="en-GB"/>
                </w:rPr>
                <w:t>Source code path</w:t>
              </w:r>
            </w:ins>
          </w:p>
        </w:tc>
        <w:tc>
          <w:tcPr>
            <w:tcW w:w="6390" w:type="dxa"/>
            <w:shd w:val="clear" w:color="auto" w:fill="B6DDE8" w:themeFill="accent5" w:themeFillTint="66"/>
          </w:tcPr>
          <w:p w14:paraId="46C60144"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208" w:author="Poornima Raviselvan - I17179" w:date="2019-07-26T14:44:00Z"/>
                <w:lang w:val="en-GB"/>
              </w:rPr>
            </w:pPr>
            <w:ins w:id="209" w:author="Poornima Raviselvan - I17179" w:date="2019-07-26T14:44:00Z">
              <w:r w:rsidRPr="00096E60">
                <w:rPr>
                  <w:lang w:val="en-GB"/>
                </w:rPr>
                <w:t>//</w:t>
              </w:r>
              <w:proofErr w:type="spellStart"/>
              <w:r w:rsidRPr="00096E60">
                <w:rPr>
                  <w:lang w:val="en-GB"/>
                </w:rPr>
                <w:t>depot_dsg</w:t>
              </w:r>
              <w:proofErr w:type="spellEnd"/>
              <w:r w:rsidRPr="00096E60">
                <w:rPr>
                  <w:lang w:val="en-GB"/>
                </w:rPr>
                <w:t>/PSF/Source/</w:t>
              </w:r>
            </w:ins>
          </w:p>
        </w:tc>
      </w:tr>
      <w:tr w:rsidR="00FF26AC" w14:paraId="7ED20068" w14:textId="77777777" w:rsidTr="006B7161">
        <w:trPr>
          <w:ins w:id="210"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AB1EDE1" w14:textId="77777777" w:rsidR="00FF26AC" w:rsidRDefault="00FF26AC" w:rsidP="006B7161">
            <w:pPr>
              <w:rPr>
                <w:ins w:id="211" w:author="Poornima Raviselvan - I17179" w:date="2019-07-26T14:44:00Z"/>
                <w:b/>
                <w:lang w:val="en-GB"/>
              </w:rPr>
            </w:pPr>
            <w:ins w:id="212" w:author="Poornima Raviselvan - I17179" w:date="2019-07-26T14:44:00Z">
              <w:r>
                <w:rPr>
                  <w:b/>
                  <w:lang w:val="en-GB"/>
                </w:rPr>
                <w:t>Source code label / branch &amp; perforce change list number</w:t>
              </w:r>
            </w:ins>
          </w:p>
        </w:tc>
        <w:tc>
          <w:tcPr>
            <w:tcW w:w="6390" w:type="dxa"/>
            <w:shd w:val="clear" w:color="auto" w:fill="B6DDE8" w:themeFill="accent5" w:themeFillTint="66"/>
          </w:tcPr>
          <w:p w14:paraId="76FFA44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213" w:author="Poornima Raviselvan - I17179" w:date="2019-07-26T14:44:00Z"/>
                <w:lang w:val="en-GB"/>
              </w:rPr>
            </w:pPr>
            <w:ins w:id="214" w:author="Poornima Raviselvan - I17179" w:date="2019-07-26T14:44:00Z">
              <w:r>
                <w:rPr>
                  <w:b/>
                  <w:bCs/>
                  <w:lang w:val="en-GB"/>
                </w:rPr>
                <w:t>Label:</w:t>
              </w:r>
              <w:r>
                <w:rPr>
                  <w:lang w:val="en-GB"/>
                </w:rPr>
                <w:t xml:space="preserve"> PSF_STACK_V0.8</w:t>
              </w:r>
            </w:ins>
          </w:p>
          <w:p w14:paraId="484E4C4D" w14:textId="77777777" w:rsidR="00FF26AC" w:rsidRPr="00096E60" w:rsidRDefault="00FF26AC" w:rsidP="006B7161">
            <w:pPr>
              <w:cnfStyle w:val="000000000000" w:firstRow="0" w:lastRow="0" w:firstColumn="0" w:lastColumn="0" w:oddVBand="0" w:evenVBand="0" w:oddHBand="0" w:evenHBand="0" w:firstRowFirstColumn="0" w:firstRowLastColumn="0" w:lastRowFirstColumn="0" w:lastRowLastColumn="0"/>
              <w:rPr>
                <w:ins w:id="215" w:author="Poornima Raviselvan - I17179" w:date="2019-07-26T14:44:00Z"/>
                <w:lang w:val="en-GB"/>
              </w:rPr>
            </w:pPr>
            <w:proofErr w:type="spellStart"/>
            <w:ins w:id="216" w:author="Poornima Raviselvan - I17179" w:date="2019-07-26T14:44:00Z">
              <w:r>
                <w:rPr>
                  <w:b/>
                  <w:bCs/>
                  <w:lang w:val="en-GB"/>
                </w:rPr>
                <w:t>Changelist</w:t>
              </w:r>
              <w:proofErr w:type="spellEnd"/>
              <w:r>
                <w:rPr>
                  <w:b/>
                  <w:bCs/>
                  <w:lang w:val="en-GB"/>
                </w:rPr>
                <w:t xml:space="preserve">: </w:t>
              </w:r>
              <w:r>
                <w:rPr>
                  <w:lang w:val="en-GB"/>
                </w:rPr>
                <w:t>1740390</w:t>
              </w:r>
            </w:ins>
          </w:p>
        </w:tc>
      </w:tr>
      <w:tr w:rsidR="00FF26AC" w14:paraId="76CD4039" w14:textId="77777777" w:rsidTr="006B7161">
        <w:trPr>
          <w:cnfStyle w:val="000000100000" w:firstRow="0" w:lastRow="0" w:firstColumn="0" w:lastColumn="0" w:oddVBand="0" w:evenVBand="0" w:oddHBand="1" w:evenHBand="0" w:firstRowFirstColumn="0" w:firstRowLastColumn="0" w:lastRowFirstColumn="0" w:lastRowLastColumn="0"/>
          <w:ins w:id="217"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59669F33" w14:textId="77777777" w:rsidR="00FF26AC" w:rsidRDefault="00FF26AC" w:rsidP="006B7161">
            <w:pPr>
              <w:rPr>
                <w:ins w:id="218" w:author="Poornima Raviselvan - I17179" w:date="2019-07-26T14:44:00Z"/>
                <w:b/>
                <w:lang w:val="en-GB"/>
              </w:rPr>
            </w:pPr>
            <w:ins w:id="219" w:author="Poornima Raviselvan - I17179" w:date="2019-07-26T14:44:00Z">
              <w:r>
                <w:rPr>
                  <w:b/>
                  <w:lang w:val="en-GB"/>
                </w:rPr>
                <w:t>Software Requirements Specification (SRS) Path and Revision Number</w:t>
              </w:r>
            </w:ins>
          </w:p>
        </w:tc>
        <w:tc>
          <w:tcPr>
            <w:tcW w:w="6390" w:type="dxa"/>
            <w:shd w:val="clear" w:color="auto" w:fill="B6DDE8" w:themeFill="accent5" w:themeFillTint="66"/>
          </w:tcPr>
          <w:p w14:paraId="50F64676"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220" w:author="Poornima Raviselvan - I17179" w:date="2019-07-26T14:44:00Z"/>
                <w:lang w:val="en-GB"/>
              </w:rPr>
            </w:pPr>
            <w:ins w:id="221" w:author="Poornima Raviselvan - I17179" w:date="2019-07-26T14:44:00Z">
              <w:r w:rsidRPr="00501782">
                <w:rPr>
                  <w:lang w:val="en-GB"/>
                </w:rPr>
                <w:t>//</w:t>
              </w:r>
              <w:proofErr w:type="spellStart"/>
              <w:r w:rsidRPr="00501782">
                <w:rPr>
                  <w:lang w:val="en-GB"/>
                </w:rPr>
                <w:t>depot_dsg</w:t>
              </w:r>
              <w:proofErr w:type="spellEnd"/>
              <w:r w:rsidRPr="00501782">
                <w:rPr>
                  <w:lang w:val="en-GB"/>
                </w:rPr>
                <w:t>/PSF/Doc/Requirement/Open Sourcing PSF v2.0 requirement.docx</w:t>
              </w:r>
            </w:ins>
          </w:p>
          <w:p w14:paraId="12F9FC07"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222" w:author="Poornima Raviselvan - I17179" w:date="2019-07-26T14:44:00Z"/>
                <w:lang w:val="en-GB"/>
              </w:rPr>
            </w:pPr>
            <w:ins w:id="223" w:author="Poornima Raviselvan - I17179" w:date="2019-07-26T14:44:00Z">
              <w:r>
                <w:rPr>
                  <w:lang w:val="en-GB"/>
                </w:rPr>
                <w:t>Rev:1.0</w:t>
              </w:r>
            </w:ins>
          </w:p>
          <w:p w14:paraId="1B46663F"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224" w:author="Poornima Raviselvan - I17179" w:date="2019-07-26T14:44:00Z"/>
                <w:lang w:val="en-GB"/>
              </w:rPr>
            </w:pPr>
            <w:ins w:id="225" w:author="Poornima Raviselvan - I17179" w:date="2019-07-26T14:44:00Z">
              <w:r w:rsidRPr="00E06704">
                <w:rPr>
                  <w:lang w:val="en-GB"/>
                </w:rPr>
                <w:t>//</w:t>
              </w:r>
              <w:proofErr w:type="spellStart"/>
              <w:r w:rsidRPr="00E06704">
                <w:rPr>
                  <w:lang w:val="en-GB"/>
                </w:rPr>
                <w:t>depot_dsg</w:t>
              </w:r>
              <w:proofErr w:type="spellEnd"/>
              <w:r w:rsidRPr="00E06704">
                <w:rPr>
                  <w:lang w:val="en-GB"/>
                </w:rPr>
                <w:t>/PSF/Doc/System Dos/Release/PSF Systems DOS v0.3.pdf</w:t>
              </w:r>
            </w:ins>
          </w:p>
        </w:tc>
      </w:tr>
      <w:tr w:rsidR="00FF26AC" w14:paraId="3DB93746" w14:textId="77777777" w:rsidTr="006B7161">
        <w:trPr>
          <w:ins w:id="22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3B25B388" w14:textId="77777777" w:rsidR="00FF26AC" w:rsidRDefault="00FF26AC" w:rsidP="006B7161">
            <w:pPr>
              <w:rPr>
                <w:ins w:id="227" w:author="Poornima Raviselvan - I17179" w:date="2019-07-26T14:44:00Z"/>
                <w:b/>
                <w:lang w:val="en-GB"/>
              </w:rPr>
            </w:pPr>
            <w:ins w:id="228" w:author="Poornima Raviselvan - I17179" w:date="2019-07-26T14:44:00Z">
              <w:r>
                <w:rPr>
                  <w:b/>
                  <w:lang w:val="en-GB"/>
                </w:rPr>
                <w:t>Software Design Document (SDD) Path and Revision Number</w:t>
              </w:r>
            </w:ins>
          </w:p>
        </w:tc>
        <w:tc>
          <w:tcPr>
            <w:tcW w:w="6390" w:type="dxa"/>
            <w:shd w:val="clear" w:color="auto" w:fill="B6DDE8" w:themeFill="accent5" w:themeFillTint="66"/>
          </w:tcPr>
          <w:p w14:paraId="306546BE"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229" w:author="Poornima Raviselvan - I17179" w:date="2019-07-26T14:44:00Z"/>
                <w:lang w:val="en-GB"/>
              </w:rPr>
            </w:pPr>
            <w:ins w:id="230"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Design/PIO configuration management modular Design.docx</w:t>
              </w:r>
              <w:r>
                <w:rPr>
                  <w:lang w:val="en-GB"/>
                </w:rPr>
                <w:t xml:space="preserve"> Rev0.1</w:t>
              </w:r>
            </w:ins>
          </w:p>
          <w:p w14:paraId="3857B4CD"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231" w:author="Poornima Raviselvan - I17179" w:date="2019-07-26T14:44:00Z"/>
                <w:lang w:val="en-GB"/>
              </w:rPr>
            </w:pPr>
            <w:ins w:id="232" w:author="Poornima Raviselvan - I17179" w:date="2019-07-26T14:44:00Z">
              <w:r w:rsidRPr="00A819A4">
                <w:rPr>
                  <w:lang w:val="en-GB"/>
                </w:rPr>
                <w:t>//</w:t>
              </w:r>
              <w:proofErr w:type="spellStart"/>
              <w:r w:rsidRPr="00A819A4">
                <w:rPr>
                  <w:lang w:val="en-GB"/>
                </w:rPr>
                <w:t>depot_dsg</w:t>
              </w:r>
              <w:proofErr w:type="spellEnd"/>
              <w:r w:rsidRPr="00A819A4">
                <w:rPr>
                  <w:lang w:val="en-GB"/>
                </w:rPr>
                <w:t>/PSF/Doc/Design/Modular Design/Power supply management modular Design.docx</w:t>
              </w:r>
              <w:r>
                <w:rPr>
                  <w:lang w:val="en-GB"/>
                </w:rPr>
                <w:t xml:space="preserve"> Rev0.1</w:t>
              </w:r>
            </w:ins>
          </w:p>
          <w:p w14:paraId="17BFE4C8"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233" w:author="Poornima Raviselvan - I17179" w:date="2019-07-26T14:44:00Z"/>
                <w:lang w:val="en-GB"/>
              </w:rPr>
            </w:pPr>
            <w:ins w:id="234" w:author="Poornima Raviselvan - I17179" w:date="2019-07-26T14:44:00Z">
              <w:r w:rsidRPr="00934337">
                <w:rPr>
                  <w:lang w:val="en-GB"/>
                </w:rPr>
                <w:lastRenderedPageBreak/>
                <w:t>//</w:t>
              </w:r>
              <w:proofErr w:type="spellStart"/>
              <w:r w:rsidRPr="00934337">
                <w:rPr>
                  <w:lang w:val="en-GB"/>
                </w:rPr>
                <w:t>depot_hw_amazon</w:t>
              </w:r>
              <w:proofErr w:type="spellEnd"/>
              <w:r w:rsidRPr="00934337">
                <w:rPr>
                  <w:lang w:val="en-GB"/>
                </w:rPr>
                <w:t>/doc/design/Zeus Stack Firmware Design.docx Rev1.1</w:t>
              </w:r>
            </w:ins>
          </w:p>
          <w:p w14:paraId="37B88AFF"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235" w:author="Poornima Raviselvan - I17179" w:date="2019-07-26T14:44:00Z"/>
                <w:lang w:val="en-GB"/>
              </w:rPr>
            </w:pPr>
          </w:p>
        </w:tc>
      </w:tr>
      <w:tr w:rsidR="00FF26AC" w14:paraId="5FDC94F5" w14:textId="77777777" w:rsidTr="006B7161">
        <w:trPr>
          <w:cnfStyle w:val="000000100000" w:firstRow="0" w:lastRow="0" w:firstColumn="0" w:lastColumn="0" w:oddVBand="0" w:evenVBand="0" w:oddHBand="1" w:evenHBand="0" w:firstRowFirstColumn="0" w:firstRowLastColumn="0" w:lastRowFirstColumn="0" w:lastRowLastColumn="0"/>
          <w:ins w:id="236"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058A3BB8" w14:textId="77777777" w:rsidR="00FF26AC" w:rsidRDefault="00FF26AC" w:rsidP="006B7161">
            <w:pPr>
              <w:rPr>
                <w:ins w:id="237" w:author="Poornima Raviselvan - I17179" w:date="2019-07-26T14:44:00Z"/>
                <w:b/>
                <w:lang w:val="en-GB"/>
              </w:rPr>
            </w:pPr>
            <w:ins w:id="238" w:author="Poornima Raviselvan - I17179" w:date="2019-07-26T14:44:00Z">
              <w:r>
                <w:rPr>
                  <w:b/>
                  <w:lang w:val="en-GB"/>
                </w:rPr>
                <w:lastRenderedPageBreak/>
                <w:t>Software Developer Test Plan (SDTP) Path and Revision Number</w:t>
              </w:r>
            </w:ins>
          </w:p>
        </w:tc>
        <w:tc>
          <w:tcPr>
            <w:tcW w:w="6390" w:type="dxa"/>
            <w:shd w:val="clear" w:color="auto" w:fill="B6DDE8" w:themeFill="accent5" w:themeFillTint="66"/>
          </w:tcPr>
          <w:p w14:paraId="2321B9AB" w14:textId="77777777" w:rsidR="00FF26AC" w:rsidRDefault="00FF26AC" w:rsidP="006B7161">
            <w:pPr>
              <w:cnfStyle w:val="000000100000" w:firstRow="0" w:lastRow="0" w:firstColumn="0" w:lastColumn="0" w:oddVBand="0" w:evenVBand="0" w:oddHBand="1" w:evenHBand="0" w:firstRowFirstColumn="0" w:firstRowLastColumn="0" w:lastRowFirstColumn="0" w:lastRowLastColumn="0"/>
              <w:rPr>
                <w:ins w:id="239" w:author="Poornima Raviselvan - I17179" w:date="2019-07-26T14:44:00Z"/>
                <w:lang w:val="en-GB"/>
              </w:rPr>
            </w:pPr>
            <w:ins w:id="240" w:author="Poornima Raviselvan - I17179" w:date="2019-07-26T14:44:00Z">
              <w:r>
                <w:rPr>
                  <w:lang w:val="en-GB"/>
                </w:rPr>
                <w:t>NA as the release is design completion release</w:t>
              </w:r>
            </w:ins>
          </w:p>
        </w:tc>
      </w:tr>
      <w:tr w:rsidR="00FF26AC" w14:paraId="627E200B" w14:textId="77777777" w:rsidTr="006B7161">
        <w:trPr>
          <w:ins w:id="241" w:author="Poornima Raviselvan - I17179" w:date="2019-07-26T14:44:00Z"/>
        </w:trPr>
        <w:tc>
          <w:tcPr>
            <w:cnfStyle w:val="001000000000" w:firstRow="0" w:lastRow="0" w:firstColumn="1" w:lastColumn="0" w:oddVBand="0" w:evenVBand="0" w:oddHBand="0" w:evenHBand="0" w:firstRowFirstColumn="0" w:firstRowLastColumn="0" w:lastRowFirstColumn="0" w:lastRowLastColumn="0"/>
            <w:tcW w:w="3708" w:type="dxa"/>
          </w:tcPr>
          <w:p w14:paraId="2C4B71EB" w14:textId="77777777" w:rsidR="00FF26AC" w:rsidRDefault="00FF26AC" w:rsidP="006B7161">
            <w:pPr>
              <w:rPr>
                <w:ins w:id="242" w:author="Poornima Raviselvan - I17179" w:date="2019-07-26T14:44:00Z"/>
                <w:b/>
                <w:lang w:val="en-GB"/>
              </w:rPr>
            </w:pPr>
            <w:ins w:id="243" w:author="Poornima Raviselvan - I17179" w:date="2019-07-26T14:44:00Z">
              <w:r>
                <w:rPr>
                  <w:b/>
                  <w:lang w:val="en-GB"/>
                </w:rPr>
                <w:t>Software Requirements Tracker (SRT) Path and Revision Number</w:t>
              </w:r>
            </w:ins>
          </w:p>
        </w:tc>
        <w:tc>
          <w:tcPr>
            <w:tcW w:w="6390" w:type="dxa"/>
            <w:shd w:val="clear" w:color="auto" w:fill="B6DDE8" w:themeFill="accent5" w:themeFillTint="66"/>
          </w:tcPr>
          <w:p w14:paraId="655E01F6" w14:textId="77777777" w:rsidR="00FF26AC" w:rsidRDefault="00FF26AC" w:rsidP="006B7161">
            <w:pPr>
              <w:cnfStyle w:val="000000000000" w:firstRow="0" w:lastRow="0" w:firstColumn="0" w:lastColumn="0" w:oddVBand="0" w:evenVBand="0" w:oddHBand="0" w:evenHBand="0" w:firstRowFirstColumn="0" w:firstRowLastColumn="0" w:lastRowFirstColumn="0" w:lastRowLastColumn="0"/>
              <w:rPr>
                <w:ins w:id="244" w:author="Poornima Raviselvan - I17179" w:date="2019-07-26T14:44:00Z"/>
                <w:lang w:val="en-GB"/>
              </w:rPr>
            </w:pPr>
            <w:ins w:id="245" w:author="Poornima Raviselvan - I17179" w:date="2019-07-26T14:44:00Z">
              <w:r>
                <w:rPr>
                  <w:lang w:val="en-GB"/>
                </w:rPr>
                <w:t>NA as the release is design completion release</w:t>
              </w:r>
            </w:ins>
          </w:p>
        </w:tc>
      </w:tr>
    </w:tbl>
    <w:p w14:paraId="1BA0327F" w14:textId="77777777" w:rsidR="00FF26AC" w:rsidRDefault="00FF26AC" w:rsidP="00FF26AC">
      <w:pPr>
        <w:rPr>
          <w:ins w:id="246" w:author="Poornima Raviselvan - I17179" w:date="2019-07-26T14:44:00Z"/>
          <w:lang w:val="en-GB"/>
        </w:rPr>
      </w:pPr>
    </w:p>
    <w:p w14:paraId="6BBDE636" w14:textId="77777777" w:rsidR="00FF26AC" w:rsidRDefault="00FF26AC" w:rsidP="00FF26AC">
      <w:pPr>
        <w:pStyle w:val="Heading3"/>
        <w:rPr>
          <w:ins w:id="247" w:author="Poornima Raviselvan - I17179" w:date="2019-07-26T14:44:00Z"/>
        </w:rPr>
      </w:pPr>
      <w:bookmarkStart w:id="248" w:name="_Toc507413073"/>
      <w:ins w:id="249" w:author="Poornima Raviselvan - I17179" w:date="2019-07-26T14:44:00Z">
        <w:r>
          <w:t>Not implemented / Limited functionality requirements</w:t>
        </w:r>
        <w:bookmarkEnd w:id="248"/>
      </w:ins>
    </w:p>
    <w:p w14:paraId="6F3588AB" w14:textId="77777777" w:rsidR="00FF26AC" w:rsidRPr="00260503" w:rsidRDefault="00FF26AC" w:rsidP="00FF26AC">
      <w:pPr>
        <w:rPr>
          <w:ins w:id="250" w:author="Poornima Raviselvan - I17179" w:date="2019-07-26T14:44:00Z"/>
          <w:lang w:val="en-GB"/>
        </w:rPr>
      </w:pPr>
      <w:ins w:id="251" w:author="Poornima Raviselvan - I17179" w:date="2019-07-26T14:44:00Z">
        <w:r>
          <w:rPr>
            <w:lang w:val="en-GB"/>
          </w:rPr>
          <w:t>This release is not applicable for PSF intended Hardware platform Hades.</w:t>
        </w:r>
      </w:ins>
    </w:p>
    <w:p w14:paraId="73C90D6A" w14:textId="77777777" w:rsidR="00FF26AC" w:rsidRDefault="00FF26AC" w:rsidP="00FF26AC">
      <w:pPr>
        <w:pStyle w:val="Heading3"/>
        <w:rPr>
          <w:ins w:id="252" w:author="Poornima Raviselvan - I17179" w:date="2019-07-26T14:44:00Z"/>
        </w:rPr>
      </w:pPr>
      <w:bookmarkStart w:id="253" w:name="_Toc507413074"/>
      <w:ins w:id="254" w:author="Poornima Raviselvan - I17179" w:date="2019-07-26T14:44:00Z">
        <w:r>
          <w:t>Bug Fixes</w:t>
        </w:r>
        <w:bookmarkEnd w:id="253"/>
      </w:ins>
    </w:p>
    <w:p w14:paraId="0314A11C" w14:textId="77777777" w:rsidR="00FF26AC" w:rsidRDefault="00FF26AC" w:rsidP="00FF26AC">
      <w:pPr>
        <w:rPr>
          <w:ins w:id="255" w:author="Poornima Raviselvan - I17179" w:date="2019-07-26T14:44:00Z"/>
          <w:lang w:val="en-GB"/>
        </w:rPr>
      </w:pPr>
      <w:ins w:id="256" w:author="Poornima Raviselvan - I17179" w:date="2019-07-26T14:44:00Z">
        <w:r>
          <w:rPr>
            <w:lang w:val="en-GB"/>
          </w:rPr>
          <w:t>NA as it is initial release</w:t>
        </w:r>
      </w:ins>
    </w:p>
    <w:p w14:paraId="49755D8D" w14:textId="77777777" w:rsidR="00FF26AC" w:rsidRDefault="00FF26AC" w:rsidP="00FF26AC">
      <w:pPr>
        <w:pStyle w:val="Heading3"/>
        <w:rPr>
          <w:ins w:id="257" w:author="Poornima Raviselvan - I17179" w:date="2019-07-26T14:44:00Z"/>
        </w:rPr>
      </w:pPr>
      <w:bookmarkStart w:id="258" w:name="_Toc507413075"/>
      <w:ins w:id="259" w:author="Poornima Raviselvan - I17179" w:date="2019-07-26T14:44:00Z">
        <w:r>
          <w:t>Features added</w:t>
        </w:r>
        <w:bookmarkEnd w:id="258"/>
      </w:ins>
    </w:p>
    <w:p w14:paraId="3692D4C6" w14:textId="77777777" w:rsidR="00FF26AC" w:rsidRDefault="00FF26AC" w:rsidP="00FF26AC">
      <w:pPr>
        <w:pStyle w:val="ListParagraph"/>
        <w:numPr>
          <w:ilvl w:val="0"/>
          <w:numId w:val="4"/>
        </w:numPr>
        <w:rPr>
          <w:ins w:id="260" w:author="Poornima Raviselvan - I17179" w:date="2019-07-26T14:44:00Z"/>
          <w:lang w:val="en-GB"/>
        </w:rPr>
      </w:pPr>
      <w:ins w:id="261" w:author="Poornima Raviselvan - I17179" w:date="2019-07-26T14:44:00Z">
        <w:r>
          <w:rPr>
            <w:lang w:val="en-GB"/>
          </w:rPr>
          <w:t>Two port source-only operation demonstrable on FDB2(UNG 8165) – UPD301 Platform</w:t>
        </w:r>
      </w:ins>
    </w:p>
    <w:p w14:paraId="39F985A6" w14:textId="77777777" w:rsidR="00FF26AC" w:rsidRDefault="00FF26AC" w:rsidP="00FF26AC">
      <w:pPr>
        <w:pStyle w:val="ListParagraph"/>
        <w:numPr>
          <w:ilvl w:val="0"/>
          <w:numId w:val="4"/>
        </w:numPr>
        <w:rPr>
          <w:ins w:id="262" w:author="Poornima Raviselvan - I17179" w:date="2019-07-26T14:44:00Z"/>
          <w:lang w:val="en-GB"/>
        </w:rPr>
      </w:pPr>
      <w:ins w:id="263" w:author="Poornima Raviselvan - I17179" w:date="2019-07-26T14:44:00Z">
        <w:r>
          <w:rPr>
            <w:lang w:val="en-GB"/>
          </w:rPr>
          <w:t>PIO configurability as per PSF V0.3 system DOS</w:t>
        </w:r>
      </w:ins>
    </w:p>
    <w:p w14:paraId="3489035A" w14:textId="77777777" w:rsidR="00FF26AC" w:rsidRDefault="00FF26AC" w:rsidP="00FF26AC">
      <w:pPr>
        <w:pStyle w:val="ListParagraph"/>
        <w:numPr>
          <w:ilvl w:val="0"/>
          <w:numId w:val="4"/>
        </w:numPr>
        <w:rPr>
          <w:ins w:id="264" w:author="Poornima Raviselvan - I17179" w:date="2019-07-26T14:44:00Z"/>
          <w:lang w:val="en-GB"/>
        </w:rPr>
      </w:pPr>
      <w:ins w:id="265" w:author="Poornima Raviselvan - I17179" w:date="2019-07-26T14:44:00Z">
        <w:r>
          <w:rPr>
            <w:lang w:val="en-GB"/>
          </w:rPr>
          <w:t>Power supply manager design approach changes</w:t>
        </w:r>
      </w:ins>
    </w:p>
    <w:p w14:paraId="07526991" w14:textId="77777777" w:rsidR="00FF26AC" w:rsidRPr="00B11A84" w:rsidRDefault="00FF26AC" w:rsidP="00FF26AC">
      <w:pPr>
        <w:pStyle w:val="ListParagraph"/>
        <w:numPr>
          <w:ilvl w:val="0"/>
          <w:numId w:val="4"/>
        </w:numPr>
        <w:rPr>
          <w:ins w:id="266" w:author="Poornima Raviselvan - I17179" w:date="2019-07-26T14:44:00Z"/>
          <w:lang w:val="en-GB"/>
        </w:rPr>
      </w:pPr>
      <w:ins w:id="267" w:author="Poornima Raviselvan - I17179" w:date="2019-07-26T14:44:00Z">
        <w:r>
          <w:rPr>
            <w:lang w:val="en-GB"/>
          </w:rPr>
          <w:t>PIO override support</w:t>
        </w:r>
      </w:ins>
    </w:p>
    <w:p w14:paraId="7FA8994B" w14:textId="77777777" w:rsidR="00FF26AC" w:rsidRDefault="00FF26AC" w:rsidP="00FF26AC">
      <w:pPr>
        <w:rPr>
          <w:ins w:id="268" w:author="Poornima Raviselvan - I17179" w:date="2019-07-26T14:44:00Z"/>
          <w:lang w:val="en-GB"/>
        </w:rPr>
      </w:pPr>
    </w:p>
    <w:p w14:paraId="020DC63D" w14:textId="77777777" w:rsidR="00FF26AC" w:rsidRDefault="00FF26AC" w:rsidP="00FF26AC">
      <w:pPr>
        <w:pStyle w:val="Heading3"/>
        <w:rPr>
          <w:ins w:id="269" w:author="Poornima Raviselvan - I17179" w:date="2019-07-26T14:44:00Z"/>
        </w:rPr>
      </w:pPr>
      <w:bookmarkStart w:id="270" w:name="_Toc507413076"/>
      <w:ins w:id="271" w:author="Poornima Raviselvan - I17179" w:date="2019-07-26T14:44:00Z">
        <w:r>
          <w:t>Notes</w:t>
        </w:r>
        <w:bookmarkEnd w:id="270"/>
      </w:ins>
    </w:p>
    <w:p w14:paraId="657ACC87" w14:textId="1E6CE5DB" w:rsidR="00FF26AC" w:rsidRDefault="00FF26AC" w:rsidP="00FF26AC">
      <w:pPr>
        <w:rPr>
          <w:ins w:id="272" w:author="Poornima Raviselvan - I17179" w:date="2019-07-26T14:44:00Z"/>
        </w:rPr>
      </w:pPr>
      <w:ins w:id="273" w:author="Poornima Raviselvan - I17179" w:date="2019-07-26T14:44:00Z">
        <w:r>
          <w:t xml:space="preserve">This release is </w:t>
        </w:r>
      </w:ins>
      <w:ins w:id="274" w:author="Poornima Raviselvan - I17179" w:date="2019-07-26T15:26:00Z">
        <w:r w:rsidR="00857155">
          <w:t>marking</w:t>
        </w:r>
      </w:ins>
      <w:ins w:id="275" w:author="Poornima Raviselvan - I17179" w:date="2019-07-26T14:44:00Z">
        <w:r>
          <w:t xml:space="preserve"> the design completion of PSF as per V0.3 PSF system DOS</w:t>
        </w:r>
      </w:ins>
    </w:p>
    <w:p w14:paraId="4CC9DC31" w14:textId="77777777" w:rsidR="00FF26AC" w:rsidRPr="00FF26AC" w:rsidRDefault="00FF26AC" w:rsidP="00FF26AC">
      <w:pPr>
        <w:rPr>
          <w:lang w:val="en-GB"/>
          <w:rPrChange w:id="276" w:author="Poornima Raviselvan - I17179" w:date="2019-07-26T14:44:00Z">
            <w:rPr/>
          </w:rPrChange>
        </w:rPr>
        <w:pPrChange w:id="277" w:author="Poornima Raviselvan - I17179" w:date="2019-07-26T14:44:00Z">
          <w:pPr>
            <w:pStyle w:val="Heading1"/>
            <w:numPr>
              <w:numId w:val="0"/>
            </w:numPr>
            <w:ind w:firstLine="0"/>
          </w:pPr>
        </w:pPrChange>
      </w:pPr>
    </w:p>
    <w:sectPr w:rsidR="00FF26AC" w:rsidRPr="00FF26AC" w:rsidSect="00D025E7">
      <w:headerReference w:type="default" r:id="rId10"/>
      <w:footerReference w:type="default" r:id="rId11"/>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1B19C" w14:textId="77777777" w:rsidR="00964F9C" w:rsidRDefault="00964F9C" w:rsidP="0033767E">
      <w:r>
        <w:separator/>
      </w:r>
    </w:p>
  </w:endnote>
  <w:endnote w:type="continuationSeparator" w:id="0">
    <w:p w14:paraId="3092EC1A" w14:textId="77777777" w:rsidR="00964F9C" w:rsidRDefault="00964F9C"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08"/>
      <w:gridCol w:w="1170"/>
      <w:gridCol w:w="1890"/>
      <w:gridCol w:w="990"/>
    </w:tblGrid>
    <w:tr w:rsidR="002B41BC" w:rsidRPr="00667A0D" w14:paraId="0B508810" w14:textId="77777777" w:rsidTr="00E12F8C">
      <w:tc>
        <w:tcPr>
          <w:tcW w:w="5508" w:type="dxa"/>
        </w:tcPr>
        <w:p w14:paraId="67941F2C" w14:textId="77777777" w:rsidR="002B41BC" w:rsidRPr="00667A0D" w:rsidRDefault="002B41BC" w:rsidP="00667A0D">
          <w:pPr>
            <w:ind w:right="360"/>
            <w:jc w:val="both"/>
            <w:rPr>
              <w:rFonts w:ascii="Arial" w:hAnsi="Arial"/>
              <w:b/>
              <w:sz w:val="20"/>
              <w:szCs w:val="20"/>
            </w:rPr>
          </w:pPr>
          <w:r w:rsidRPr="00667A0D">
            <w:rPr>
              <w:rFonts w:ascii="Helvetica" w:hAnsi="Helvetica"/>
              <w:sz w:val="12"/>
              <w:szCs w:val="20"/>
            </w:rPr>
            <w:t>THIS DOCUMENT IS UNCONTROLLED UNLESS OTHERWISE STAMPED.  It is the user’s responsibility to ensure this is the latest revision prior to using or referencing this document.</w:t>
          </w:r>
        </w:p>
      </w:tc>
      <w:tc>
        <w:tcPr>
          <w:tcW w:w="1170" w:type="dxa"/>
        </w:tcPr>
        <w:p w14:paraId="387CD592" w14:textId="77777777" w:rsidR="002B41BC" w:rsidRPr="00B0258D" w:rsidRDefault="002B41BC" w:rsidP="00667A0D">
          <w:pPr>
            <w:jc w:val="center"/>
            <w:rPr>
              <w:rFonts w:ascii="Arial" w:hAnsi="Arial"/>
              <w:sz w:val="22"/>
              <w:szCs w:val="22"/>
            </w:rPr>
          </w:pPr>
          <w:r w:rsidRPr="00B0258D">
            <w:rPr>
              <w:rFonts w:ascii="Arial" w:hAnsi="Arial"/>
              <w:sz w:val="22"/>
              <w:szCs w:val="22"/>
            </w:rPr>
            <w:t>Page</w:t>
          </w:r>
        </w:p>
      </w:tc>
      <w:tc>
        <w:tcPr>
          <w:tcW w:w="1890" w:type="dxa"/>
        </w:tcPr>
        <w:p w14:paraId="623ECAFF" w14:textId="63243199" w:rsidR="002B41BC" w:rsidRPr="00B0258D" w:rsidRDefault="002B41BC" w:rsidP="00667A0D">
          <w:pPr>
            <w:jc w:val="center"/>
            <w:rPr>
              <w:rFonts w:ascii="Arial" w:hAnsi="Arial"/>
              <w:sz w:val="22"/>
              <w:szCs w:val="22"/>
            </w:rPr>
          </w:pPr>
          <w:r w:rsidRPr="00B0258D">
            <w:rPr>
              <w:rFonts w:ascii="Arial" w:hAnsi="Arial"/>
              <w:sz w:val="22"/>
              <w:szCs w:val="22"/>
            </w:rPr>
            <w:t>Spec. No.</w:t>
          </w:r>
        </w:p>
      </w:tc>
      <w:tc>
        <w:tcPr>
          <w:tcW w:w="990" w:type="dxa"/>
        </w:tcPr>
        <w:p w14:paraId="281A12D0" w14:textId="47E81D1A" w:rsidR="002B41BC" w:rsidRPr="00B0258D" w:rsidRDefault="002B41BC" w:rsidP="00667A0D">
          <w:pPr>
            <w:jc w:val="center"/>
            <w:rPr>
              <w:rFonts w:ascii="Arial" w:hAnsi="Arial"/>
              <w:b/>
              <w:sz w:val="22"/>
              <w:szCs w:val="22"/>
            </w:rPr>
          </w:pPr>
          <w:r w:rsidRPr="00B0258D">
            <w:rPr>
              <w:rFonts w:ascii="Arial" w:hAnsi="Arial"/>
              <w:sz w:val="22"/>
              <w:szCs w:val="22"/>
            </w:rPr>
            <w:t>R</w:t>
          </w:r>
          <w:r w:rsidR="00B0258D">
            <w:rPr>
              <w:rFonts w:ascii="Arial" w:hAnsi="Arial"/>
              <w:sz w:val="22"/>
              <w:szCs w:val="22"/>
            </w:rPr>
            <w:t>ev.</w:t>
          </w:r>
        </w:p>
      </w:tc>
    </w:tr>
    <w:tr w:rsidR="002B41BC" w:rsidRPr="00667A0D" w14:paraId="059960C8" w14:textId="77777777" w:rsidTr="00E12F8C">
      <w:tc>
        <w:tcPr>
          <w:tcW w:w="5508" w:type="dxa"/>
          <w:vAlign w:val="center"/>
        </w:tcPr>
        <w:p w14:paraId="2B8080C4" w14:textId="77777777" w:rsidR="002B41BC" w:rsidRPr="00667A0D" w:rsidRDefault="002B41BC" w:rsidP="00667A0D">
          <w:pPr>
            <w:tabs>
              <w:tab w:val="left" w:pos="1860"/>
              <w:tab w:val="center" w:pos="2637"/>
            </w:tabs>
            <w:rPr>
              <w:rFonts w:ascii="Arial" w:hAnsi="Arial"/>
              <w:b/>
              <w:sz w:val="20"/>
              <w:szCs w:val="20"/>
            </w:rPr>
          </w:pPr>
          <w:r w:rsidRPr="00667A0D">
            <w:rPr>
              <w:rFonts w:ascii="Arial" w:hAnsi="Arial"/>
              <w:sz w:val="12"/>
              <w:szCs w:val="20"/>
            </w:rPr>
            <w:t>© Microchip Technology Inc.</w:t>
          </w:r>
          <w:r>
            <w:rPr>
              <w:rFonts w:ascii="Arial" w:hAnsi="Arial"/>
              <w:sz w:val="12"/>
              <w:szCs w:val="20"/>
            </w:rPr>
            <w:t xml:space="preserve">   </w:t>
          </w:r>
          <w:r>
            <w:rPr>
              <w:rFonts w:ascii="Arial" w:hAnsi="Arial" w:cs="Arial"/>
              <w:b/>
              <w:bCs/>
              <w:sz w:val="14"/>
              <w:szCs w:val="14"/>
            </w:rPr>
            <w:t>CONFIDENTIAL AND PROPRIETARY</w:t>
          </w:r>
        </w:p>
      </w:tc>
      <w:tc>
        <w:tcPr>
          <w:tcW w:w="1170" w:type="dxa"/>
        </w:tcPr>
        <w:p w14:paraId="7BD8A675" w14:textId="41DBDC46" w:rsidR="002B41BC" w:rsidRPr="00B0258D" w:rsidRDefault="002B41BC" w:rsidP="00667A0D">
          <w:pPr>
            <w:jc w:val="center"/>
            <w:rPr>
              <w:rFonts w:ascii="Arial" w:hAnsi="Arial" w:cs="Arial"/>
              <w:sz w:val="22"/>
              <w:szCs w:val="22"/>
            </w:rPr>
          </w:pPr>
          <w:r w:rsidRPr="00B0258D">
            <w:rPr>
              <w:rFonts w:ascii="Arial" w:hAnsi="Arial" w:cs="Arial"/>
              <w:sz w:val="22"/>
              <w:szCs w:val="22"/>
            </w:rPr>
            <w:fldChar w:fldCharType="begin"/>
          </w:r>
          <w:r w:rsidRPr="00B0258D">
            <w:rPr>
              <w:rFonts w:ascii="Arial" w:hAnsi="Arial" w:cs="Arial"/>
              <w:sz w:val="22"/>
              <w:szCs w:val="22"/>
            </w:rPr>
            <w:instrText xml:space="preserve"> PAGE </w:instrText>
          </w:r>
          <w:r w:rsidRPr="00B0258D">
            <w:rPr>
              <w:rFonts w:ascii="Arial" w:hAnsi="Arial" w:cs="Arial"/>
              <w:sz w:val="22"/>
              <w:szCs w:val="22"/>
            </w:rPr>
            <w:fldChar w:fldCharType="separate"/>
          </w:r>
          <w:r w:rsidR="00B0258D">
            <w:rPr>
              <w:rFonts w:ascii="Arial" w:hAnsi="Arial" w:cs="Arial"/>
              <w:noProof/>
              <w:sz w:val="22"/>
              <w:szCs w:val="22"/>
            </w:rPr>
            <w:t>1</w:t>
          </w:r>
          <w:r w:rsidRPr="00B0258D">
            <w:rPr>
              <w:rFonts w:ascii="Arial" w:hAnsi="Arial" w:cs="Arial"/>
              <w:sz w:val="22"/>
              <w:szCs w:val="22"/>
            </w:rPr>
            <w:fldChar w:fldCharType="end"/>
          </w:r>
          <w:r w:rsidRPr="00B0258D">
            <w:rPr>
              <w:rFonts w:ascii="Arial" w:hAnsi="Arial" w:cs="Arial"/>
              <w:sz w:val="22"/>
              <w:szCs w:val="22"/>
            </w:rPr>
            <w:t xml:space="preserve"> of </w:t>
          </w:r>
          <w:r w:rsidRPr="00B0258D">
            <w:rPr>
              <w:rFonts w:ascii="Arial" w:hAnsi="Arial" w:cs="Arial"/>
              <w:sz w:val="22"/>
              <w:szCs w:val="22"/>
            </w:rPr>
            <w:fldChar w:fldCharType="begin"/>
          </w:r>
          <w:r w:rsidRPr="00B0258D">
            <w:rPr>
              <w:rFonts w:ascii="Arial" w:hAnsi="Arial" w:cs="Arial"/>
              <w:sz w:val="22"/>
              <w:szCs w:val="22"/>
            </w:rPr>
            <w:instrText xml:space="preserve"> NUMPAGES  \* MERGEFORMAT </w:instrText>
          </w:r>
          <w:r w:rsidRPr="00B0258D">
            <w:rPr>
              <w:rFonts w:ascii="Arial" w:hAnsi="Arial" w:cs="Arial"/>
              <w:sz w:val="22"/>
              <w:szCs w:val="22"/>
            </w:rPr>
            <w:fldChar w:fldCharType="separate"/>
          </w:r>
          <w:r w:rsidR="00B0258D">
            <w:rPr>
              <w:rFonts w:ascii="Arial" w:hAnsi="Arial" w:cs="Arial"/>
              <w:noProof/>
              <w:sz w:val="22"/>
              <w:szCs w:val="22"/>
            </w:rPr>
            <w:t>5</w:t>
          </w:r>
          <w:r w:rsidRPr="00B0258D">
            <w:rPr>
              <w:rFonts w:ascii="Arial" w:hAnsi="Arial" w:cs="Arial"/>
              <w:sz w:val="22"/>
              <w:szCs w:val="22"/>
            </w:rPr>
            <w:fldChar w:fldCharType="end"/>
          </w:r>
        </w:p>
      </w:tc>
      <w:tc>
        <w:tcPr>
          <w:tcW w:w="1890" w:type="dxa"/>
        </w:tcPr>
        <w:p w14:paraId="46691942" w14:textId="4B7C204B" w:rsidR="002B41BC" w:rsidRPr="00B0258D" w:rsidRDefault="002B41BC" w:rsidP="00667A0D">
          <w:pPr>
            <w:jc w:val="center"/>
            <w:rPr>
              <w:rFonts w:ascii="Arial" w:hAnsi="Arial"/>
              <w:sz w:val="22"/>
              <w:szCs w:val="22"/>
            </w:rPr>
          </w:pPr>
          <w:r w:rsidRPr="00B0258D">
            <w:rPr>
              <w:rFonts w:ascii="Arial" w:hAnsi="Arial"/>
              <w:sz w:val="22"/>
              <w:szCs w:val="22"/>
            </w:rPr>
            <w:t>FRM-50381-001</w:t>
          </w:r>
        </w:p>
      </w:tc>
      <w:tc>
        <w:tcPr>
          <w:tcW w:w="990" w:type="dxa"/>
        </w:tcPr>
        <w:p w14:paraId="4176CCBE" w14:textId="7549FCFC" w:rsidR="002B41BC" w:rsidRPr="00B0258D" w:rsidRDefault="00F33FA7" w:rsidP="00667A0D">
          <w:pPr>
            <w:jc w:val="center"/>
            <w:rPr>
              <w:rFonts w:ascii="Arial" w:hAnsi="Arial"/>
              <w:sz w:val="22"/>
              <w:szCs w:val="22"/>
            </w:rPr>
          </w:pPr>
          <w:r>
            <w:rPr>
              <w:rFonts w:ascii="Arial" w:hAnsi="Arial"/>
              <w:sz w:val="22"/>
              <w:szCs w:val="22"/>
            </w:rPr>
            <w:t>B</w:t>
          </w:r>
        </w:p>
      </w:tc>
    </w:tr>
  </w:tbl>
  <w:p w14:paraId="68227E45" w14:textId="77777777" w:rsidR="0033767E" w:rsidRDefault="00337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E28F7" w14:textId="77777777" w:rsidR="00964F9C" w:rsidRDefault="00964F9C" w:rsidP="0033767E">
      <w:r>
        <w:separator/>
      </w:r>
    </w:p>
  </w:footnote>
  <w:footnote w:type="continuationSeparator" w:id="0">
    <w:p w14:paraId="42D63307" w14:textId="77777777" w:rsidR="00964F9C" w:rsidRDefault="00964F9C"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04CA5" w14:textId="758E16A4" w:rsidR="0033767E" w:rsidRDefault="0033767E">
    <w:pPr>
      <w:pStyle w:val="Header"/>
    </w:pPr>
    <w:r>
      <w:rPr>
        <w:rFonts w:ascii="Arial" w:hAnsi="Arial" w:cs="Arial"/>
        <w:noProof/>
        <w:sz w:val="22"/>
      </w:rPr>
      <w:drawing>
        <wp:inline distT="0" distB="0" distL="0" distR="0" wp14:anchorId="123492C1" wp14:editId="05EEC132">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rsidR="00667A0D">
      <w:tab/>
      <w:t xml:space="preserve">                                                                                 </w:t>
    </w:r>
    <w:r w:rsidR="00291E69">
      <w:t>Software Release Notes</w:t>
    </w:r>
  </w:p>
  <w:p w14:paraId="54595757" w14:textId="77777777" w:rsidR="00667A0D" w:rsidRDefault="00970BC1">
    <w:pPr>
      <w:pStyle w:val="Header"/>
    </w:pPr>
    <w:r>
      <w:rPr>
        <w:noProof/>
      </w:rPr>
      <mc:AlternateContent>
        <mc:Choice Requires="wps">
          <w:drawing>
            <wp:anchor distT="0" distB="0" distL="114300" distR="114300" simplePos="0" relativeHeight="251667968" behindDoc="0" locked="0" layoutInCell="1" allowOverlap="1" wp14:anchorId="33764ECA" wp14:editId="5CB97AFD">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DCC27E"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12EA9"/>
    <w:multiLevelType w:val="hybridMultilevel"/>
    <w:tmpl w:val="B076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E0820"/>
    <w:multiLevelType w:val="hybridMultilevel"/>
    <w:tmpl w:val="E7C89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07B85"/>
    <w:multiLevelType w:val="hybridMultilevel"/>
    <w:tmpl w:val="C0EE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7012C"/>
    <w:multiLevelType w:val="hybridMultilevel"/>
    <w:tmpl w:val="86829B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D6F12"/>
    <w:multiLevelType w:val="hybridMultilevel"/>
    <w:tmpl w:val="8CB437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ornima Raviselvan - I17179">
    <w15:presenceInfo w15:providerId="AD" w15:userId="S::poornima.raviselvan@microchip.com::164f185d-d4e9-44a8-a8f6-c1ac761f46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67D8"/>
    <w:rsid w:val="00096A2B"/>
    <w:rsid w:val="000A4A92"/>
    <w:rsid w:val="000A58EA"/>
    <w:rsid w:val="000C05F9"/>
    <w:rsid w:val="0012226E"/>
    <w:rsid w:val="00126C3C"/>
    <w:rsid w:val="00177AAC"/>
    <w:rsid w:val="001A376C"/>
    <w:rsid w:val="001C2C7F"/>
    <w:rsid w:val="001D497C"/>
    <w:rsid w:val="0020269A"/>
    <w:rsid w:val="00204E96"/>
    <w:rsid w:val="0021624C"/>
    <w:rsid w:val="002272B8"/>
    <w:rsid w:val="00291266"/>
    <w:rsid w:val="00291E69"/>
    <w:rsid w:val="002B41BC"/>
    <w:rsid w:val="002D3A35"/>
    <w:rsid w:val="002F5B5A"/>
    <w:rsid w:val="00317CF3"/>
    <w:rsid w:val="0033767E"/>
    <w:rsid w:val="003535BE"/>
    <w:rsid w:val="00380342"/>
    <w:rsid w:val="00387116"/>
    <w:rsid w:val="00397604"/>
    <w:rsid w:val="00410268"/>
    <w:rsid w:val="004A61EE"/>
    <w:rsid w:val="004D5A2B"/>
    <w:rsid w:val="004F0F8A"/>
    <w:rsid w:val="005733A2"/>
    <w:rsid w:val="0058331D"/>
    <w:rsid w:val="00593329"/>
    <w:rsid w:val="00645186"/>
    <w:rsid w:val="00664BE1"/>
    <w:rsid w:val="00667A0D"/>
    <w:rsid w:val="00674EA6"/>
    <w:rsid w:val="006A3F4D"/>
    <w:rsid w:val="006C13BA"/>
    <w:rsid w:val="00731207"/>
    <w:rsid w:val="00784411"/>
    <w:rsid w:val="007869C7"/>
    <w:rsid w:val="00816185"/>
    <w:rsid w:val="00820B85"/>
    <w:rsid w:val="00857155"/>
    <w:rsid w:val="00863D0D"/>
    <w:rsid w:val="00897D4C"/>
    <w:rsid w:val="008F3E0E"/>
    <w:rsid w:val="009131C6"/>
    <w:rsid w:val="009420BB"/>
    <w:rsid w:val="0095219A"/>
    <w:rsid w:val="00964F9C"/>
    <w:rsid w:val="00970BC1"/>
    <w:rsid w:val="0097672D"/>
    <w:rsid w:val="00987505"/>
    <w:rsid w:val="0099278D"/>
    <w:rsid w:val="00996792"/>
    <w:rsid w:val="009B3977"/>
    <w:rsid w:val="009C1DD7"/>
    <w:rsid w:val="00A32DED"/>
    <w:rsid w:val="00A36D40"/>
    <w:rsid w:val="00A53AD5"/>
    <w:rsid w:val="00A80C94"/>
    <w:rsid w:val="00B0258D"/>
    <w:rsid w:val="00B051F9"/>
    <w:rsid w:val="00B21619"/>
    <w:rsid w:val="00C05C2E"/>
    <w:rsid w:val="00C073A8"/>
    <w:rsid w:val="00C22304"/>
    <w:rsid w:val="00C22FC8"/>
    <w:rsid w:val="00C71E74"/>
    <w:rsid w:val="00C819C9"/>
    <w:rsid w:val="00CB38F6"/>
    <w:rsid w:val="00CB5560"/>
    <w:rsid w:val="00CF1277"/>
    <w:rsid w:val="00D025E7"/>
    <w:rsid w:val="00DA1584"/>
    <w:rsid w:val="00DD53E9"/>
    <w:rsid w:val="00E12F8C"/>
    <w:rsid w:val="00EC3FB0"/>
    <w:rsid w:val="00EE75BB"/>
    <w:rsid w:val="00F1726A"/>
    <w:rsid w:val="00F33D50"/>
    <w:rsid w:val="00F33FA7"/>
    <w:rsid w:val="00FB5234"/>
    <w:rsid w:val="00FF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A652A"/>
  <w15:docId w15:val="{A1A7C426-B1FC-4B87-A742-19B64BA5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0067D8"/>
    <w:pPr>
      <w:tabs>
        <w:tab w:val="right" w:leader="dot" w:pos="8296"/>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F33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3FA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F33FA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9D8DA-1795-4F7A-AB98-11F6BF84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51</TotalTime>
  <Pages>7</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Pragash Mangalapandian - I21326</dc:creator>
  <cp:lastModifiedBy>Poornima Raviselvan - I17179</cp:lastModifiedBy>
  <cp:revision>18</cp:revision>
  <dcterms:created xsi:type="dcterms:W3CDTF">2019-05-31T10:10:00Z</dcterms:created>
  <dcterms:modified xsi:type="dcterms:W3CDTF">2019-07-26T10:00:00Z</dcterms:modified>
</cp:coreProperties>
</file>