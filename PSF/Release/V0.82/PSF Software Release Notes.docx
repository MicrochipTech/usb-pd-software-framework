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FF26AC" w:rsidRDefault="00FF26AC"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FF26AC" w:rsidRPr="003B3F90" w:rsidRDefault="00FF26AC"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g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M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" stroked="f">
                <v:textbox>
                  <w:txbxContent>
                    <w:p w14:paraId="6D19B113" w14:textId="77777777" w:rsidR="00FF26AC" w:rsidRDefault="00FF26AC"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FF26AC" w:rsidRPr="003B3F90" w:rsidRDefault="00FF26AC"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6B7161">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6B7161">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6B7161">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6B7161">
            <w:pPr>
              <w:jc w:val="center"/>
              <w:rPr>
                <w:rFonts w:ascii="Arial" w:hAnsi="Arial"/>
              </w:rPr>
            </w:pPr>
          </w:p>
          <w:p w14:paraId="0A8B8503" w14:textId="77777777" w:rsidR="00FF26AC" w:rsidRDefault="00FF26AC" w:rsidP="006B7161">
            <w:pPr>
              <w:jc w:val="center"/>
              <w:rPr>
                <w:rFonts w:ascii="Arial" w:hAnsi="Arial"/>
              </w:rPr>
            </w:pPr>
            <w:r>
              <w:rPr>
                <w:rFonts w:ascii="Arial" w:hAnsi="Arial"/>
              </w:rPr>
              <w:t>Microchip Technology, Incorporated</w:t>
            </w:r>
          </w:p>
          <w:p w14:paraId="257A6F07" w14:textId="77777777" w:rsidR="00FF26AC" w:rsidRDefault="00FF26AC" w:rsidP="006B7161">
            <w:pPr>
              <w:jc w:val="center"/>
              <w:rPr>
                <w:rFonts w:ascii="Arial" w:hAnsi="Arial"/>
              </w:rPr>
            </w:pPr>
            <w:r>
              <w:rPr>
                <w:rFonts w:ascii="Arial" w:hAnsi="Arial"/>
              </w:rPr>
              <w:t>2355 W. Chandler Boulevard</w:t>
            </w:r>
          </w:p>
          <w:p w14:paraId="65021617" w14:textId="77777777" w:rsidR="00FF26AC" w:rsidRDefault="00FF26AC" w:rsidP="006B7161">
            <w:pPr>
              <w:jc w:val="center"/>
              <w:rPr>
                <w:rFonts w:ascii="Arial" w:hAnsi="Arial"/>
              </w:rPr>
            </w:pPr>
            <w:r>
              <w:rPr>
                <w:rFonts w:ascii="Arial" w:hAnsi="Arial"/>
              </w:rPr>
              <w:t>Chandler, Arizona 85224</w:t>
            </w:r>
          </w:p>
          <w:p w14:paraId="1C165330" w14:textId="77777777" w:rsidR="00FF26AC" w:rsidRDefault="00FF26AC" w:rsidP="006B7161">
            <w:pPr>
              <w:jc w:val="center"/>
              <w:rPr>
                <w:rFonts w:ascii="Arial" w:hAnsi="Arial"/>
              </w:rPr>
            </w:pPr>
            <w:r>
              <w:rPr>
                <w:rFonts w:ascii="Arial" w:hAnsi="Arial"/>
              </w:rPr>
              <w:t>480/792-7416</w:t>
            </w:r>
          </w:p>
          <w:p w14:paraId="1F822252" w14:textId="77777777" w:rsidR="00FF26AC" w:rsidRDefault="00FF26AC" w:rsidP="006B7161">
            <w:pPr>
              <w:widowControl w:val="0"/>
              <w:rPr>
                <w:rFonts w:ascii="Arial" w:hAnsi="Arial"/>
              </w:rPr>
            </w:pPr>
          </w:p>
        </w:tc>
      </w:tr>
      <w:tr w:rsidR="00FF26AC" w14:paraId="5302C047" w14:textId="77777777" w:rsidTr="006B7161">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6B7161">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6B7161">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6B7161">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6B7161">
            <w:pPr>
              <w:widowControl w:val="0"/>
              <w:jc w:val="center"/>
              <w:rPr>
                <w:rFonts w:ascii="Arial" w:hAnsi="Arial"/>
              </w:rPr>
            </w:pPr>
            <w:r>
              <w:rPr>
                <w:rFonts w:ascii="Arial" w:hAnsi="Arial"/>
              </w:rPr>
              <w:t>DESCRIPTION OF CHANGE</w:t>
            </w:r>
          </w:p>
        </w:tc>
      </w:tr>
      <w:tr w:rsidR="00FF26AC" w14:paraId="0EE7040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6B7161">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6B7161">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6B7161">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6B7161">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6B7161">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6B7161">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6B7161">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6B7161">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6B7161">
        <w:trPr>
          <w:cantSplit/>
          <w:trHeight w:val="360"/>
          <w:ins w:id="23" w:author="Muthukumar Veeramani - I18368" w:date="2019-08-21T14:46:00Z"/>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6B7161">
            <w:pPr>
              <w:jc w:val="center"/>
              <w:rPr>
                <w:ins w:id="24" w:author="Muthukumar Veeramani - I18368" w:date="2019-08-21T14:46:00Z"/>
                <w:rFonts w:ascii="Arial" w:hAnsi="Arial" w:cs="Arial"/>
                <w:sz w:val="22"/>
                <w:szCs w:val="22"/>
              </w:rPr>
            </w:pPr>
            <w:ins w:id="25" w:author="Muthukumar Veeramani - I18368" w:date="2019-08-21T14:46:00Z">
              <w:r>
                <w:rPr>
                  <w:rFonts w:ascii="Arial" w:hAnsi="Arial" w:cs="Arial"/>
                  <w:sz w:val="22"/>
                  <w:szCs w:val="22"/>
                </w:rPr>
                <w:t>0.82</w:t>
              </w:r>
            </w:ins>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6B7161">
            <w:pPr>
              <w:jc w:val="center"/>
              <w:rPr>
                <w:ins w:id="26" w:author="Muthukumar Veeramani - I18368" w:date="2019-08-21T14:46:00Z"/>
                <w:rFonts w:ascii="Arial" w:hAnsi="Arial" w:cs="Arial"/>
                <w:sz w:val="22"/>
                <w:szCs w:val="22"/>
              </w:rPr>
            </w:pPr>
            <w:ins w:id="27" w:author="Muthukumar Veeramani - I18368" w:date="2019-08-21T14:46:00Z">
              <w:r>
                <w:rPr>
                  <w:rFonts w:ascii="Arial" w:hAnsi="Arial" w:cs="Arial"/>
                  <w:sz w:val="22"/>
                  <w:szCs w:val="22"/>
                </w:rPr>
                <w:t>Aug 21, 2019</w:t>
              </w:r>
            </w:ins>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6B7161">
            <w:pPr>
              <w:pStyle w:val="Doc1"/>
              <w:pageBreakBefore w:val="0"/>
              <w:suppressLineNumbers w:val="0"/>
              <w:suppressAutoHyphens w:val="0"/>
              <w:spacing w:before="0"/>
              <w:rPr>
                <w:ins w:id="28" w:author="Muthukumar Veeramani - I18368" w:date="2019-08-21T14:46:00Z"/>
                <w:rFonts w:cs="Arial"/>
                <w:sz w:val="22"/>
                <w:szCs w:val="22"/>
              </w:rPr>
            </w:pPr>
            <w:ins w:id="29" w:author="Muthukumar Veeramani - I18368" w:date="2019-08-21T14:46: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6B7161">
            <w:pPr>
              <w:pStyle w:val="Table1"/>
              <w:suppressLineNumbers/>
              <w:suppressAutoHyphens/>
              <w:spacing w:before="0"/>
              <w:rPr>
                <w:ins w:id="30" w:author="Muthukumar Veeramani - I18368" w:date="2019-08-21T14:46:00Z"/>
                <w:rFonts w:ascii="Arial" w:hAnsi="Arial"/>
                <w:sz w:val="22"/>
                <w:szCs w:val="22"/>
              </w:rPr>
            </w:pPr>
            <w:ins w:id="31" w:author="Muthukumar Veeramani - I18368" w:date="2019-08-21T14:47:00Z">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ins>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32"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32"/>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33" w:name="_Toc133640122"/>
      <w:r w:rsidRPr="00667A0D">
        <w:rPr>
          <w:rFonts w:ascii="Arial" w:hAnsi="Arial" w:cs="Arial"/>
          <w:color w:val="FFC000"/>
          <w:sz w:val="28"/>
        </w:rPr>
        <w:t>Table of Contents</w:t>
      </w:r>
      <w:bookmarkEnd w:id="33"/>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3CA25E85" w14:textId="050F697B" w:rsidR="000A2807" w:rsidRDefault="000067D8">
      <w:pPr>
        <w:pStyle w:val="TOC1"/>
        <w:tabs>
          <w:tab w:val="left" w:pos="480"/>
        </w:tabs>
        <w:rPr>
          <w:ins w:id="34" w:author="Muthukumar Veeramani - I18368" w:date="2019-08-21T14:47:00Z"/>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ins w:id="35" w:author="Muthukumar Veeramani - I18368" w:date="2019-08-21T14:47:00Z">
        <w:r w:rsidR="000A2807" w:rsidRPr="00BF2E44">
          <w:rPr>
            <w:rStyle w:val="Hyperlink"/>
            <w:noProof/>
          </w:rPr>
          <w:fldChar w:fldCharType="begin"/>
        </w:r>
        <w:r w:rsidR="000A2807" w:rsidRPr="00BF2E44">
          <w:rPr>
            <w:rStyle w:val="Hyperlink"/>
            <w:noProof/>
          </w:rPr>
          <w:instrText xml:space="preserve"> </w:instrText>
        </w:r>
        <w:r w:rsidR="000A2807">
          <w:rPr>
            <w:noProof/>
          </w:rPr>
          <w:instrText>HYPERLINK \l "_Toc17291280"</w:instrText>
        </w:r>
        <w:r w:rsidR="000A2807" w:rsidRPr="00BF2E44">
          <w:rPr>
            <w:rStyle w:val="Hyperlink"/>
            <w:noProof/>
          </w:rPr>
          <w:instrText xml:space="preserve"> </w:instrText>
        </w:r>
        <w:r w:rsidR="000A2807" w:rsidRPr="00BF2E44">
          <w:rPr>
            <w:rStyle w:val="Hyperlink"/>
            <w:noProof/>
          </w:rPr>
          <w:fldChar w:fldCharType="separate"/>
        </w:r>
        <w:r w:rsidR="000A2807" w:rsidRPr="00BF2E44">
          <w:rPr>
            <w:rStyle w:val="Hyperlink"/>
            <w:noProof/>
          </w:rPr>
          <w:t>1</w:t>
        </w:r>
        <w:r w:rsidR="000A2807">
          <w:rPr>
            <w:rFonts w:asciiTheme="minorHAnsi" w:eastAsiaTheme="minorEastAsia" w:hAnsiTheme="minorHAnsi" w:cstheme="minorBidi"/>
            <w:noProof/>
            <w:sz w:val="22"/>
            <w:szCs w:val="22"/>
            <w:lang w:val="en-US"/>
          </w:rPr>
          <w:tab/>
        </w:r>
        <w:r w:rsidR="000A2807" w:rsidRPr="00BF2E44">
          <w:rPr>
            <w:rStyle w:val="Hyperlink"/>
            <w:noProof/>
          </w:rPr>
          <w:t>Introduction</w:t>
        </w:r>
        <w:r w:rsidR="000A2807">
          <w:rPr>
            <w:noProof/>
            <w:webHidden/>
          </w:rPr>
          <w:tab/>
        </w:r>
        <w:r w:rsidR="000A2807">
          <w:rPr>
            <w:noProof/>
            <w:webHidden/>
          </w:rPr>
          <w:fldChar w:fldCharType="begin"/>
        </w:r>
        <w:r w:rsidR="000A2807">
          <w:rPr>
            <w:noProof/>
            <w:webHidden/>
          </w:rPr>
          <w:instrText xml:space="preserve"> PAGEREF _Toc17291280 \h </w:instrText>
        </w:r>
      </w:ins>
      <w:r w:rsidR="000A2807">
        <w:rPr>
          <w:noProof/>
          <w:webHidden/>
        </w:rPr>
      </w:r>
      <w:r w:rsidR="000A2807">
        <w:rPr>
          <w:noProof/>
          <w:webHidden/>
        </w:rPr>
        <w:fldChar w:fldCharType="separate"/>
      </w:r>
      <w:ins w:id="36" w:author="Muthukumar Veeramani - I18368" w:date="2019-08-21T14:47:00Z">
        <w:r w:rsidR="000A2807">
          <w:rPr>
            <w:noProof/>
            <w:webHidden/>
          </w:rPr>
          <w:t>5</w:t>
        </w:r>
        <w:r w:rsidR="000A2807">
          <w:rPr>
            <w:noProof/>
            <w:webHidden/>
          </w:rPr>
          <w:fldChar w:fldCharType="end"/>
        </w:r>
        <w:r w:rsidR="000A2807" w:rsidRPr="00BF2E44">
          <w:rPr>
            <w:rStyle w:val="Hyperlink"/>
            <w:noProof/>
          </w:rPr>
          <w:fldChar w:fldCharType="end"/>
        </w:r>
      </w:ins>
    </w:p>
    <w:p w14:paraId="3C10DE45" w14:textId="4C7909D3" w:rsidR="000A2807" w:rsidRDefault="000A2807">
      <w:pPr>
        <w:pStyle w:val="TOC1"/>
        <w:tabs>
          <w:tab w:val="left" w:pos="480"/>
        </w:tabs>
        <w:rPr>
          <w:ins w:id="37" w:author="Muthukumar Veeramani - I18368" w:date="2019-08-21T14:47:00Z"/>
          <w:rFonts w:asciiTheme="minorHAnsi" w:eastAsiaTheme="minorEastAsia" w:hAnsiTheme="minorHAnsi" w:cstheme="minorBidi"/>
          <w:noProof/>
          <w:sz w:val="22"/>
          <w:szCs w:val="22"/>
          <w:lang w:val="en-US"/>
        </w:rPr>
      </w:pPr>
      <w:ins w:id="38"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"_Toc17291281"</w:instrText>
        </w:r>
        <w:r w:rsidRPr="00BF2E44">
          <w:rPr>
            <w:rStyle w:val="Hyperlink"/>
            <w:noProof/>
          </w:rPr>
          <w:instrText xml:space="preserve"> </w:instrText>
        </w:r>
        <w:r w:rsidRPr="00BF2E44">
          <w:rPr>
            <w:rStyle w:val="Hyperlink"/>
            <w:noProof/>
          </w:rPr>
          <w:fldChar w:fldCharType="separate"/>
        </w:r>
        <w:r w:rsidRPr="00BF2E44">
          <w:rPr>
            <w:rStyle w:val="Hyperlink"/>
            <w:noProof/>
          </w:rPr>
          <w:t>2</w:t>
        </w:r>
        <w:r>
          <w:rPr>
            <w:rFonts w:asciiTheme="minorHAnsi" w:eastAsiaTheme="minorEastAsia" w:hAnsiTheme="minorHAnsi" w:cstheme="minorBidi"/>
            <w:noProof/>
            <w:sz w:val="22"/>
            <w:szCs w:val="22"/>
            <w:lang w:val="en-US"/>
          </w:rPr>
          <w:tab/>
        </w:r>
        <w:r w:rsidRPr="00BF2E44">
          <w:rPr>
            <w:rStyle w:val="Hyperlink"/>
            <w:noProof/>
          </w:rPr>
          <w:t>Release notes</w:t>
        </w:r>
        <w:r>
          <w:rPr>
            <w:noProof/>
            <w:webHidden/>
          </w:rPr>
          <w:tab/>
        </w:r>
        <w:r>
          <w:rPr>
            <w:noProof/>
            <w:webHidden/>
          </w:rPr>
          <w:fldChar w:fldCharType="begin"/>
        </w:r>
        <w:r>
          <w:rPr>
            <w:noProof/>
            <w:webHidden/>
          </w:rPr>
          <w:instrText xml:space="preserve"> PAGEREF _Toc17291281 \h </w:instrText>
        </w:r>
      </w:ins>
      <w:r>
        <w:rPr>
          <w:noProof/>
          <w:webHidden/>
        </w:rPr>
      </w:r>
      <w:r>
        <w:rPr>
          <w:noProof/>
          <w:webHidden/>
        </w:rPr>
        <w:fldChar w:fldCharType="separate"/>
      </w:r>
      <w:ins w:id="39" w:author="Muthukumar Veeramani - I18368" w:date="2019-08-21T14:47:00Z">
        <w:r>
          <w:rPr>
            <w:noProof/>
            <w:webHidden/>
          </w:rPr>
          <w:t>5</w:t>
        </w:r>
        <w:r>
          <w:rPr>
            <w:noProof/>
            <w:webHidden/>
          </w:rPr>
          <w:fldChar w:fldCharType="end"/>
        </w:r>
        <w:r w:rsidRPr="00BF2E44">
          <w:rPr>
            <w:rStyle w:val="Hyperlink"/>
            <w:noProof/>
          </w:rPr>
          <w:fldChar w:fldCharType="end"/>
        </w:r>
      </w:ins>
    </w:p>
    <w:p w14:paraId="6E2BE19E" w14:textId="65318473" w:rsidR="000A2807" w:rsidRDefault="000A2807">
      <w:pPr>
        <w:pStyle w:val="TOC2"/>
        <w:tabs>
          <w:tab w:val="left" w:pos="880"/>
          <w:tab w:val="right" w:leader="dot" w:pos="9710"/>
        </w:tabs>
        <w:rPr>
          <w:ins w:id="40" w:author="Muthukumar Veeramani - I18368" w:date="2019-08-21T14:47:00Z"/>
          <w:rFonts w:asciiTheme="minorHAnsi" w:eastAsiaTheme="minorEastAsia" w:hAnsiTheme="minorHAnsi" w:cstheme="minorBidi"/>
          <w:noProof/>
          <w:sz w:val="22"/>
          <w:szCs w:val="22"/>
          <w:lang w:val="en-US"/>
        </w:rPr>
      </w:pPr>
      <w:ins w:id="41"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"_Toc17291282"</w:instrText>
        </w:r>
        <w:r w:rsidRPr="00BF2E44">
          <w:rPr>
            <w:rStyle w:val="Hyperlink"/>
            <w:noProof/>
          </w:rPr>
          <w:instrText xml:space="preserve"> </w:instrText>
        </w:r>
        <w:r w:rsidRPr="00BF2E44">
          <w:rPr>
            <w:rStyle w:val="Hyperlink"/>
            <w:noProof/>
          </w:rPr>
          <w:fldChar w:fldCharType="separate"/>
        </w:r>
        <w:r w:rsidRPr="00BF2E44">
          <w:rPr>
            <w:rStyle w:val="Hyperlink"/>
            <w:noProof/>
          </w:rPr>
          <w:t>2.1</w:t>
        </w:r>
        <w:r>
          <w:rPr>
            <w:rFonts w:asciiTheme="minorHAnsi" w:eastAsiaTheme="minorEastAsia" w:hAnsiTheme="minorHAnsi" w:cstheme="minorBidi"/>
            <w:noProof/>
            <w:sz w:val="22"/>
            <w:szCs w:val="22"/>
            <w:lang w:val="en-US"/>
          </w:rPr>
          <w:tab/>
        </w:r>
        <w:r w:rsidRPr="00BF2E44">
          <w:rPr>
            <w:rStyle w:val="Hyperlink"/>
            <w:noProof/>
          </w:rPr>
          <w:t>Version 0.82</w:t>
        </w:r>
        <w:r>
          <w:rPr>
            <w:noProof/>
            <w:webHidden/>
          </w:rPr>
          <w:tab/>
        </w:r>
        <w:r>
          <w:rPr>
            <w:noProof/>
            <w:webHidden/>
          </w:rPr>
          <w:fldChar w:fldCharType="begin"/>
        </w:r>
        <w:r>
          <w:rPr>
            <w:noProof/>
            <w:webHidden/>
          </w:rPr>
          <w:instrText xml:space="preserve"> PAGEREF _Toc17291282 \h </w:instrText>
        </w:r>
      </w:ins>
      <w:r>
        <w:rPr>
          <w:noProof/>
          <w:webHidden/>
        </w:rPr>
      </w:r>
      <w:r>
        <w:rPr>
          <w:noProof/>
          <w:webHidden/>
        </w:rPr>
        <w:fldChar w:fldCharType="separate"/>
      </w:r>
      <w:ins w:id="42" w:author="Muthukumar Veeramani - I18368" w:date="2019-08-21T14:47:00Z">
        <w:r>
          <w:rPr>
            <w:noProof/>
            <w:webHidden/>
          </w:rPr>
          <w:t>5</w:t>
        </w:r>
        <w:r>
          <w:rPr>
            <w:noProof/>
            <w:webHidden/>
          </w:rPr>
          <w:fldChar w:fldCharType="end"/>
        </w:r>
        <w:r w:rsidRPr="00BF2E44">
          <w:rPr>
            <w:rStyle w:val="Hyperlink"/>
            <w:noProof/>
          </w:rPr>
          <w:fldChar w:fldCharType="end"/>
        </w:r>
      </w:ins>
    </w:p>
    <w:p w14:paraId="247B6176" w14:textId="2A2475A5" w:rsidR="000A2807" w:rsidRDefault="000A2807">
      <w:pPr>
        <w:pStyle w:val="TOC3"/>
        <w:tabs>
          <w:tab w:val="left" w:pos="1320"/>
          <w:tab w:val="right" w:leader="dot" w:pos="9710"/>
        </w:tabs>
        <w:rPr>
          <w:ins w:id="43" w:author="Muthukumar Veeramani - I18368" w:date="2019-08-21T14:47:00Z"/>
          <w:rFonts w:asciiTheme="minorHAnsi" w:eastAsiaTheme="minorEastAsia" w:hAnsiTheme="minorHAnsi" w:cstheme="minorBidi"/>
          <w:noProof/>
          <w:sz w:val="22"/>
          <w:szCs w:val="22"/>
          <w:lang w:val="en-US"/>
        </w:rPr>
      </w:pPr>
      <w:ins w:id="44"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"_Toc17291283"</w:instrText>
        </w:r>
        <w:r w:rsidRPr="00BF2E44">
          <w:rPr>
            <w:rStyle w:val="Hyperlink"/>
            <w:noProof/>
          </w:rPr>
          <w:instrText xml:space="preserve"> </w:instrText>
        </w:r>
        <w:r w:rsidRPr="00BF2E44">
          <w:rPr>
            <w:rStyle w:val="Hyperlink"/>
            <w:noProof/>
          </w:rPr>
          <w:fldChar w:fldCharType="separate"/>
        </w:r>
        <w:r w:rsidRPr="00BF2E44">
          <w:rPr>
            <w:rStyle w:val="Hyperlink"/>
            <w:noProof/>
          </w:rPr>
          <w:t>2.1.1</w:t>
        </w:r>
        <w:r>
          <w:rPr>
            <w:rFonts w:asciiTheme="minorHAnsi" w:eastAsiaTheme="minorEastAsia" w:hAnsiTheme="minorHAnsi" w:cstheme="minorBidi"/>
            <w:noProof/>
            <w:sz w:val="22"/>
            <w:szCs w:val="22"/>
            <w:lang w:val="en-US"/>
          </w:rPr>
          <w:tab/>
        </w:r>
        <w:r w:rsidRPr="00BF2E44">
          <w:rPr>
            <w:rStyle w:val="Hyperlink"/>
            <w:noProof/>
          </w:rPr>
          <w:t>Not implemented / Limited functionality requirements</w:t>
        </w:r>
        <w:r>
          <w:rPr>
            <w:noProof/>
            <w:webHidden/>
          </w:rPr>
          <w:tab/>
        </w:r>
        <w:r>
          <w:rPr>
            <w:noProof/>
            <w:webHidden/>
          </w:rPr>
          <w:fldChar w:fldCharType="begin"/>
        </w:r>
        <w:r>
          <w:rPr>
            <w:noProof/>
            <w:webHidden/>
          </w:rPr>
          <w:instrText xml:space="preserve"> PAGEREF _Toc17291283 \h </w:instrText>
        </w:r>
      </w:ins>
      <w:r>
        <w:rPr>
          <w:noProof/>
          <w:webHidden/>
        </w:rPr>
      </w:r>
      <w:r>
        <w:rPr>
          <w:noProof/>
          <w:webHidden/>
        </w:rPr>
        <w:fldChar w:fldCharType="separate"/>
      </w:r>
      <w:ins w:id="45" w:author="Muthukumar Veeramani - I18368" w:date="2019-08-21T14:47:00Z">
        <w:r>
          <w:rPr>
            <w:noProof/>
            <w:webHidden/>
          </w:rPr>
          <w:t>6</w:t>
        </w:r>
        <w:r>
          <w:rPr>
            <w:noProof/>
            <w:webHidden/>
          </w:rPr>
          <w:fldChar w:fldCharType="end"/>
        </w:r>
        <w:r w:rsidRPr="00BF2E44">
          <w:rPr>
            <w:rStyle w:val="Hyperlink"/>
            <w:noProof/>
          </w:rPr>
          <w:fldChar w:fldCharType="end"/>
        </w:r>
      </w:ins>
    </w:p>
    <w:p w14:paraId="2C56B779" w14:textId="1B683AA1" w:rsidR="000A2807" w:rsidRDefault="000A2807">
      <w:pPr>
        <w:pStyle w:val="TOC3"/>
        <w:tabs>
          <w:tab w:val="left" w:pos="1320"/>
          <w:tab w:val="right" w:leader="dot" w:pos="9710"/>
        </w:tabs>
        <w:rPr>
          <w:ins w:id="46" w:author="Muthukumar Veeramani - I18368" w:date="2019-08-21T14:47:00Z"/>
          <w:rFonts w:asciiTheme="minorHAnsi" w:eastAsiaTheme="minorEastAsia" w:hAnsiTheme="minorHAnsi" w:cstheme="minorBidi"/>
          <w:noProof/>
          <w:sz w:val="22"/>
          <w:szCs w:val="22"/>
          <w:lang w:val="en-US"/>
        </w:rPr>
      </w:pPr>
      <w:ins w:id="47"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"_Toc17291284"</w:instrText>
        </w:r>
        <w:r w:rsidRPr="00BF2E44">
          <w:rPr>
            <w:rStyle w:val="Hyperlink"/>
            <w:noProof/>
          </w:rPr>
          <w:instrText xml:space="preserve"> </w:instrText>
        </w:r>
        <w:r w:rsidRPr="00BF2E44">
          <w:rPr>
            <w:rStyle w:val="Hyperlink"/>
            <w:noProof/>
          </w:rPr>
          <w:fldChar w:fldCharType="separate"/>
        </w:r>
        <w:r w:rsidRPr="00BF2E44">
          <w:rPr>
            <w:rStyle w:val="Hyperlink"/>
            <w:noProof/>
          </w:rPr>
          <w:t>2.1.2</w:t>
        </w:r>
        <w:r>
          <w:rPr>
            <w:rFonts w:asciiTheme="minorHAnsi" w:eastAsiaTheme="minorEastAsia" w:hAnsiTheme="minorHAnsi" w:cstheme="minorBidi"/>
            <w:noProof/>
            <w:sz w:val="22"/>
            <w:szCs w:val="22"/>
            <w:lang w:val="en-US"/>
          </w:rPr>
          <w:tab/>
        </w:r>
        <w:r w:rsidRPr="00BF2E44">
          <w:rPr>
            <w:rStyle w:val="Hyperlink"/>
            <w:noProof/>
          </w:rPr>
          <w:t>Bug Fixes</w:t>
        </w:r>
        <w:r>
          <w:rPr>
            <w:noProof/>
            <w:webHidden/>
          </w:rPr>
          <w:tab/>
        </w:r>
        <w:r>
          <w:rPr>
            <w:noProof/>
            <w:webHidden/>
          </w:rPr>
          <w:fldChar w:fldCharType="begin"/>
        </w:r>
        <w:r>
          <w:rPr>
            <w:noProof/>
            <w:webHidden/>
          </w:rPr>
          <w:instrText xml:space="preserve"> PAGEREF _Toc17291284 \h </w:instrText>
        </w:r>
      </w:ins>
      <w:r>
        <w:rPr>
          <w:noProof/>
          <w:webHidden/>
        </w:rPr>
      </w:r>
      <w:r>
        <w:rPr>
          <w:noProof/>
          <w:webHidden/>
        </w:rPr>
        <w:fldChar w:fldCharType="separate"/>
      </w:r>
      <w:ins w:id="48" w:author="Muthukumar Veeramani - I18368" w:date="2019-08-21T14:47:00Z">
        <w:r>
          <w:rPr>
            <w:noProof/>
            <w:webHidden/>
          </w:rPr>
          <w:t>6</w:t>
        </w:r>
        <w:r>
          <w:rPr>
            <w:noProof/>
            <w:webHidden/>
          </w:rPr>
          <w:fldChar w:fldCharType="end"/>
        </w:r>
        <w:r w:rsidRPr="00BF2E44">
          <w:rPr>
            <w:rStyle w:val="Hyperlink"/>
            <w:noProof/>
          </w:rPr>
          <w:fldChar w:fldCharType="end"/>
        </w:r>
      </w:ins>
    </w:p>
    <w:p w14:paraId="15C95B00" w14:textId="1E790E1F" w:rsidR="000A2807" w:rsidRDefault="000A2807">
      <w:pPr>
        <w:pStyle w:val="TOC3"/>
        <w:tabs>
          <w:tab w:val="left" w:pos="1320"/>
          <w:tab w:val="right" w:leader="dot" w:pos="9710"/>
        </w:tabs>
        <w:rPr>
          <w:ins w:id="49" w:author="Muthukumar Veeramani - I18368" w:date="2019-08-21T14:47:00Z"/>
          <w:rFonts w:asciiTheme="minorHAnsi" w:eastAsiaTheme="minorEastAsia" w:hAnsiTheme="minorHAnsi" w:cstheme="minorBidi"/>
          <w:noProof/>
          <w:sz w:val="22"/>
          <w:szCs w:val="22"/>
          <w:lang w:val="en-US"/>
        </w:rPr>
      </w:pPr>
      <w:ins w:id="50"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"_Toc17291285"</w:instrText>
        </w:r>
        <w:r w:rsidRPr="00BF2E44">
          <w:rPr>
            <w:rStyle w:val="Hyperlink"/>
            <w:noProof/>
          </w:rPr>
          <w:instrText xml:space="preserve"> </w:instrText>
        </w:r>
        <w:r w:rsidRPr="00BF2E44">
          <w:rPr>
            <w:rStyle w:val="Hyperlink"/>
            <w:noProof/>
          </w:rPr>
          <w:fldChar w:fldCharType="separate"/>
        </w:r>
        <w:r w:rsidRPr="00BF2E44">
          <w:rPr>
            <w:rStyle w:val="Hyperlink"/>
            <w:noProof/>
          </w:rPr>
          <w:t>2.1.3</w:t>
        </w:r>
        <w:r>
          <w:rPr>
            <w:rFonts w:asciiTheme="minorHAnsi" w:eastAsiaTheme="minorEastAsia" w:hAnsiTheme="minorHAnsi" w:cstheme="minorBidi"/>
            <w:noProof/>
            <w:sz w:val="22"/>
            <w:szCs w:val="22"/>
            <w:lang w:val="en-US"/>
          </w:rPr>
          <w:tab/>
        </w:r>
        <w:r w:rsidRPr="00BF2E44">
          <w:rPr>
            <w:rStyle w:val="Hyperlink"/>
            <w:noProof/>
          </w:rPr>
          <w:t>Features added</w:t>
        </w:r>
        <w:r>
          <w:rPr>
            <w:noProof/>
            <w:webHidden/>
          </w:rPr>
          <w:tab/>
        </w:r>
        <w:r>
          <w:rPr>
            <w:noProof/>
            <w:webHidden/>
          </w:rPr>
          <w:fldChar w:fldCharType="begin"/>
        </w:r>
        <w:r>
          <w:rPr>
            <w:noProof/>
            <w:webHidden/>
          </w:rPr>
          <w:instrText xml:space="preserve"> PAGEREF _Toc17291285 \h </w:instrText>
        </w:r>
      </w:ins>
      <w:r>
        <w:rPr>
          <w:noProof/>
          <w:webHidden/>
        </w:rPr>
      </w:r>
      <w:r>
        <w:rPr>
          <w:noProof/>
          <w:webHidden/>
        </w:rPr>
        <w:fldChar w:fldCharType="separate"/>
      </w:r>
      <w:ins w:id="51" w:author="Muthukumar Veeramani - I18368" w:date="2019-08-21T14:47:00Z">
        <w:r>
          <w:rPr>
            <w:noProof/>
            <w:webHidden/>
          </w:rPr>
          <w:t>6</w:t>
        </w:r>
        <w:r>
          <w:rPr>
            <w:noProof/>
            <w:webHidden/>
          </w:rPr>
          <w:fldChar w:fldCharType="end"/>
        </w:r>
        <w:r w:rsidRPr="00BF2E44">
          <w:rPr>
            <w:rStyle w:val="Hyperlink"/>
            <w:noProof/>
          </w:rPr>
          <w:fldChar w:fldCharType="end"/>
        </w:r>
      </w:ins>
    </w:p>
    <w:p w14:paraId="68B4D1C2" w14:textId="36F4DB2B" w:rsidR="000A2807" w:rsidRDefault="000A2807">
      <w:pPr>
        <w:pStyle w:val="TOC3"/>
        <w:tabs>
          <w:tab w:val="left" w:pos="1320"/>
          <w:tab w:val="right" w:leader="dot" w:pos="9710"/>
        </w:tabs>
        <w:rPr>
          <w:ins w:id="52" w:author="Muthukumar Veeramani - I18368" w:date="2019-08-21T14:47:00Z"/>
          <w:rFonts w:asciiTheme="minorHAnsi" w:eastAsiaTheme="minorEastAsia" w:hAnsiTheme="minorHAnsi" w:cstheme="minorBidi"/>
          <w:noProof/>
          <w:sz w:val="22"/>
          <w:szCs w:val="22"/>
          <w:lang w:val="en-US"/>
        </w:rPr>
      </w:pPr>
      <w:ins w:id="53"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"_Toc17291286"</w:instrText>
        </w:r>
        <w:r w:rsidRPr="00BF2E44">
          <w:rPr>
            <w:rStyle w:val="Hyperlink"/>
            <w:noProof/>
          </w:rPr>
          <w:instrText xml:space="preserve"> </w:instrText>
        </w:r>
        <w:r w:rsidRPr="00BF2E44">
          <w:rPr>
            <w:rStyle w:val="Hyperlink"/>
            <w:noProof/>
          </w:rPr>
          <w:fldChar w:fldCharType="separate"/>
        </w:r>
        <w:r w:rsidRPr="00BF2E44">
          <w:rPr>
            <w:rStyle w:val="Hyperlink"/>
            <w:noProof/>
          </w:rPr>
          <w:t>2.1.4</w:t>
        </w:r>
        <w:r>
          <w:rPr>
            <w:rFonts w:asciiTheme="minorHAnsi" w:eastAsiaTheme="minorEastAsia" w:hAnsiTheme="minorHAnsi" w:cstheme="minorBidi"/>
            <w:noProof/>
            <w:sz w:val="22"/>
            <w:szCs w:val="22"/>
            <w:lang w:val="en-US"/>
          </w:rPr>
          <w:tab/>
        </w:r>
        <w:r w:rsidRPr="00BF2E44">
          <w:rPr>
            <w:rStyle w:val="Hyperlink"/>
            <w:noProof/>
          </w:rPr>
          <w:t>Notes</w:t>
        </w:r>
        <w:r>
          <w:rPr>
            <w:noProof/>
            <w:webHidden/>
          </w:rPr>
          <w:tab/>
        </w:r>
        <w:r>
          <w:rPr>
            <w:noProof/>
            <w:webHidden/>
          </w:rPr>
          <w:fldChar w:fldCharType="begin"/>
        </w:r>
        <w:r>
          <w:rPr>
            <w:noProof/>
            <w:webHidden/>
          </w:rPr>
          <w:instrText xml:space="preserve"> PAGEREF _Toc17291286 \h </w:instrText>
        </w:r>
      </w:ins>
      <w:r>
        <w:rPr>
          <w:noProof/>
          <w:webHidden/>
        </w:rPr>
      </w:r>
      <w:r>
        <w:rPr>
          <w:noProof/>
          <w:webHidden/>
        </w:rPr>
        <w:fldChar w:fldCharType="separate"/>
      </w:r>
      <w:ins w:id="54" w:author="Muthukumar Veeramani - I18368" w:date="2019-08-21T14:47:00Z">
        <w:r>
          <w:rPr>
            <w:noProof/>
            <w:webHidden/>
          </w:rPr>
          <w:t>6</w:t>
        </w:r>
        <w:r>
          <w:rPr>
            <w:noProof/>
            <w:webHidden/>
          </w:rPr>
          <w:fldChar w:fldCharType="end"/>
        </w:r>
        <w:r w:rsidRPr="00BF2E44">
          <w:rPr>
            <w:rStyle w:val="Hyperlink"/>
            <w:noProof/>
          </w:rPr>
          <w:fldChar w:fldCharType="end"/>
        </w:r>
      </w:ins>
    </w:p>
    <w:p w14:paraId="7BDFF99B" w14:textId="04AA2A86" w:rsidR="000A2807" w:rsidRDefault="000A2807">
      <w:pPr>
        <w:pStyle w:val="TOC2"/>
        <w:tabs>
          <w:tab w:val="left" w:pos="880"/>
          <w:tab w:val="right" w:leader="dot" w:pos="9710"/>
        </w:tabs>
        <w:rPr>
          <w:ins w:id="55" w:author="Muthukumar Veeramani - I18368" w:date="2019-08-21T14:47:00Z"/>
          <w:rFonts w:asciiTheme="minorHAnsi" w:eastAsiaTheme="minorEastAsia" w:hAnsiTheme="minorHAnsi" w:cstheme="minorBidi"/>
          <w:noProof/>
          <w:sz w:val="22"/>
          <w:szCs w:val="22"/>
          <w:lang w:val="en-US"/>
        </w:rPr>
      </w:pPr>
      <w:ins w:id="56"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"_Toc17291287"</w:instrText>
        </w:r>
        <w:r w:rsidRPr="00BF2E44">
          <w:rPr>
            <w:rStyle w:val="Hyperlink"/>
            <w:noProof/>
          </w:rPr>
          <w:instrText xml:space="preserve"> </w:instrText>
        </w:r>
        <w:r w:rsidRPr="00BF2E44">
          <w:rPr>
            <w:rStyle w:val="Hyperlink"/>
            <w:noProof/>
          </w:rPr>
          <w:fldChar w:fldCharType="separate"/>
        </w:r>
        <w:r w:rsidRPr="00BF2E44">
          <w:rPr>
            <w:rStyle w:val="Hyperlink"/>
            <w:noProof/>
          </w:rPr>
          <w:t>2.2</w:t>
        </w:r>
        <w:r>
          <w:rPr>
            <w:rFonts w:asciiTheme="minorHAnsi" w:eastAsiaTheme="minorEastAsia" w:hAnsiTheme="minorHAnsi" w:cstheme="minorBidi"/>
            <w:noProof/>
            <w:sz w:val="22"/>
            <w:szCs w:val="22"/>
            <w:lang w:val="en-US"/>
          </w:rPr>
          <w:tab/>
        </w:r>
        <w:r w:rsidRPr="00BF2E44">
          <w:rPr>
            <w:rStyle w:val="Hyperlink"/>
            <w:noProof/>
          </w:rPr>
          <w:t>Version 0.81</w:t>
        </w:r>
        <w:r>
          <w:rPr>
            <w:noProof/>
            <w:webHidden/>
          </w:rPr>
          <w:tab/>
        </w:r>
        <w:r>
          <w:rPr>
            <w:noProof/>
            <w:webHidden/>
          </w:rPr>
          <w:fldChar w:fldCharType="begin"/>
        </w:r>
        <w:r>
          <w:rPr>
            <w:noProof/>
            <w:webHidden/>
          </w:rPr>
          <w:instrText xml:space="preserve"> PAGEREF _Toc17291287 \h </w:instrText>
        </w:r>
      </w:ins>
      <w:r>
        <w:rPr>
          <w:noProof/>
          <w:webHidden/>
        </w:rPr>
      </w:r>
      <w:r>
        <w:rPr>
          <w:noProof/>
          <w:webHidden/>
        </w:rPr>
        <w:fldChar w:fldCharType="separate"/>
      </w:r>
      <w:ins w:id="57" w:author="Muthukumar Veeramani - I18368" w:date="2019-08-21T14:47:00Z">
        <w:r>
          <w:rPr>
            <w:noProof/>
            <w:webHidden/>
          </w:rPr>
          <w:t>6</w:t>
        </w:r>
        <w:r>
          <w:rPr>
            <w:noProof/>
            <w:webHidden/>
          </w:rPr>
          <w:fldChar w:fldCharType="end"/>
        </w:r>
        <w:r w:rsidRPr="00BF2E44">
          <w:rPr>
            <w:rStyle w:val="Hyperlink"/>
            <w:noProof/>
          </w:rPr>
          <w:fldChar w:fldCharType="end"/>
        </w:r>
      </w:ins>
    </w:p>
    <w:p w14:paraId="5A77B25B" w14:textId="7D6A1252" w:rsidR="000A2807" w:rsidRDefault="000A2807">
      <w:pPr>
        <w:pStyle w:val="TOC3"/>
        <w:tabs>
          <w:tab w:val="left" w:pos="1320"/>
          <w:tab w:val="right" w:leader="dot" w:pos="9710"/>
        </w:tabs>
        <w:rPr>
          <w:ins w:id="58" w:author="Muthukumar Veeramani - I18368" w:date="2019-08-21T14:47:00Z"/>
          <w:rFonts w:asciiTheme="minorHAnsi" w:eastAsiaTheme="minorEastAsia" w:hAnsiTheme="minorHAnsi" w:cstheme="minorBidi"/>
          <w:noProof/>
          <w:sz w:val="22"/>
          <w:szCs w:val="22"/>
          <w:lang w:val="en-US"/>
        </w:rPr>
      </w:pPr>
      <w:ins w:id="59"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"_Toc17291288"</w:instrText>
        </w:r>
        <w:r w:rsidRPr="00BF2E44">
          <w:rPr>
            <w:rStyle w:val="Hyperlink"/>
            <w:noProof/>
          </w:rPr>
          <w:instrText xml:space="preserve"> </w:instrText>
        </w:r>
        <w:r w:rsidRPr="00BF2E44">
          <w:rPr>
            <w:rStyle w:val="Hyperlink"/>
            <w:noProof/>
          </w:rPr>
          <w:fldChar w:fldCharType="separate"/>
        </w:r>
        <w:r w:rsidRPr="00BF2E44">
          <w:rPr>
            <w:rStyle w:val="Hyperlink"/>
            <w:noProof/>
          </w:rPr>
          <w:t>2.2.1</w:t>
        </w:r>
        <w:r>
          <w:rPr>
            <w:rFonts w:asciiTheme="minorHAnsi" w:eastAsiaTheme="minorEastAsia" w:hAnsiTheme="minorHAnsi" w:cstheme="minorBidi"/>
            <w:noProof/>
            <w:sz w:val="22"/>
            <w:szCs w:val="22"/>
            <w:lang w:val="en-US"/>
          </w:rPr>
          <w:tab/>
        </w:r>
        <w:r w:rsidRPr="00BF2E44">
          <w:rPr>
            <w:rStyle w:val="Hyperlink"/>
            <w:noProof/>
          </w:rPr>
          <w:t>Not implemented / Limited functionality requirements</w:t>
        </w:r>
        <w:r>
          <w:rPr>
            <w:noProof/>
            <w:webHidden/>
          </w:rPr>
          <w:tab/>
        </w:r>
        <w:r>
          <w:rPr>
            <w:noProof/>
            <w:webHidden/>
          </w:rPr>
          <w:fldChar w:fldCharType="begin"/>
        </w:r>
        <w:r>
          <w:rPr>
            <w:noProof/>
            <w:webHidden/>
          </w:rPr>
          <w:instrText xml:space="preserve"> PAGEREF _Toc17291288 \h </w:instrText>
        </w:r>
      </w:ins>
      <w:r>
        <w:rPr>
          <w:noProof/>
          <w:webHidden/>
        </w:rPr>
      </w:r>
      <w:r>
        <w:rPr>
          <w:noProof/>
          <w:webHidden/>
        </w:rPr>
        <w:fldChar w:fldCharType="separate"/>
      </w:r>
      <w:ins w:id="60" w:author="Muthukumar Veeramani - I18368" w:date="2019-08-21T14:47:00Z">
        <w:r>
          <w:rPr>
            <w:noProof/>
            <w:webHidden/>
          </w:rPr>
          <w:t>6</w:t>
        </w:r>
        <w:r>
          <w:rPr>
            <w:noProof/>
            <w:webHidden/>
          </w:rPr>
          <w:fldChar w:fldCharType="end"/>
        </w:r>
        <w:r w:rsidRPr="00BF2E44">
          <w:rPr>
            <w:rStyle w:val="Hyperlink"/>
            <w:noProof/>
          </w:rPr>
          <w:fldChar w:fldCharType="end"/>
        </w:r>
      </w:ins>
    </w:p>
    <w:p w14:paraId="3D02416C" w14:textId="2695BB74" w:rsidR="000A2807" w:rsidRDefault="000A2807">
      <w:pPr>
        <w:pStyle w:val="TOC3"/>
        <w:tabs>
          <w:tab w:val="left" w:pos="1320"/>
          <w:tab w:val="right" w:leader="dot" w:pos="9710"/>
        </w:tabs>
        <w:rPr>
          <w:ins w:id="61" w:author="Muthukumar Veeramani - I18368" w:date="2019-08-21T14:47:00Z"/>
          <w:rFonts w:asciiTheme="minorHAnsi" w:eastAsiaTheme="minorEastAsia" w:hAnsiTheme="minorHAnsi" w:cstheme="minorBidi"/>
          <w:noProof/>
          <w:sz w:val="22"/>
          <w:szCs w:val="22"/>
          <w:lang w:val="en-US"/>
        </w:rPr>
      </w:pPr>
      <w:ins w:id="62"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"_Toc17291292"</w:instrText>
        </w:r>
        <w:r w:rsidRPr="00BF2E44">
          <w:rPr>
            <w:rStyle w:val="Hyperlink"/>
            <w:noProof/>
          </w:rPr>
          <w:instrText xml:space="preserve"> </w:instrText>
        </w:r>
        <w:r w:rsidRPr="00BF2E44">
          <w:rPr>
            <w:rStyle w:val="Hyperlink"/>
            <w:noProof/>
          </w:rPr>
          <w:fldChar w:fldCharType="separate"/>
        </w:r>
        <w:r w:rsidRPr="00BF2E44">
          <w:rPr>
            <w:rStyle w:val="Hyperlink"/>
            <w:noProof/>
          </w:rPr>
          <w:t>2.2.2</w:t>
        </w:r>
        <w:r>
          <w:rPr>
            <w:rFonts w:asciiTheme="minorHAnsi" w:eastAsiaTheme="minorEastAsia" w:hAnsiTheme="minorHAnsi" w:cstheme="minorBidi"/>
            <w:noProof/>
            <w:sz w:val="22"/>
            <w:szCs w:val="22"/>
            <w:lang w:val="en-US"/>
          </w:rPr>
          <w:tab/>
        </w:r>
        <w:r w:rsidRPr="00BF2E44">
          <w:rPr>
            <w:rStyle w:val="Hyperlink"/>
            <w:noProof/>
          </w:rPr>
          <w:t>Bug Fixes</w:t>
        </w:r>
        <w:r>
          <w:rPr>
            <w:noProof/>
            <w:webHidden/>
          </w:rPr>
          <w:tab/>
        </w:r>
        <w:r>
          <w:rPr>
            <w:noProof/>
            <w:webHidden/>
          </w:rPr>
          <w:fldChar w:fldCharType="begin"/>
        </w:r>
        <w:r>
          <w:rPr>
            <w:noProof/>
            <w:webHidden/>
          </w:rPr>
          <w:instrText xml:space="preserve"> PAGEREF _Toc17291292 \h </w:instrText>
        </w:r>
      </w:ins>
      <w:r>
        <w:rPr>
          <w:noProof/>
          <w:webHidden/>
        </w:rPr>
      </w:r>
      <w:r>
        <w:rPr>
          <w:noProof/>
          <w:webHidden/>
        </w:rPr>
        <w:fldChar w:fldCharType="separate"/>
      </w:r>
      <w:ins w:id="63" w:author="Muthukumar Veeramani - I18368" w:date="2019-08-21T14:47:00Z">
        <w:r>
          <w:rPr>
            <w:noProof/>
            <w:webHidden/>
          </w:rPr>
          <w:t>7</w:t>
        </w:r>
        <w:r>
          <w:rPr>
            <w:noProof/>
            <w:webHidden/>
          </w:rPr>
          <w:fldChar w:fldCharType="end"/>
        </w:r>
        <w:r w:rsidRPr="00BF2E44">
          <w:rPr>
            <w:rStyle w:val="Hyperlink"/>
            <w:noProof/>
          </w:rPr>
          <w:fldChar w:fldCharType="end"/>
        </w:r>
      </w:ins>
    </w:p>
    <w:p w14:paraId="1A94A973" w14:textId="754C92BB" w:rsidR="000A2807" w:rsidRDefault="000A2807">
      <w:pPr>
        <w:pStyle w:val="TOC3"/>
        <w:tabs>
          <w:tab w:val="left" w:pos="1320"/>
          <w:tab w:val="right" w:leader="dot" w:pos="9710"/>
        </w:tabs>
        <w:rPr>
          <w:ins w:id="64" w:author="Muthukumar Veeramani - I18368" w:date="2019-08-21T14:47:00Z"/>
          <w:rFonts w:asciiTheme="minorHAnsi" w:eastAsiaTheme="minorEastAsia" w:hAnsiTheme="minorHAnsi" w:cstheme="minorBidi"/>
          <w:noProof/>
          <w:sz w:val="22"/>
          <w:szCs w:val="22"/>
          <w:lang w:val="en-US"/>
        </w:rPr>
      </w:pPr>
      <w:ins w:id="65"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"_Toc17291301"</w:instrText>
        </w:r>
        <w:r w:rsidRPr="00BF2E44">
          <w:rPr>
            <w:rStyle w:val="Hyperlink"/>
            <w:noProof/>
          </w:rPr>
          <w:instrText xml:space="preserve"> </w:instrText>
        </w:r>
        <w:r w:rsidRPr="00BF2E44">
          <w:rPr>
            <w:rStyle w:val="Hyperlink"/>
            <w:noProof/>
          </w:rPr>
          <w:fldChar w:fldCharType="separate"/>
        </w:r>
        <w:r w:rsidRPr="00BF2E44">
          <w:rPr>
            <w:rStyle w:val="Hyperlink"/>
            <w:noProof/>
          </w:rPr>
          <w:t>2.2.3</w:t>
        </w:r>
        <w:r>
          <w:rPr>
            <w:rFonts w:asciiTheme="minorHAnsi" w:eastAsiaTheme="minorEastAsia" w:hAnsiTheme="minorHAnsi" w:cstheme="minorBidi"/>
            <w:noProof/>
            <w:sz w:val="22"/>
            <w:szCs w:val="22"/>
            <w:lang w:val="en-US"/>
          </w:rPr>
          <w:tab/>
        </w:r>
        <w:r w:rsidRPr="00BF2E44">
          <w:rPr>
            <w:rStyle w:val="Hyperlink"/>
            <w:noProof/>
          </w:rPr>
          <w:t>Features added</w:t>
        </w:r>
        <w:r>
          <w:rPr>
            <w:noProof/>
            <w:webHidden/>
          </w:rPr>
          <w:tab/>
        </w:r>
        <w:r>
          <w:rPr>
            <w:noProof/>
            <w:webHidden/>
          </w:rPr>
          <w:fldChar w:fldCharType="begin"/>
        </w:r>
        <w:r>
          <w:rPr>
            <w:noProof/>
            <w:webHidden/>
          </w:rPr>
          <w:instrText xml:space="preserve"> PAGEREF _Toc17291301 \h </w:instrText>
        </w:r>
      </w:ins>
      <w:r>
        <w:rPr>
          <w:noProof/>
          <w:webHidden/>
        </w:rPr>
      </w:r>
      <w:r>
        <w:rPr>
          <w:noProof/>
          <w:webHidden/>
        </w:rPr>
        <w:fldChar w:fldCharType="separate"/>
      </w:r>
      <w:ins w:id="66" w:author="Muthukumar Veeramani - I18368" w:date="2019-08-21T14:47:00Z">
        <w:r>
          <w:rPr>
            <w:noProof/>
            <w:webHidden/>
          </w:rPr>
          <w:t>7</w:t>
        </w:r>
        <w:r>
          <w:rPr>
            <w:noProof/>
            <w:webHidden/>
          </w:rPr>
          <w:fldChar w:fldCharType="end"/>
        </w:r>
        <w:r w:rsidRPr="00BF2E44">
          <w:rPr>
            <w:rStyle w:val="Hyperlink"/>
            <w:noProof/>
          </w:rPr>
          <w:fldChar w:fldCharType="end"/>
        </w:r>
      </w:ins>
    </w:p>
    <w:p w14:paraId="543552C1" w14:textId="3513DEFF" w:rsidR="000A2807" w:rsidRDefault="000A2807">
      <w:pPr>
        <w:pStyle w:val="TOC3"/>
        <w:tabs>
          <w:tab w:val="left" w:pos="1320"/>
          <w:tab w:val="right" w:leader="dot" w:pos="9710"/>
        </w:tabs>
        <w:rPr>
          <w:ins w:id="67" w:author="Muthukumar Veeramani - I18368" w:date="2019-08-21T14:47:00Z"/>
          <w:rFonts w:asciiTheme="minorHAnsi" w:eastAsiaTheme="minorEastAsia" w:hAnsiTheme="minorHAnsi" w:cstheme="minorBidi"/>
          <w:noProof/>
          <w:sz w:val="22"/>
          <w:szCs w:val="22"/>
          <w:lang w:val="en-US"/>
        </w:rPr>
      </w:pPr>
      <w:ins w:id="68"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"_Toc17291302"</w:instrText>
        </w:r>
        <w:r w:rsidRPr="00BF2E44">
          <w:rPr>
            <w:rStyle w:val="Hyperlink"/>
            <w:noProof/>
          </w:rPr>
          <w:instrText xml:space="preserve"> </w:instrText>
        </w:r>
        <w:r w:rsidRPr="00BF2E44">
          <w:rPr>
            <w:rStyle w:val="Hyperlink"/>
            <w:noProof/>
          </w:rPr>
          <w:fldChar w:fldCharType="separate"/>
        </w:r>
        <w:r w:rsidRPr="00BF2E44">
          <w:rPr>
            <w:rStyle w:val="Hyperlink"/>
            <w:noProof/>
          </w:rPr>
          <w:t>2.2.4</w:t>
        </w:r>
        <w:r>
          <w:rPr>
            <w:rFonts w:asciiTheme="minorHAnsi" w:eastAsiaTheme="minorEastAsia" w:hAnsiTheme="minorHAnsi" w:cstheme="minorBidi"/>
            <w:noProof/>
            <w:sz w:val="22"/>
            <w:szCs w:val="22"/>
            <w:lang w:val="en-US"/>
          </w:rPr>
          <w:tab/>
        </w:r>
        <w:r w:rsidRPr="00BF2E44">
          <w:rPr>
            <w:rStyle w:val="Hyperlink"/>
            <w:noProof/>
          </w:rPr>
          <w:t>Notes</w:t>
        </w:r>
        <w:r>
          <w:rPr>
            <w:noProof/>
            <w:webHidden/>
          </w:rPr>
          <w:tab/>
        </w:r>
        <w:r>
          <w:rPr>
            <w:noProof/>
            <w:webHidden/>
          </w:rPr>
          <w:fldChar w:fldCharType="begin"/>
        </w:r>
        <w:r>
          <w:rPr>
            <w:noProof/>
            <w:webHidden/>
          </w:rPr>
          <w:instrText xml:space="preserve"> PAGEREF _Toc17291302 \h </w:instrText>
        </w:r>
      </w:ins>
      <w:r>
        <w:rPr>
          <w:noProof/>
          <w:webHidden/>
        </w:rPr>
      </w:r>
      <w:r>
        <w:rPr>
          <w:noProof/>
          <w:webHidden/>
        </w:rPr>
        <w:fldChar w:fldCharType="separate"/>
      </w:r>
      <w:ins w:id="69" w:author="Muthukumar Veeramani - I18368" w:date="2019-08-21T14:47:00Z">
        <w:r>
          <w:rPr>
            <w:noProof/>
            <w:webHidden/>
          </w:rPr>
          <w:t>7</w:t>
        </w:r>
        <w:r>
          <w:rPr>
            <w:noProof/>
            <w:webHidden/>
          </w:rPr>
          <w:fldChar w:fldCharType="end"/>
        </w:r>
        <w:r w:rsidRPr="00BF2E44">
          <w:rPr>
            <w:rStyle w:val="Hyperlink"/>
            <w:noProof/>
          </w:rPr>
          <w:fldChar w:fldCharType="end"/>
        </w:r>
      </w:ins>
    </w:p>
    <w:p w14:paraId="1CB495E0" w14:textId="239CA699" w:rsidR="000A2807" w:rsidRDefault="000A2807">
      <w:pPr>
        <w:pStyle w:val="TOC3"/>
        <w:tabs>
          <w:tab w:val="left" w:pos="1320"/>
          <w:tab w:val="right" w:leader="dot" w:pos="9710"/>
        </w:tabs>
        <w:rPr>
          <w:ins w:id="70" w:author="Muthukumar Veeramani - I18368" w:date="2019-08-21T14:47:00Z"/>
          <w:rFonts w:asciiTheme="minorHAnsi" w:eastAsiaTheme="minorEastAsia" w:hAnsiTheme="minorHAnsi" w:cstheme="minorBidi"/>
          <w:noProof/>
          <w:sz w:val="22"/>
          <w:szCs w:val="22"/>
          <w:lang w:val="en-US"/>
        </w:rPr>
      </w:pPr>
      <w:ins w:id="71"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"_Toc17291303"</w:instrText>
        </w:r>
        <w:r w:rsidRPr="00BF2E44">
          <w:rPr>
            <w:rStyle w:val="Hyperlink"/>
            <w:noProof/>
          </w:rPr>
          <w:instrText xml:space="preserve"> </w:instrText>
        </w:r>
        <w:r w:rsidRPr="00BF2E44">
          <w:rPr>
            <w:rStyle w:val="Hyperlink"/>
            <w:noProof/>
          </w:rPr>
          <w:fldChar w:fldCharType="separate"/>
        </w:r>
        <w:r w:rsidRPr="00BF2E44">
          <w:rPr>
            <w:rStyle w:val="Hyperlink"/>
            <w:noProof/>
          </w:rPr>
          <w:t>2.2.5</w:t>
        </w:r>
        <w:r>
          <w:rPr>
            <w:rFonts w:asciiTheme="minorHAnsi" w:eastAsiaTheme="minorEastAsia" w:hAnsiTheme="minorHAnsi" w:cstheme="minorBidi"/>
            <w:noProof/>
            <w:sz w:val="22"/>
            <w:szCs w:val="22"/>
            <w:lang w:val="en-US"/>
          </w:rPr>
          <w:tab/>
        </w:r>
        <w:r w:rsidRPr="00BF2E44">
          <w:rPr>
            <w:rStyle w:val="Hyperlink"/>
            <w:noProof/>
          </w:rPr>
          <w:t>Known Limitations</w:t>
        </w:r>
        <w:r>
          <w:rPr>
            <w:noProof/>
            <w:webHidden/>
          </w:rPr>
          <w:tab/>
        </w:r>
        <w:r>
          <w:rPr>
            <w:noProof/>
            <w:webHidden/>
          </w:rPr>
          <w:fldChar w:fldCharType="begin"/>
        </w:r>
        <w:r>
          <w:rPr>
            <w:noProof/>
            <w:webHidden/>
          </w:rPr>
          <w:instrText xml:space="preserve"> PAGEREF _Toc17291303 \h </w:instrText>
        </w:r>
      </w:ins>
      <w:r>
        <w:rPr>
          <w:noProof/>
          <w:webHidden/>
        </w:rPr>
      </w:r>
      <w:r>
        <w:rPr>
          <w:noProof/>
          <w:webHidden/>
        </w:rPr>
        <w:fldChar w:fldCharType="separate"/>
      </w:r>
      <w:ins w:id="72" w:author="Muthukumar Veeramani - I18368" w:date="2019-08-21T14:47:00Z">
        <w:r>
          <w:rPr>
            <w:noProof/>
            <w:webHidden/>
          </w:rPr>
          <w:t>7</w:t>
        </w:r>
        <w:r>
          <w:rPr>
            <w:noProof/>
            <w:webHidden/>
          </w:rPr>
          <w:fldChar w:fldCharType="end"/>
        </w:r>
        <w:r w:rsidRPr="00BF2E44">
          <w:rPr>
            <w:rStyle w:val="Hyperlink"/>
            <w:noProof/>
          </w:rPr>
          <w:fldChar w:fldCharType="end"/>
        </w:r>
      </w:ins>
    </w:p>
    <w:p w14:paraId="56E66B18" w14:textId="31FF578F" w:rsidR="000A2807" w:rsidRDefault="000A2807">
      <w:pPr>
        <w:pStyle w:val="TOC2"/>
        <w:tabs>
          <w:tab w:val="left" w:pos="880"/>
          <w:tab w:val="right" w:leader="dot" w:pos="9710"/>
        </w:tabs>
        <w:rPr>
          <w:ins w:id="73" w:author="Muthukumar Veeramani - I18368" w:date="2019-08-21T14:47:00Z"/>
          <w:rFonts w:asciiTheme="minorHAnsi" w:eastAsiaTheme="minorEastAsia" w:hAnsiTheme="minorHAnsi" w:cstheme="minorBidi"/>
          <w:noProof/>
          <w:sz w:val="22"/>
          <w:szCs w:val="22"/>
          <w:lang w:val="en-US"/>
        </w:rPr>
      </w:pPr>
      <w:ins w:id="74"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"_Toc17291304"</w:instrText>
        </w:r>
        <w:r w:rsidRPr="00BF2E44">
          <w:rPr>
            <w:rStyle w:val="Hyperlink"/>
            <w:noProof/>
          </w:rPr>
          <w:instrText xml:space="preserve"> </w:instrText>
        </w:r>
        <w:r w:rsidRPr="00BF2E44">
          <w:rPr>
            <w:rStyle w:val="Hyperlink"/>
            <w:noProof/>
          </w:rPr>
          <w:fldChar w:fldCharType="separate"/>
        </w:r>
        <w:r w:rsidRPr="00BF2E44">
          <w:rPr>
            <w:rStyle w:val="Hyperlink"/>
            <w:noProof/>
          </w:rPr>
          <w:t>2.3</w:t>
        </w:r>
        <w:r>
          <w:rPr>
            <w:rFonts w:asciiTheme="minorHAnsi" w:eastAsiaTheme="minorEastAsia" w:hAnsiTheme="minorHAnsi" w:cstheme="minorBidi"/>
            <w:noProof/>
            <w:sz w:val="22"/>
            <w:szCs w:val="22"/>
            <w:lang w:val="en-US"/>
          </w:rPr>
          <w:tab/>
        </w:r>
        <w:r w:rsidRPr="00BF2E44">
          <w:rPr>
            <w:rStyle w:val="Hyperlink"/>
            <w:noProof/>
          </w:rPr>
          <w:t>Version 0.8</w:t>
        </w:r>
        <w:r>
          <w:rPr>
            <w:noProof/>
            <w:webHidden/>
          </w:rPr>
          <w:tab/>
        </w:r>
        <w:r>
          <w:rPr>
            <w:noProof/>
            <w:webHidden/>
          </w:rPr>
          <w:fldChar w:fldCharType="begin"/>
        </w:r>
        <w:r>
          <w:rPr>
            <w:noProof/>
            <w:webHidden/>
          </w:rPr>
          <w:instrText xml:space="preserve"> PAGEREF _Toc17291304 \h </w:instrText>
        </w:r>
      </w:ins>
      <w:r>
        <w:rPr>
          <w:noProof/>
          <w:webHidden/>
        </w:rPr>
      </w:r>
      <w:r>
        <w:rPr>
          <w:noProof/>
          <w:webHidden/>
        </w:rPr>
        <w:fldChar w:fldCharType="separate"/>
      </w:r>
      <w:ins w:id="75" w:author="Muthukumar Veeramani - I18368" w:date="2019-08-21T14:47:00Z">
        <w:r>
          <w:rPr>
            <w:noProof/>
            <w:webHidden/>
          </w:rPr>
          <w:t>7</w:t>
        </w:r>
        <w:r>
          <w:rPr>
            <w:noProof/>
            <w:webHidden/>
          </w:rPr>
          <w:fldChar w:fldCharType="end"/>
        </w:r>
        <w:r w:rsidRPr="00BF2E44">
          <w:rPr>
            <w:rStyle w:val="Hyperlink"/>
            <w:noProof/>
          </w:rPr>
          <w:fldChar w:fldCharType="end"/>
        </w:r>
      </w:ins>
    </w:p>
    <w:p w14:paraId="60A764D0" w14:textId="6D7C8A43" w:rsidR="000A2807" w:rsidRDefault="000A2807">
      <w:pPr>
        <w:pStyle w:val="TOC3"/>
        <w:tabs>
          <w:tab w:val="left" w:pos="1320"/>
          <w:tab w:val="right" w:leader="dot" w:pos="9710"/>
        </w:tabs>
        <w:rPr>
          <w:ins w:id="76" w:author="Muthukumar Veeramani - I18368" w:date="2019-08-21T14:47:00Z"/>
          <w:rFonts w:asciiTheme="minorHAnsi" w:eastAsiaTheme="minorEastAsia" w:hAnsiTheme="minorHAnsi" w:cstheme="minorBidi"/>
          <w:noProof/>
          <w:sz w:val="22"/>
          <w:szCs w:val="22"/>
          <w:lang w:val="en-US"/>
        </w:rPr>
      </w:pPr>
      <w:ins w:id="77"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"_Toc17291305"</w:instrText>
        </w:r>
        <w:r w:rsidRPr="00BF2E44">
          <w:rPr>
            <w:rStyle w:val="Hyperlink"/>
            <w:noProof/>
          </w:rPr>
          <w:instrText xml:space="preserve"> </w:instrText>
        </w:r>
        <w:r w:rsidRPr="00BF2E44">
          <w:rPr>
            <w:rStyle w:val="Hyperlink"/>
            <w:noProof/>
          </w:rPr>
          <w:fldChar w:fldCharType="separate"/>
        </w:r>
        <w:r w:rsidRPr="00BF2E44">
          <w:rPr>
            <w:rStyle w:val="Hyperlink"/>
            <w:noProof/>
          </w:rPr>
          <w:t>2.3.1</w:t>
        </w:r>
        <w:r>
          <w:rPr>
            <w:rFonts w:asciiTheme="minorHAnsi" w:eastAsiaTheme="minorEastAsia" w:hAnsiTheme="minorHAnsi" w:cstheme="minorBidi"/>
            <w:noProof/>
            <w:sz w:val="22"/>
            <w:szCs w:val="22"/>
            <w:lang w:val="en-US"/>
          </w:rPr>
          <w:tab/>
        </w:r>
        <w:r w:rsidRPr="00BF2E44">
          <w:rPr>
            <w:rStyle w:val="Hyperlink"/>
            <w:noProof/>
          </w:rPr>
          <w:t>Not implemented / Limited functionality requirements</w:t>
        </w:r>
        <w:r>
          <w:rPr>
            <w:noProof/>
            <w:webHidden/>
          </w:rPr>
          <w:tab/>
        </w:r>
        <w:r>
          <w:rPr>
            <w:noProof/>
            <w:webHidden/>
          </w:rPr>
          <w:fldChar w:fldCharType="begin"/>
        </w:r>
        <w:r>
          <w:rPr>
            <w:noProof/>
            <w:webHidden/>
          </w:rPr>
          <w:instrText xml:space="preserve"> PAGEREF _Toc17291305 \h </w:instrText>
        </w:r>
      </w:ins>
      <w:r>
        <w:rPr>
          <w:noProof/>
          <w:webHidden/>
        </w:rPr>
      </w:r>
      <w:r>
        <w:rPr>
          <w:noProof/>
          <w:webHidden/>
        </w:rPr>
        <w:fldChar w:fldCharType="separate"/>
      </w:r>
      <w:ins w:id="78" w:author="Muthukumar Veeramani - I18368" w:date="2019-08-21T14:47:00Z">
        <w:r>
          <w:rPr>
            <w:noProof/>
            <w:webHidden/>
          </w:rPr>
          <w:t>8</w:t>
        </w:r>
        <w:r>
          <w:rPr>
            <w:noProof/>
            <w:webHidden/>
          </w:rPr>
          <w:fldChar w:fldCharType="end"/>
        </w:r>
        <w:r w:rsidRPr="00BF2E44">
          <w:rPr>
            <w:rStyle w:val="Hyperlink"/>
            <w:noProof/>
          </w:rPr>
          <w:fldChar w:fldCharType="end"/>
        </w:r>
      </w:ins>
    </w:p>
    <w:p w14:paraId="10D36B63" w14:textId="2C5DC87C" w:rsidR="000A2807" w:rsidRDefault="000A2807">
      <w:pPr>
        <w:pStyle w:val="TOC3"/>
        <w:tabs>
          <w:tab w:val="left" w:pos="1320"/>
          <w:tab w:val="right" w:leader="dot" w:pos="9710"/>
        </w:tabs>
        <w:rPr>
          <w:ins w:id="79" w:author="Muthukumar Veeramani - I18368" w:date="2019-08-21T14:47:00Z"/>
          <w:rFonts w:asciiTheme="minorHAnsi" w:eastAsiaTheme="minorEastAsia" w:hAnsiTheme="minorHAnsi" w:cstheme="minorBidi"/>
          <w:noProof/>
          <w:sz w:val="22"/>
          <w:szCs w:val="22"/>
          <w:lang w:val="en-US"/>
        </w:rPr>
      </w:pPr>
      <w:ins w:id="80"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"_Toc17291306"</w:instrText>
        </w:r>
        <w:r w:rsidRPr="00BF2E44">
          <w:rPr>
            <w:rStyle w:val="Hyperlink"/>
            <w:noProof/>
          </w:rPr>
          <w:instrText xml:space="preserve"> </w:instrText>
        </w:r>
        <w:r w:rsidRPr="00BF2E44">
          <w:rPr>
            <w:rStyle w:val="Hyperlink"/>
            <w:noProof/>
          </w:rPr>
          <w:fldChar w:fldCharType="separate"/>
        </w:r>
        <w:r w:rsidRPr="00BF2E44">
          <w:rPr>
            <w:rStyle w:val="Hyperlink"/>
            <w:noProof/>
          </w:rPr>
          <w:t>2.3.2</w:t>
        </w:r>
        <w:r>
          <w:rPr>
            <w:rFonts w:asciiTheme="minorHAnsi" w:eastAsiaTheme="minorEastAsia" w:hAnsiTheme="minorHAnsi" w:cstheme="minorBidi"/>
            <w:noProof/>
            <w:sz w:val="22"/>
            <w:szCs w:val="22"/>
            <w:lang w:val="en-US"/>
          </w:rPr>
          <w:tab/>
        </w:r>
        <w:r w:rsidRPr="00BF2E44">
          <w:rPr>
            <w:rStyle w:val="Hyperlink"/>
            <w:noProof/>
          </w:rPr>
          <w:t>Bug Fixes</w:t>
        </w:r>
        <w:r>
          <w:rPr>
            <w:noProof/>
            <w:webHidden/>
          </w:rPr>
          <w:tab/>
        </w:r>
        <w:r>
          <w:rPr>
            <w:noProof/>
            <w:webHidden/>
          </w:rPr>
          <w:fldChar w:fldCharType="begin"/>
        </w:r>
        <w:r>
          <w:rPr>
            <w:noProof/>
            <w:webHidden/>
          </w:rPr>
          <w:instrText xml:space="preserve"> PAGEREF _Toc17291306 \h </w:instrText>
        </w:r>
      </w:ins>
      <w:r>
        <w:rPr>
          <w:noProof/>
          <w:webHidden/>
        </w:rPr>
      </w:r>
      <w:r>
        <w:rPr>
          <w:noProof/>
          <w:webHidden/>
        </w:rPr>
        <w:fldChar w:fldCharType="separate"/>
      </w:r>
      <w:ins w:id="81" w:author="Muthukumar Veeramani - I18368" w:date="2019-08-21T14:47:00Z">
        <w:r>
          <w:rPr>
            <w:noProof/>
            <w:webHidden/>
          </w:rPr>
          <w:t>8</w:t>
        </w:r>
        <w:r>
          <w:rPr>
            <w:noProof/>
            <w:webHidden/>
          </w:rPr>
          <w:fldChar w:fldCharType="end"/>
        </w:r>
        <w:r w:rsidRPr="00BF2E44">
          <w:rPr>
            <w:rStyle w:val="Hyperlink"/>
            <w:noProof/>
          </w:rPr>
          <w:fldChar w:fldCharType="end"/>
        </w:r>
      </w:ins>
    </w:p>
    <w:p w14:paraId="19CB770E" w14:textId="0B6DA2CF" w:rsidR="000A2807" w:rsidRDefault="000A2807">
      <w:pPr>
        <w:pStyle w:val="TOC3"/>
        <w:tabs>
          <w:tab w:val="left" w:pos="1320"/>
          <w:tab w:val="right" w:leader="dot" w:pos="9710"/>
        </w:tabs>
        <w:rPr>
          <w:ins w:id="82" w:author="Muthukumar Veeramani - I18368" w:date="2019-08-21T14:47:00Z"/>
          <w:rFonts w:asciiTheme="minorHAnsi" w:eastAsiaTheme="minorEastAsia" w:hAnsiTheme="minorHAnsi" w:cstheme="minorBidi"/>
          <w:noProof/>
          <w:sz w:val="22"/>
          <w:szCs w:val="22"/>
          <w:lang w:val="en-US"/>
        </w:rPr>
      </w:pPr>
      <w:ins w:id="83"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"_Toc17291307"</w:instrText>
        </w:r>
        <w:r w:rsidRPr="00BF2E44">
          <w:rPr>
            <w:rStyle w:val="Hyperlink"/>
            <w:noProof/>
          </w:rPr>
          <w:instrText xml:space="preserve"> </w:instrText>
        </w:r>
        <w:r w:rsidRPr="00BF2E44">
          <w:rPr>
            <w:rStyle w:val="Hyperlink"/>
            <w:noProof/>
          </w:rPr>
          <w:fldChar w:fldCharType="separate"/>
        </w:r>
        <w:r w:rsidRPr="00BF2E44">
          <w:rPr>
            <w:rStyle w:val="Hyperlink"/>
            <w:noProof/>
          </w:rPr>
          <w:t>2.3.3</w:t>
        </w:r>
        <w:r>
          <w:rPr>
            <w:rFonts w:asciiTheme="minorHAnsi" w:eastAsiaTheme="minorEastAsia" w:hAnsiTheme="minorHAnsi" w:cstheme="minorBidi"/>
            <w:noProof/>
            <w:sz w:val="22"/>
            <w:szCs w:val="22"/>
            <w:lang w:val="en-US"/>
          </w:rPr>
          <w:tab/>
        </w:r>
        <w:r w:rsidRPr="00BF2E44">
          <w:rPr>
            <w:rStyle w:val="Hyperlink"/>
            <w:noProof/>
          </w:rPr>
          <w:t>Features added</w:t>
        </w:r>
        <w:r>
          <w:rPr>
            <w:noProof/>
            <w:webHidden/>
          </w:rPr>
          <w:tab/>
        </w:r>
        <w:r>
          <w:rPr>
            <w:noProof/>
            <w:webHidden/>
          </w:rPr>
          <w:fldChar w:fldCharType="begin"/>
        </w:r>
        <w:r>
          <w:rPr>
            <w:noProof/>
            <w:webHidden/>
          </w:rPr>
          <w:instrText xml:space="preserve"> PAGEREF _Toc17291307 \h </w:instrText>
        </w:r>
      </w:ins>
      <w:r>
        <w:rPr>
          <w:noProof/>
          <w:webHidden/>
        </w:rPr>
      </w:r>
      <w:r>
        <w:rPr>
          <w:noProof/>
          <w:webHidden/>
        </w:rPr>
        <w:fldChar w:fldCharType="separate"/>
      </w:r>
      <w:ins w:id="84" w:author="Muthukumar Veeramani - I18368" w:date="2019-08-21T14:47:00Z">
        <w:r>
          <w:rPr>
            <w:noProof/>
            <w:webHidden/>
          </w:rPr>
          <w:t>8</w:t>
        </w:r>
        <w:r>
          <w:rPr>
            <w:noProof/>
            <w:webHidden/>
          </w:rPr>
          <w:fldChar w:fldCharType="end"/>
        </w:r>
        <w:r w:rsidRPr="00BF2E44">
          <w:rPr>
            <w:rStyle w:val="Hyperlink"/>
            <w:noProof/>
          </w:rPr>
          <w:fldChar w:fldCharType="end"/>
        </w:r>
      </w:ins>
    </w:p>
    <w:p w14:paraId="2DA30F81" w14:textId="4C5AC4DC" w:rsidR="000A2807" w:rsidRDefault="000A2807">
      <w:pPr>
        <w:pStyle w:val="TOC3"/>
        <w:tabs>
          <w:tab w:val="left" w:pos="1320"/>
          <w:tab w:val="right" w:leader="dot" w:pos="9710"/>
        </w:tabs>
        <w:rPr>
          <w:ins w:id="85" w:author="Muthukumar Veeramani - I18368" w:date="2019-08-21T14:47:00Z"/>
          <w:rFonts w:asciiTheme="minorHAnsi" w:eastAsiaTheme="minorEastAsia" w:hAnsiTheme="minorHAnsi" w:cstheme="minorBidi"/>
          <w:noProof/>
          <w:sz w:val="22"/>
          <w:szCs w:val="22"/>
          <w:lang w:val="en-US"/>
        </w:rPr>
      </w:pPr>
      <w:ins w:id="86" w:author="Muthukumar Veeramani - I18368" w:date="2019-08-21T14:47:00Z">
        <w:r w:rsidRPr="00BF2E44">
          <w:rPr>
            <w:rStyle w:val="Hyperlink"/>
            <w:noProof/>
          </w:rPr>
          <w:fldChar w:fldCharType="begin"/>
        </w:r>
        <w:r w:rsidRPr="00BF2E44">
          <w:rPr>
            <w:rStyle w:val="Hyperlink"/>
            <w:noProof/>
          </w:rPr>
          <w:instrText xml:space="preserve"> </w:instrText>
        </w:r>
        <w:r>
          <w:rPr>
            <w:noProof/>
          </w:rPr>
          <w:instrText>HYPERLINK \l "_Toc17291308"</w:instrText>
        </w:r>
        <w:r w:rsidRPr="00BF2E44">
          <w:rPr>
            <w:rStyle w:val="Hyperlink"/>
            <w:noProof/>
          </w:rPr>
          <w:instrText xml:space="preserve"> </w:instrText>
        </w:r>
        <w:r w:rsidRPr="00BF2E44">
          <w:rPr>
            <w:rStyle w:val="Hyperlink"/>
            <w:noProof/>
          </w:rPr>
          <w:fldChar w:fldCharType="separate"/>
        </w:r>
        <w:r w:rsidRPr="00BF2E44">
          <w:rPr>
            <w:rStyle w:val="Hyperlink"/>
            <w:noProof/>
          </w:rPr>
          <w:t>2.3.4</w:t>
        </w:r>
        <w:r>
          <w:rPr>
            <w:rFonts w:asciiTheme="minorHAnsi" w:eastAsiaTheme="minorEastAsia" w:hAnsiTheme="minorHAnsi" w:cstheme="minorBidi"/>
            <w:noProof/>
            <w:sz w:val="22"/>
            <w:szCs w:val="22"/>
            <w:lang w:val="en-US"/>
          </w:rPr>
          <w:tab/>
        </w:r>
        <w:r w:rsidRPr="00BF2E44">
          <w:rPr>
            <w:rStyle w:val="Hyperlink"/>
            <w:noProof/>
          </w:rPr>
          <w:t>Notes</w:t>
        </w:r>
        <w:r>
          <w:rPr>
            <w:noProof/>
            <w:webHidden/>
          </w:rPr>
          <w:tab/>
        </w:r>
        <w:r>
          <w:rPr>
            <w:noProof/>
            <w:webHidden/>
          </w:rPr>
          <w:fldChar w:fldCharType="begin"/>
        </w:r>
        <w:r>
          <w:rPr>
            <w:noProof/>
            <w:webHidden/>
          </w:rPr>
          <w:instrText xml:space="preserve"> PAGEREF _Toc17291308 \h </w:instrText>
        </w:r>
      </w:ins>
      <w:r>
        <w:rPr>
          <w:noProof/>
          <w:webHidden/>
        </w:rPr>
      </w:r>
      <w:r>
        <w:rPr>
          <w:noProof/>
          <w:webHidden/>
        </w:rPr>
        <w:fldChar w:fldCharType="separate"/>
      </w:r>
      <w:ins w:id="87" w:author="Muthukumar Veeramani - I18368" w:date="2019-08-21T14:47:00Z">
        <w:r>
          <w:rPr>
            <w:noProof/>
            <w:webHidden/>
          </w:rPr>
          <w:t>8</w:t>
        </w:r>
        <w:r>
          <w:rPr>
            <w:noProof/>
            <w:webHidden/>
          </w:rPr>
          <w:fldChar w:fldCharType="end"/>
        </w:r>
        <w:r w:rsidRPr="00BF2E44">
          <w:rPr>
            <w:rStyle w:val="Hyperlink"/>
            <w:noProof/>
          </w:rPr>
          <w:fldChar w:fldCharType="end"/>
        </w:r>
      </w:ins>
    </w:p>
    <w:p w14:paraId="3EE33F2A" w14:textId="033D0734" w:rsidR="00CC4C9B" w:rsidDel="000A2807" w:rsidRDefault="00CC4C9B">
      <w:pPr>
        <w:pStyle w:val="TOC1"/>
        <w:tabs>
          <w:tab w:val="left" w:pos="480"/>
        </w:tabs>
        <w:rPr>
          <w:del w:id="88" w:author="Muthukumar Veeramani - I18368" w:date="2019-08-21T14:47:00Z"/>
          <w:rFonts w:asciiTheme="minorHAnsi" w:eastAsiaTheme="minorEastAsia" w:hAnsiTheme="minorHAnsi" w:cstheme="minorBidi"/>
          <w:noProof/>
          <w:sz w:val="22"/>
          <w:szCs w:val="22"/>
          <w:lang w:val="en-US"/>
        </w:rPr>
      </w:pPr>
      <w:del w:id="89" w:author="Muthukumar Veeramani - I18368" w:date="2019-08-21T14:47:00Z">
        <w:r w:rsidRPr="000A2807" w:rsidDel="000A2807">
          <w:rPr>
            <w:rStyle w:val="Hyperlink"/>
            <w:noProof/>
          </w:rPr>
          <w:delText>1</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Introduction</w:delText>
        </w:r>
        <w:r w:rsidDel="000A2807">
          <w:rPr>
            <w:noProof/>
            <w:webHidden/>
          </w:rPr>
          <w:tab/>
          <w:delText>5</w:delText>
        </w:r>
      </w:del>
    </w:p>
    <w:p w14:paraId="2EFB0494" w14:textId="6D395C19" w:rsidR="00CC4C9B" w:rsidDel="000A2807" w:rsidRDefault="00CC4C9B">
      <w:pPr>
        <w:pStyle w:val="TOC1"/>
        <w:tabs>
          <w:tab w:val="left" w:pos="480"/>
        </w:tabs>
        <w:rPr>
          <w:del w:id="90" w:author="Muthukumar Veeramani - I18368" w:date="2019-08-21T14:47:00Z"/>
          <w:rFonts w:asciiTheme="minorHAnsi" w:eastAsiaTheme="minorEastAsia" w:hAnsiTheme="minorHAnsi" w:cstheme="minorBidi"/>
          <w:noProof/>
          <w:sz w:val="22"/>
          <w:szCs w:val="22"/>
          <w:lang w:val="en-US"/>
        </w:rPr>
      </w:pPr>
      <w:del w:id="91" w:author="Muthukumar Veeramani - I18368" w:date="2019-08-21T14:47:00Z">
        <w:r w:rsidRPr="000A2807" w:rsidDel="000A2807">
          <w:rPr>
            <w:rStyle w:val="Hyperlink"/>
            <w:noProof/>
          </w:rPr>
          <w:delText>2</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Release notes</w:delText>
        </w:r>
        <w:r w:rsidDel="000A2807">
          <w:rPr>
            <w:noProof/>
            <w:webHidden/>
          </w:rPr>
          <w:tab/>
          <w:delText>5</w:delText>
        </w:r>
      </w:del>
    </w:p>
    <w:p w14:paraId="6EEB5ED4" w14:textId="75EE43FB" w:rsidR="00CC4C9B" w:rsidDel="000A2807" w:rsidRDefault="00CC4C9B">
      <w:pPr>
        <w:pStyle w:val="TOC2"/>
        <w:tabs>
          <w:tab w:val="left" w:pos="880"/>
          <w:tab w:val="right" w:leader="dot" w:pos="9710"/>
        </w:tabs>
        <w:rPr>
          <w:del w:id="92" w:author="Muthukumar Veeramani - I18368" w:date="2019-08-21T14:47:00Z"/>
          <w:rFonts w:asciiTheme="minorHAnsi" w:eastAsiaTheme="minorEastAsia" w:hAnsiTheme="minorHAnsi" w:cstheme="minorBidi"/>
          <w:noProof/>
          <w:sz w:val="22"/>
          <w:szCs w:val="22"/>
          <w:lang w:val="en-US"/>
        </w:rPr>
      </w:pPr>
      <w:del w:id="93" w:author="Muthukumar Veeramani - I18368" w:date="2019-08-21T14:47:00Z">
        <w:r w:rsidRPr="000A2807" w:rsidDel="000A2807">
          <w:rPr>
            <w:rStyle w:val="Hyperlink"/>
            <w:noProof/>
          </w:rPr>
          <w:delText>2.1</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Version 0.81</w:delText>
        </w:r>
        <w:r w:rsidDel="000A2807">
          <w:rPr>
            <w:noProof/>
            <w:webHidden/>
          </w:rPr>
          <w:tab/>
          <w:delText>5</w:delText>
        </w:r>
      </w:del>
    </w:p>
    <w:p w14:paraId="56A1ECA4" w14:textId="452ACFAF" w:rsidR="00CC4C9B" w:rsidDel="000A2807" w:rsidRDefault="00CC4C9B">
      <w:pPr>
        <w:pStyle w:val="TOC3"/>
        <w:tabs>
          <w:tab w:val="left" w:pos="1320"/>
          <w:tab w:val="right" w:leader="dot" w:pos="9710"/>
        </w:tabs>
        <w:rPr>
          <w:del w:id="94" w:author="Muthukumar Veeramani - I18368" w:date="2019-08-21T14:47:00Z"/>
          <w:rFonts w:asciiTheme="minorHAnsi" w:eastAsiaTheme="minorEastAsia" w:hAnsiTheme="minorHAnsi" w:cstheme="minorBidi"/>
          <w:noProof/>
          <w:sz w:val="22"/>
          <w:szCs w:val="22"/>
          <w:lang w:val="en-US"/>
        </w:rPr>
      </w:pPr>
      <w:del w:id="95" w:author="Muthukumar Veeramani - I18368" w:date="2019-08-21T14:47:00Z">
        <w:r w:rsidRPr="000A2807" w:rsidDel="000A2807">
          <w:rPr>
            <w:rStyle w:val="Hyperlink"/>
            <w:noProof/>
          </w:rPr>
          <w:delText>2.1.1</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Not implemented / Limited functionality requirements</w:delText>
        </w:r>
        <w:r w:rsidDel="000A2807">
          <w:rPr>
            <w:noProof/>
            <w:webHidden/>
          </w:rPr>
          <w:tab/>
          <w:delText>6</w:delText>
        </w:r>
      </w:del>
    </w:p>
    <w:p w14:paraId="1D0032B6" w14:textId="6DF10134" w:rsidR="00CC4C9B" w:rsidDel="000A2807" w:rsidRDefault="00CC4C9B">
      <w:pPr>
        <w:pStyle w:val="TOC3"/>
        <w:tabs>
          <w:tab w:val="left" w:pos="1320"/>
          <w:tab w:val="right" w:leader="dot" w:pos="9710"/>
        </w:tabs>
        <w:rPr>
          <w:del w:id="96" w:author="Muthukumar Veeramani - I18368" w:date="2019-08-21T14:47:00Z"/>
          <w:rFonts w:asciiTheme="minorHAnsi" w:eastAsiaTheme="minorEastAsia" w:hAnsiTheme="minorHAnsi" w:cstheme="minorBidi"/>
          <w:noProof/>
          <w:sz w:val="22"/>
          <w:szCs w:val="22"/>
          <w:lang w:val="en-US"/>
        </w:rPr>
      </w:pPr>
      <w:del w:id="97" w:author="Muthukumar Veeramani - I18368" w:date="2019-08-21T14:47:00Z">
        <w:r w:rsidRPr="000A2807" w:rsidDel="000A2807">
          <w:rPr>
            <w:rStyle w:val="Hyperlink"/>
            <w:noProof/>
          </w:rPr>
          <w:delText>2.1.2</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Bug Fixes</w:delText>
        </w:r>
        <w:r w:rsidDel="000A2807">
          <w:rPr>
            <w:noProof/>
            <w:webHidden/>
          </w:rPr>
          <w:tab/>
          <w:delText>6</w:delText>
        </w:r>
      </w:del>
    </w:p>
    <w:p w14:paraId="2BA62F82" w14:textId="071DD2F9" w:rsidR="00CC4C9B" w:rsidDel="000A2807" w:rsidRDefault="00CC4C9B">
      <w:pPr>
        <w:pStyle w:val="TOC3"/>
        <w:tabs>
          <w:tab w:val="left" w:pos="1320"/>
          <w:tab w:val="right" w:leader="dot" w:pos="9710"/>
        </w:tabs>
        <w:rPr>
          <w:del w:id="98" w:author="Muthukumar Veeramani - I18368" w:date="2019-08-21T14:47:00Z"/>
          <w:rFonts w:asciiTheme="minorHAnsi" w:eastAsiaTheme="minorEastAsia" w:hAnsiTheme="minorHAnsi" w:cstheme="minorBidi"/>
          <w:noProof/>
          <w:sz w:val="22"/>
          <w:szCs w:val="22"/>
          <w:lang w:val="en-US"/>
        </w:rPr>
      </w:pPr>
      <w:del w:id="99" w:author="Muthukumar Veeramani - I18368" w:date="2019-08-21T14:47:00Z">
        <w:r w:rsidRPr="000A2807" w:rsidDel="000A2807">
          <w:rPr>
            <w:rStyle w:val="Hyperlink"/>
            <w:noProof/>
          </w:rPr>
          <w:delText>2.1.3</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Features added</w:delText>
        </w:r>
        <w:r w:rsidDel="000A2807">
          <w:rPr>
            <w:noProof/>
            <w:webHidden/>
          </w:rPr>
          <w:tab/>
          <w:delText>6</w:delText>
        </w:r>
      </w:del>
    </w:p>
    <w:p w14:paraId="21795B54" w14:textId="6210BE81" w:rsidR="00CC4C9B" w:rsidDel="000A2807" w:rsidRDefault="00CC4C9B">
      <w:pPr>
        <w:pStyle w:val="TOC3"/>
        <w:tabs>
          <w:tab w:val="left" w:pos="1320"/>
          <w:tab w:val="right" w:leader="dot" w:pos="9710"/>
        </w:tabs>
        <w:rPr>
          <w:del w:id="100" w:author="Muthukumar Veeramani - I18368" w:date="2019-08-21T14:47:00Z"/>
          <w:rFonts w:asciiTheme="minorHAnsi" w:eastAsiaTheme="minorEastAsia" w:hAnsiTheme="minorHAnsi" w:cstheme="minorBidi"/>
          <w:noProof/>
          <w:sz w:val="22"/>
          <w:szCs w:val="22"/>
          <w:lang w:val="en-US"/>
        </w:rPr>
      </w:pPr>
      <w:del w:id="101" w:author="Muthukumar Veeramani - I18368" w:date="2019-08-21T14:47:00Z">
        <w:r w:rsidRPr="000A2807" w:rsidDel="000A2807">
          <w:rPr>
            <w:rStyle w:val="Hyperlink"/>
            <w:noProof/>
          </w:rPr>
          <w:delText>2.1.4</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Notes</w:delText>
        </w:r>
        <w:r w:rsidDel="000A2807">
          <w:rPr>
            <w:noProof/>
            <w:webHidden/>
          </w:rPr>
          <w:tab/>
          <w:delText>6</w:delText>
        </w:r>
      </w:del>
    </w:p>
    <w:p w14:paraId="47B17BD5" w14:textId="4130CEB1" w:rsidR="00CC4C9B" w:rsidDel="000A2807" w:rsidRDefault="00CC4C9B">
      <w:pPr>
        <w:pStyle w:val="TOC3"/>
        <w:tabs>
          <w:tab w:val="left" w:pos="1320"/>
          <w:tab w:val="right" w:leader="dot" w:pos="9710"/>
        </w:tabs>
        <w:rPr>
          <w:del w:id="102" w:author="Muthukumar Veeramani - I18368" w:date="2019-08-21T14:47:00Z"/>
          <w:rFonts w:asciiTheme="minorHAnsi" w:eastAsiaTheme="minorEastAsia" w:hAnsiTheme="minorHAnsi" w:cstheme="minorBidi"/>
          <w:noProof/>
          <w:sz w:val="22"/>
          <w:szCs w:val="22"/>
          <w:lang w:val="en-US"/>
        </w:rPr>
      </w:pPr>
      <w:del w:id="103" w:author="Muthukumar Veeramani - I18368" w:date="2019-08-21T14:47:00Z">
        <w:r w:rsidRPr="000A2807" w:rsidDel="000A2807">
          <w:rPr>
            <w:rStyle w:val="Hyperlink"/>
            <w:noProof/>
          </w:rPr>
          <w:delText>2.1.5</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Known Limitations</w:delText>
        </w:r>
        <w:r w:rsidDel="000A2807">
          <w:rPr>
            <w:noProof/>
            <w:webHidden/>
          </w:rPr>
          <w:tab/>
          <w:delText>6</w:delText>
        </w:r>
      </w:del>
    </w:p>
    <w:p w14:paraId="7EE87DCE" w14:textId="691E2A33" w:rsidR="00CC4C9B" w:rsidDel="000A2807" w:rsidRDefault="00CC4C9B">
      <w:pPr>
        <w:pStyle w:val="TOC2"/>
        <w:tabs>
          <w:tab w:val="left" w:pos="880"/>
          <w:tab w:val="right" w:leader="dot" w:pos="9710"/>
        </w:tabs>
        <w:rPr>
          <w:del w:id="104" w:author="Muthukumar Veeramani - I18368" w:date="2019-08-21T14:47:00Z"/>
          <w:rFonts w:asciiTheme="minorHAnsi" w:eastAsiaTheme="minorEastAsia" w:hAnsiTheme="minorHAnsi" w:cstheme="minorBidi"/>
          <w:noProof/>
          <w:sz w:val="22"/>
          <w:szCs w:val="22"/>
          <w:lang w:val="en-US"/>
        </w:rPr>
      </w:pPr>
      <w:del w:id="105" w:author="Muthukumar Veeramani - I18368" w:date="2019-08-21T14:47:00Z">
        <w:r w:rsidRPr="000A2807" w:rsidDel="000A2807">
          <w:rPr>
            <w:rStyle w:val="Hyperlink"/>
            <w:noProof/>
          </w:rPr>
          <w:delText>2.2</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Version 0.8</w:delText>
        </w:r>
        <w:r w:rsidDel="000A2807">
          <w:rPr>
            <w:noProof/>
            <w:webHidden/>
          </w:rPr>
          <w:tab/>
          <w:delText>6</w:delText>
        </w:r>
      </w:del>
    </w:p>
    <w:p w14:paraId="382F4976" w14:textId="4AC74658" w:rsidR="00CC4C9B" w:rsidDel="000A2807" w:rsidRDefault="00CC4C9B">
      <w:pPr>
        <w:pStyle w:val="TOC3"/>
        <w:tabs>
          <w:tab w:val="left" w:pos="1320"/>
          <w:tab w:val="right" w:leader="dot" w:pos="9710"/>
        </w:tabs>
        <w:rPr>
          <w:del w:id="106" w:author="Muthukumar Veeramani - I18368" w:date="2019-08-21T14:47:00Z"/>
          <w:rFonts w:asciiTheme="minorHAnsi" w:eastAsiaTheme="minorEastAsia" w:hAnsiTheme="minorHAnsi" w:cstheme="minorBidi"/>
          <w:noProof/>
          <w:sz w:val="22"/>
          <w:szCs w:val="22"/>
          <w:lang w:val="en-US"/>
        </w:rPr>
      </w:pPr>
      <w:del w:id="107" w:author="Muthukumar Veeramani - I18368" w:date="2019-08-21T14:47:00Z">
        <w:r w:rsidRPr="000A2807" w:rsidDel="000A2807">
          <w:rPr>
            <w:rStyle w:val="Hyperlink"/>
            <w:noProof/>
          </w:rPr>
          <w:delText>2.2.1</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Not implemented / Limited functionality requirements</w:delText>
        </w:r>
        <w:r w:rsidDel="000A2807">
          <w:rPr>
            <w:noProof/>
            <w:webHidden/>
          </w:rPr>
          <w:tab/>
          <w:delText>7</w:delText>
        </w:r>
      </w:del>
    </w:p>
    <w:p w14:paraId="09221700" w14:textId="24D8450C" w:rsidR="00CC4C9B" w:rsidDel="000A2807" w:rsidRDefault="00CC4C9B">
      <w:pPr>
        <w:pStyle w:val="TOC3"/>
        <w:tabs>
          <w:tab w:val="left" w:pos="1320"/>
          <w:tab w:val="right" w:leader="dot" w:pos="9710"/>
        </w:tabs>
        <w:rPr>
          <w:del w:id="108" w:author="Muthukumar Veeramani - I18368" w:date="2019-08-21T14:47:00Z"/>
          <w:rFonts w:asciiTheme="minorHAnsi" w:eastAsiaTheme="minorEastAsia" w:hAnsiTheme="minorHAnsi" w:cstheme="minorBidi"/>
          <w:noProof/>
          <w:sz w:val="22"/>
          <w:szCs w:val="22"/>
          <w:lang w:val="en-US"/>
        </w:rPr>
      </w:pPr>
      <w:del w:id="109" w:author="Muthukumar Veeramani - I18368" w:date="2019-08-21T14:47:00Z">
        <w:r w:rsidRPr="000A2807" w:rsidDel="000A2807">
          <w:rPr>
            <w:rStyle w:val="Hyperlink"/>
            <w:noProof/>
          </w:rPr>
          <w:delText>2.2.2</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Bug Fixes</w:delText>
        </w:r>
        <w:r w:rsidDel="000A2807">
          <w:rPr>
            <w:noProof/>
            <w:webHidden/>
          </w:rPr>
          <w:tab/>
          <w:delText>7</w:delText>
        </w:r>
      </w:del>
    </w:p>
    <w:p w14:paraId="7BD91A63" w14:textId="40C9F2DD" w:rsidR="00CC4C9B" w:rsidDel="000A2807" w:rsidRDefault="00CC4C9B">
      <w:pPr>
        <w:pStyle w:val="TOC3"/>
        <w:tabs>
          <w:tab w:val="left" w:pos="1320"/>
          <w:tab w:val="right" w:leader="dot" w:pos="9710"/>
        </w:tabs>
        <w:rPr>
          <w:del w:id="110" w:author="Muthukumar Veeramani - I18368" w:date="2019-08-21T14:47:00Z"/>
          <w:rFonts w:asciiTheme="minorHAnsi" w:eastAsiaTheme="minorEastAsia" w:hAnsiTheme="minorHAnsi" w:cstheme="minorBidi"/>
          <w:noProof/>
          <w:sz w:val="22"/>
          <w:szCs w:val="22"/>
          <w:lang w:val="en-US"/>
        </w:rPr>
      </w:pPr>
      <w:del w:id="111" w:author="Muthukumar Veeramani - I18368" w:date="2019-08-21T14:47:00Z">
        <w:r w:rsidRPr="000A2807" w:rsidDel="000A2807">
          <w:rPr>
            <w:rStyle w:val="Hyperlink"/>
            <w:noProof/>
          </w:rPr>
          <w:delText>2.2.3</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Features added</w:delText>
        </w:r>
        <w:r w:rsidDel="000A2807">
          <w:rPr>
            <w:noProof/>
            <w:webHidden/>
          </w:rPr>
          <w:tab/>
          <w:delText>7</w:delText>
        </w:r>
      </w:del>
    </w:p>
    <w:p w14:paraId="52D63B6E" w14:textId="5B1E64FA" w:rsidR="00CC4C9B" w:rsidDel="000A2807" w:rsidRDefault="00CC4C9B">
      <w:pPr>
        <w:pStyle w:val="TOC3"/>
        <w:tabs>
          <w:tab w:val="left" w:pos="1320"/>
          <w:tab w:val="right" w:leader="dot" w:pos="9710"/>
        </w:tabs>
        <w:rPr>
          <w:del w:id="112" w:author="Muthukumar Veeramani - I18368" w:date="2019-08-21T14:47:00Z"/>
          <w:rFonts w:asciiTheme="minorHAnsi" w:eastAsiaTheme="minorEastAsia" w:hAnsiTheme="minorHAnsi" w:cstheme="minorBidi"/>
          <w:noProof/>
          <w:sz w:val="22"/>
          <w:szCs w:val="22"/>
          <w:lang w:val="en-US"/>
        </w:rPr>
      </w:pPr>
      <w:del w:id="113" w:author="Muthukumar Veeramani - I18368" w:date="2019-08-21T14:47:00Z">
        <w:r w:rsidRPr="000A2807" w:rsidDel="000A2807">
          <w:rPr>
            <w:rStyle w:val="Hyperlink"/>
            <w:noProof/>
          </w:rPr>
          <w:delText>2.2.4</w:delText>
        </w:r>
        <w:r w:rsidDel="000A2807">
          <w:rPr>
            <w:rFonts w:asciiTheme="minorHAnsi" w:eastAsiaTheme="minorEastAsia" w:hAnsiTheme="minorHAnsi" w:cstheme="minorBidi"/>
            <w:noProof/>
            <w:sz w:val="22"/>
            <w:szCs w:val="22"/>
            <w:lang w:val="en-US"/>
          </w:rPr>
          <w:tab/>
        </w:r>
        <w:r w:rsidRPr="000A2807" w:rsidDel="000A2807">
          <w:rPr>
            <w:rStyle w:val="Hyperlink"/>
            <w:noProof/>
          </w:rPr>
          <w:delText>Notes</w:delText>
        </w:r>
        <w:r w:rsidDel="000A2807">
          <w:rPr>
            <w:noProof/>
            <w:webHidden/>
          </w:rPr>
          <w:tab/>
          <w:delText>7</w:delText>
        </w:r>
      </w:del>
    </w:p>
    <w:p w14:paraId="55A160EF" w14:textId="574A0073" w:rsidR="006A3F4D" w:rsidDel="00CC4C9B" w:rsidRDefault="006A3F4D">
      <w:pPr>
        <w:pStyle w:val="TOC1"/>
        <w:tabs>
          <w:tab w:val="left" w:pos="480"/>
        </w:tabs>
        <w:rPr>
          <w:del w:id="114" w:author="Muthukumar Veeramani - I18368" w:date="2019-07-26T15:41:00Z"/>
          <w:rFonts w:asciiTheme="minorHAnsi" w:eastAsiaTheme="minorEastAsia" w:hAnsiTheme="minorHAnsi" w:cstheme="minorBidi"/>
          <w:noProof/>
          <w:sz w:val="22"/>
          <w:szCs w:val="22"/>
          <w:lang w:val="en-US"/>
        </w:rPr>
      </w:pPr>
      <w:del w:id="115" w:author="Muthukumar Veeramani - I18368" w:date="2019-07-26T15:41:00Z">
        <w:r w:rsidRPr="000A2807" w:rsidDel="00CC4C9B">
          <w:rPr>
            <w:rPrChange w:id="116" w:author="Muthukumar Veeramani - I18368" w:date="2019-08-21T14:47:00Z">
              <w:rPr>
                <w:rStyle w:val="Hyperlink"/>
                <w:noProof/>
              </w:rPr>
            </w:rPrChange>
          </w:rPr>
          <w:delText>1</w:delText>
        </w:r>
        <w:r w:rsidDel="00CC4C9B">
          <w:rPr>
            <w:rFonts w:asciiTheme="minorHAnsi" w:eastAsiaTheme="minorEastAsia" w:hAnsiTheme="minorHAnsi" w:cstheme="minorBidi"/>
            <w:noProof/>
            <w:sz w:val="22"/>
            <w:szCs w:val="22"/>
            <w:lang w:val="en-US"/>
          </w:rPr>
          <w:tab/>
        </w:r>
        <w:r w:rsidRPr="000A2807" w:rsidDel="00CC4C9B">
          <w:rPr>
            <w:rPrChange w:id="117" w:author="Muthukumar Veeramani - I18368" w:date="2019-08-21T14:47:00Z">
              <w:rPr>
                <w:rStyle w:val="Hyperlink"/>
                <w:noProof/>
              </w:rPr>
            </w:rPrChange>
          </w:rPr>
          <w:delText>Introduction</w:delText>
        </w:r>
        <w:r w:rsidDel="00CC4C9B">
          <w:rPr>
            <w:noProof/>
            <w:webHidden/>
          </w:rPr>
          <w:tab/>
          <w:delText>4</w:delText>
        </w:r>
      </w:del>
    </w:p>
    <w:p w14:paraId="2B109229" w14:textId="4D001C36" w:rsidR="006A3F4D" w:rsidDel="00CC4C9B" w:rsidRDefault="006A3F4D">
      <w:pPr>
        <w:pStyle w:val="TOC1"/>
        <w:tabs>
          <w:tab w:val="left" w:pos="480"/>
        </w:tabs>
        <w:rPr>
          <w:del w:id="118" w:author="Muthukumar Veeramani - I18368" w:date="2019-07-26T15:41:00Z"/>
          <w:rFonts w:asciiTheme="minorHAnsi" w:eastAsiaTheme="minorEastAsia" w:hAnsiTheme="minorHAnsi" w:cstheme="minorBidi"/>
          <w:noProof/>
          <w:sz w:val="22"/>
          <w:szCs w:val="22"/>
          <w:lang w:val="en-US"/>
        </w:rPr>
      </w:pPr>
      <w:del w:id="119" w:author="Muthukumar Veeramani - I18368" w:date="2019-07-26T15:41:00Z">
        <w:r w:rsidRPr="000A2807" w:rsidDel="00CC4C9B">
          <w:rPr>
            <w:rPrChange w:id="120" w:author="Muthukumar Veeramani - I18368" w:date="2019-08-21T14:47:00Z">
              <w:rPr>
                <w:rStyle w:val="Hyperlink"/>
                <w:noProof/>
              </w:rPr>
            </w:rPrChange>
          </w:rPr>
          <w:delText>2</w:delText>
        </w:r>
        <w:r w:rsidDel="00CC4C9B">
          <w:rPr>
            <w:rFonts w:asciiTheme="minorHAnsi" w:eastAsiaTheme="minorEastAsia" w:hAnsiTheme="minorHAnsi" w:cstheme="minorBidi"/>
            <w:noProof/>
            <w:sz w:val="22"/>
            <w:szCs w:val="22"/>
            <w:lang w:val="en-US"/>
          </w:rPr>
          <w:tab/>
        </w:r>
        <w:r w:rsidRPr="000A2807" w:rsidDel="00CC4C9B">
          <w:rPr>
            <w:rPrChange w:id="121" w:author="Muthukumar Veeramani - I18368" w:date="2019-08-21T14:47:00Z">
              <w:rPr>
                <w:rStyle w:val="Hyperlink"/>
                <w:noProof/>
              </w:rPr>
            </w:rPrChange>
          </w:rPr>
          <w:delText>Release notes</w:delText>
        </w:r>
        <w:r w:rsidDel="00CC4C9B">
          <w:rPr>
            <w:noProof/>
            <w:webHidden/>
          </w:rPr>
          <w:tab/>
          <w:delText>4</w:delText>
        </w:r>
      </w:del>
    </w:p>
    <w:p w14:paraId="35C3F780" w14:textId="18472BB2" w:rsidR="006A3F4D" w:rsidDel="00CC4C9B" w:rsidRDefault="006A3F4D">
      <w:pPr>
        <w:pStyle w:val="TOC2"/>
        <w:tabs>
          <w:tab w:val="left" w:pos="880"/>
          <w:tab w:val="right" w:leader="dot" w:pos="9710"/>
        </w:tabs>
        <w:rPr>
          <w:del w:id="122" w:author="Muthukumar Veeramani - I18368" w:date="2019-07-26T15:41:00Z"/>
          <w:rFonts w:asciiTheme="minorHAnsi" w:eastAsiaTheme="minorEastAsia" w:hAnsiTheme="minorHAnsi" w:cstheme="minorBidi"/>
          <w:noProof/>
          <w:sz w:val="22"/>
          <w:szCs w:val="22"/>
          <w:lang w:val="en-US"/>
        </w:rPr>
      </w:pPr>
      <w:del w:id="123" w:author="Muthukumar Veeramani - I18368" w:date="2019-07-26T15:41:00Z">
        <w:r w:rsidRPr="000A2807" w:rsidDel="00CC4C9B">
          <w:rPr>
            <w:rPrChange w:id="124" w:author="Muthukumar Veeramani - I18368" w:date="2019-08-21T14:47:00Z">
              <w:rPr>
                <w:rStyle w:val="Hyperlink"/>
                <w:noProof/>
              </w:rPr>
            </w:rPrChange>
          </w:rPr>
          <w:delText>2.1</w:delText>
        </w:r>
        <w:r w:rsidDel="00CC4C9B">
          <w:rPr>
            <w:rFonts w:asciiTheme="minorHAnsi" w:eastAsiaTheme="minorEastAsia" w:hAnsiTheme="minorHAnsi" w:cstheme="minorBidi"/>
            <w:noProof/>
            <w:sz w:val="22"/>
            <w:szCs w:val="22"/>
            <w:lang w:val="en-US"/>
          </w:rPr>
          <w:tab/>
        </w:r>
        <w:r w:rsidRPr="000A2807" w:rsidDel="00CC4C9B">
          <w:rPr>
            <w:rPrChange w:id="125" w:author="Muthukumar Veeramani - I18368" w:date="2019-08-21T14:47:00Z">
              <w:rPr>
                <w:rStyle w:val="Hyperlink"/>
                <w:noProof/>
              </w:rPr>
            </w:rPrChange>
          </w:rPr>
          <w:delText>Version x.yy</w:delText>
        </w:r>
        <w:r w:rsidDel="00CC4C9B">
          <w:rPr>
            <w:noProof/>
            <w:webHidden/>
          </w:rPr>
          <w:tab/>
          <w:delText>4</w:delText>
        </w:r>
      </w:del>
    </w:p>
    <w:p w14:paraId="39FAC3B7" w14:textId="7D640A9A" w:rsidR="006A3F4D" w:rsidDel="00CC4C9B" w:rsidRDefault="006A3F4D">
      <w:pPr>
        <w:pStyle w:val="TOC3"/>
        <w:tabs>
          <w:tab w:val="left" w:pos="1320"/>
          <w:tab w:val="right" w:leader="dot" w:pos="9710"/>
        </w:tabs>
        <w:rPr>
          <w:del w:id="126" w:author="Muthukumar Veeramani - I18368" w:date="2019-07-26T15:41:00Z"/>
          <w:rFonts w:asciiTheme="minorHAnsi" w:eastAsiaTheme="minorEastAsia" w:hAnsiTheme="minorHAnsi" w:cstheme="minorBidi"/>
          <w:noProof/>
          <w:sz w:val="22"/>
          <w:szCs w:val="22"/>
          <w:lang w:val="en-US"/>
        </w:rPr>
      </w:pPr>
      <w:del w:id="127" w:author="Muthukumar Veeramani - I18368" w:date="2019-07-26T15:41:00Z">
        <w:r w:rsidRPr="000A2807" w:rsidDel="00CC4C9B">
          <w:rPr>
            <w:rPrChange w:id="128" w:author="Muthukumar Veeramani - I18368" w:date="2019-08-21T14:47:00Z">
              <w:rPr>
                <w:rStyle w:val="Hyperlink"/>
                <w:noProof/>
              </w:rPr>
            </w:rPrChange>
          </w:rPr>
          <w:delText>2.1.1</w:delText>
        </w:r>
        <w:r w:rsidDel="00CC4C9B">
          <w:rPr>
            <w:rFonts w:asciiTheme="minorHAnsi" w:eastAsiaTheme="minorEastAsia" w:hAnsiTheme="minorHAnsi" w:cstheme="minorBidi"/>
            <w:noProof/>
            <w:sz w:val="22"/>
            <w:szCs w:val="22"/>
            <w:lang w:val="en-US"/>
          </w:rPr>
          <w:tab/>
        </w:r>
        <w:r w:rsidRPr="000A2807" w:rsidDel="00CC4C9B">
          <w:rPr>
            <w:rPrChange w:id="129" w:author="Muthukumar Veeramani - I18368" w:date="2019-08-21T14:47:00Z">
              <w:rPr>
                <w:rStyle w:val="Hyperlink"/>
                <w:noProof/>
              </w:rPr>
            </w:rPrChange>
          </w:rPr>
          <w:delText>Not implemented / Limited functionality requirements</w:delText>
        </w:r>
        <w:r w:rsidDel="00CC4C9B">
          <w:rPr>
            <w:noProof/>
            <w:webHidden/>
          </w:rPr>
          <w:tab/>
          <w:delText>4</w:delText>
        </w:r>
      </w:del>
    </w:p>
    <w:p w14:paraId="643311A1" w14:textId="01F7A5F8" w:rsidR="006A3F4D" w:rsidDel="00CC4C9B" w:rsidRDefault="006A3F4D">
      <w:pPr>
        <w:pStyle w:val="TOC3"/>
        <w:tabs>
          <w:tab w:val="left" w:pos="1320"/>
          <w:tab w:val="right" w:leader="dot" w:pos="9710"/>
        </w:tabs>
        <w:rPr>
          <w:del w:id="130" w:author="Muthukumar Veeramani - I18368" w:date="2019-07-26T15:41:00Z"/>
          <w:rFonts w:asciiTheme="minorHAnsi" w:eastAsiaTheme="minorEastAsia" w:hAnsiTheme="minorHAnsi" w:cstheme="minorBidi"/>
          <w:noProof/>
          <w:sz w:val="22"/>
          <w:szCs w:val="22"/>
          <w:lang w:val="en-US"/>
        </w:rPr>
      </w:pPr>
      <w:del w:id="131" w:author="Muthukumar Veeramani - I18368" w:date="2019-07-26T15:41:00Z">
        <w:r w:rsidRPr="000A2807" w:rsidDel="00CC4C9B">
          <w:rPr>
            <w:rPrChange w:id="132" w:author="Muthukumar Veeramani - I18368" w:date="2019-08-21T14:47:00Z">
              <w:rPr>
                <w:rStyle w:val="Hyperlink"/>
                <w:noProof/>
              </w:rPr>
            </w:rPrChange>
          </w:rPr>
          <w:delText>2.1.2</w:delText>
        </w:r>
        <w:r w:rsidDel="00CC4C9B">
          <w:rPr>
            <w:rFonts w:asciiTheme="minorHAnsi" w:eastAsiaTheme="minorEastAsia" w:hAnsiTheme="minorHAnsi" w:cstheme="minorBidi"/>
            <w:noProof/>
            <w:sz w:val="22"/>
            <w:szCs w:val="22"/>
            <w:lang w:val="en-US"/>
          </w:rPr>
          <w:tab/>
        </w:r>
        <w:r w:rsidRPr="000A2807" w:rsidDel="00CC4C9B">
          <w:rPr>
            <w:rPrChange w:id="133" w:author="Muthukumar Veeramani - I18368" w:date="2019-08-21T14:47:00Z">
              <w:rPr>
                <w:rStyle w:val="Hyperlink"/>
                <w:noProof/>
              </w:rPr>
            </w:rPrChange>
          </w:rPr>
          <w:delText>Bug Fixes</w:delText>
        </w:r>
        <w:r w:rsidDel="00CC4C9B">
          <w:rPr>
            <w:noProof/>
            <w:webHidden/>
          </w:rPr>
          <w:tab/>
          <w:delText>5</w:delText>
        </w:r>
      </w:del>
    </w:p>
    <w:p w14:paraId="163838A3" w14:textId="14A6BD7D" w:rsidR="006A3F4D" w:rsidDel="00CC4C9B" w:rsidRDefault="006A3F4D">
      <w:pPr>
        <w:pStyle w:val="TOC3"/>
        <w:tabs>
          <w:tab w:val="left" w:pos="1320"/>
          <w:tab w:val="right" w:leader="dot" w:pos="9710"/>
        </w:tabs>
        <w:rPr>
          <w:del w:id="134" w:author="Muthukumar Veeramani - I18368" w:date="2019-07-26T15:41:00Z"/>
          <w:rFonts w:asciiTheme="minorHAnsi" w:eastAsiaTheme="minorEastAsia" w:hAnsiTheme="minorHAnsi" w:cstheme="minorBidi"/>
          <w:noProof/>
          <w:sz w:val="22"/>
          <w:szCs w:val="22"/>
          <w:lang w:val="en-US"/>
        </w:rPr>
      </w:pPr>
      <w:del w:id="135" w:author="Muthukumar Veeramani - I18368" w:date="2019-07-26T15:41:00Z">
        <w:r w:rsidRPr="000A2807" w:rsidDel="00CC4C9B">
          <w:rPr>
            <w:rPrChange w:id="136" w:author="Muthukumar Veeramani - I18368" w:date="2019-08-21T14:47:00Z">
              <w:rPr>
                <w:rStyle w:val="Hyperlink"/>
                <w:noProof/>
              </w:rPr>
            </w:rPrChange>
          </w:rPr>
          <w:delText>2.1.3</w:delText>
        </w:r>
        <w:r w:rsidDel="00CC4C9B">
          <w:rPr>
            <w:rFonts w:asciiTheme="minorHAnsi" w:eastAsiaTheme="minorEastAsia" w:hAnsiTheme="minorHAnsi" w:cstheme="minorBidi"/>
            <w:noProof/>
            <w:sz w:val="22"/>
            <w:szCs w:val="22"/>
            <w:lang w:val="en-US"/>
          </w:rPr>
          <w:tab/>
        </w:r>
        <w:r w:rsidRPr="000A2807" w:rsidDel="00CC4C9B">
          <w:rPr>
            <w:rPrChange w:id="137" w:author="Muthukumar Veeramani - I18368" w:date="2019-08-21T14:47:00Z">
              <w:rPr>
                <w:rStyle w:val="Hyperlink"/>
                <w:noProof/>
              </w:rPr>
            </w:rPrChange>
          </w:rPr>
          <w:delText>Features added</w:delText>
        </w:r>
        <w:r w:rsidDel="00CC4C9B">
          <w:rPr>
            <w:noProof/>
            <w:webHidden/>
          </w:rPr>
          <w:tab/>
          <w:delText>5</w:delText>
        </w:r>
      </w:del>
    </w:p>
    <w:p w14:paraId="05E19551" w14:textId="5BC02633" w:rsidR="006A3F4D" w:rsidDel="00CC4C9B" w:rsidRDefault="006A3F4D">
      <w:pPr>
        <w:pStyle w:val="TOC3"/>
        <w:tabs>
          <w:tab w:val="left" w:pos="1320"/>
          <w:tab w:val="right" w:leader="dot" w:pos="9710"/>
        </w:tabs>
        <w:rPr>
          <w:del w:id="138" w:author="Muthukumar Veeramani - I18368" w:date="2019-07-26T15:41:00Z"/>
          <w:rFonts w:asciiTheme="minorHAnsi" w:eastAsiaTheme="minorEastAsia" w:hAnsiTheme="minorHAnsi" w:cstheme="minorBidi"/>
          <w:noProof/>
          <w:sz w:val="22"/>
          <w:szCs w:val="22"/>
          <w:lang w:val="en-US"/>
        </w:rPr>
      </w:pPr>
      <w:del w:id="139" w:author="Muthukumar Veeramani - I18368" w:date="2019-07-26T15:41:00Z">
        <w:r w:rsidRPr="000A2807" w:rsidDel="00CC4C9B">
          <w:rPr>
            <w:rPrChange w:id="140" w:author="Muthukumar Veeramani - I18368" w:date="2019-08-21T14:47:00Z">
              <w:rPr>
                <w:rStyle w:val="Hyperlink"/>
                <w:noProof/>
              </w:rPr>
            </w:rPrChange>
          </w:rPr>
          <w:delText>2.1.4</w:delText>
        </w:r>
        <w:r w:rsidDel="00CC4C9B">
          <w:rPr>
            <w:rFonts w:asciiTheme="minorHAnsi" w:eastAsiaTheme="minorEastAsia" w:hAnsiTheme="minorHAnsi" w:cstheme="minorBidi"/>
            <w:noProof/>
            <w:sz w:val="22"/>
            <w:szCs w:val="22"/>
            <w:lang w:val="en-US"/>
          </w:rPr>
          <w:tab/>
        </w:r>
        <w:r w:rsidRPr="000A2807" w:rsidDel="00CC4C9B">
          <w:rPr>
            <w:rPrChange w:id="141" w:author="Muthukumar Veeramani - I18368" w:date="2019-08-21T14:47:00Z">
              <w:rPr>
                <w:rStyle w:val="Hyperlink"/>
                <w:noProof/>
              </w:rPr>
            </w:rPrChange>
          </w:rPr>
          <w:delText>Notes</w:delText>
        </w:r>
        <w:r w:rsidDel="00CC4C9B">
          <w:rPr>
            <w:noProof/>
            <w:webHidden/>
          </w:rPr>
          <w:tab/>
          <w:delText>5</w:delText>
        </w:r>
      </w:del>
    </w:p>
    <w:p w14:paraId="3A29FE92" w14:textId="75864F6F" w:rsidR="006A3F4D" w:rsidDel="00CC4C9B" w:rsidRDefault="006A3F4D">
      <w:pPr>
        <w:pStyle w:val="TOC3"/>
        <w:tabs>
          <w:tab w:val="left" w:pos="1320"/>
          <w:tab w:val="right" w:leader="dot" w:pos="9710"/>
        </w:tabs>
        <w:rPr>
          <w:del w:id="142" w:author="Muthukumar Veeramani - I18368" w:date="2019-07-26T15:41:00Z"/>
          <w:rFonts w:asciiTheme="minorHAnsi" w:eastAsiaTheme="minorEastAsia" w:hAnsiTheme="minorHAnsi" w:cstheme="minorBidi"/>
          <w:noProof/>
          <w:sz w:val="22"/>
          <w:szCs w:val="22"/>
          <w:lang w:val="en-US"/>
        </w:rPr>
      </w:pPr>
      <w:del w:id="143" w:author="Muthukumar Veeramani - I18368" w:date="2019-07-26T15:41:00Z">
        <w:r w:rsidRPr="000A2807" w:rsidDel="00CC4C9B">
          <w:rPr>
            <w:rPrChange w:id="144" w:author="Muthukumar Veeramani - I18368" w:date="2019-08-21T14:47:00Z">
              <w:rPr>
                <w:rStyle w:val="Hyperlink"/>
                <w:noProof/>
              </w:rPr>
            </w:rPrChange>
          </w:rPr>
          <w:delText>2.1.5</w:delText>
        </w:r>
        <w:r w:rsidDel="00CC4C9B">
          <w:rPr>
            <w:rFonts w:asciiTheme="minorHAnsi" w:eastAsiaTheme="minorEastAsia" w:hAnsiTheme="minorHAnsi" w:cstheme="minorBidi"/>
            <w:noProof/>
            <w:sz w:val="22"/>
            <w:szCs w:val="22"/>
            <w:lang w:val="en-US"/>
          </w:rPr>
          <w:tab/>
        </w:r>
        <w:r w:rsidRPr="000A2807" w:rsidDel="00CC4C9B">
          <w:rPr>
            <w:rPrChange w:id="145" w:author="Muthukumar Veeramani - I18368" w:date="2019-08-21T14:47:00Z">
              <w:rPr>
                <w:rStyle w:val="Hyperlink"/>
                <w:noProof/>
              </w:rPr>
            </w:rPrChange>
          </w:rPr>
          <w:delText>Known Limitations</w:delText>
        </w:r>
        <w:r w:rsidDel="00CC4C9B">
          <w:rPr>
            <w:noProof/>
            <w:webHidden/>
          </w:rPr>
          <w:tab/>
          <w:delText>5</w:delText>
        </w:r>
      </w:del>
    </w:p>
    <w:p w14:paraId="54EA8094" w14:textId="021AB514" w:rsidR="000067D8" w:rsidRDefault="000067D8" w:rsidP="000067D8">
      <w:r>
        <w:fldChar w:fldCharType="end"/>
      </w:r>
    </w:p>
    <w:p w14:paraId="435393BE" w14:textId="77777777" w:rsidR="002D3A35" w:rsidRDefault="000067D8" w:rsidP="002D3A35">
      <w:pPr>
        <w:pStyle w:val="Heading1"/>
      </w:pPr>
      <w:r>
        <w:br w:type="page"/>
      </w:r>
      <w:bookmarkStart w:id="146" w:name="_Toc342663646"/>
      <w:bookmarkStart w:id="147" w:name="_Toc17291280"/>
      <w:r w:rsidR="002D3A35">
        <w:lastRenderedPageBreak/>
        <w:t>Introduction</w:t>
      </w:r>
      <w:bookmarkEnd w:id="146"/>
      <w:bookmarkEnd w:id="147"/>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0AA536D4" w:rsidR="002D3A35" w:rsidRPr="00457688" w:rsidRDefault="00317CF3"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ins w:id="148" w:author="Poornima Raviselvan - I17179" w:date="2019-07-26T14:49:00Z">
              <w:r>
                <w:rPr>
                  <w:b w:val="0"/>
                  <w:color w:val="auto"/>
                  <w:lang w:val="en-GB"/>
                </w:rPr>
                <w:t>Software Stack</w:t>
              </w:r>
              <w:r w:rsidDel="00317CF3">
                <w:rPr>
                  <w:b w:val="0"/>
                  <w:color w:val="auto"/>
                  <w:lang w:val="en-GB"/>
                </w:rPr>
                <w:t xml:space="preserve"> </w:t>
              </w:r>
            </w:ins>
            <w:ins w:id="149" w:author="Poornima Raviselvan - I17179" w:date="2019-07-26T15:28:00Z">
              <w:r w:rsidR="00410268">
                <w:rPr>
                  <w:b w:val="0"/>
                  <w:color w:val="auto"/>
                  <w:lang w:val="en-GB"/>
                </w:rPr>
                <w:t>Package</w:t>
              </w:r>
            </w:ins>
            <w:del w:id="150"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646BA">
            <w:pPr>
              <w:cnfStyle w:val="000000100000" w:firstRow="0" w:lastRow="0" w:firstColumn="0" w:lastColumn="0" w:oddVBand="0" w:evenVBand="0" w:oddHBand="1" w:evenHBand="0" w:firstRowFirstColumn="0" w:firstRowLastColumn="0" w:lastRowFirstColumn="0" w:lastRowLastColumn="0"/>
              <w:rPr>
                <w:color w:val="auto"/>
                <w:lang w:val="en-GB"/>
              </w:rPr>
            </w:pPr>
            <w:ins w:id="151" w:author="Poornima Raviselvan - I17179" w:date="2019-07-26T14:49:00Z">
              <w:r>
                <w:rPr>
                  <w:color w:val="auto"/>
                  <w:lang w:val="en-GB"/>
                </w:rPr>
                <w:t>SAMD20 + UPD3</w:t>
              </w:r>
            </w:ins>
            <w:ins w:id="152" w:author="Poornima Raviselvan - I17179" w:date="2019-07-26T14:50:00Z">
              <w:r>
                <w:rPr>
                  <w:color w:val="auto"/>
                  <w:lang w:val="en-GB"/>
                </w:rPr>
                <w:t>50</w:t>
              </w:r>
            </w:ins>
            <w:del w:id="153"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1C7A7439" w14:textId="46611DEA" w:rsidR="002D3A35" w:rsidRPr="00457688" w:rsidRDefault="00317CF3" w:rsidP="001646BA">
            <w:pPr>
              <w:cnfStyle w:val="000000000000" w:firstRow="0" w:lastRow="0" w:firstColumn="0" w:lastColumn="0" w:oddVBand="0" w:evenVBand="0" w:oddHBand="0" w:evenHBand="0" w:firstRowFirstColumn="0" w:firstRowLastColumn="0" w:lastRowFirstColumn="0" w:lastRowLastColumn="0"/>
              <w:rPr>
                <w:lang w:val="en-GB"/>
              </w:rPr>
            </w:pPr>
            <w:ins w:id="154"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155" w:author="Poornima Raviselvan - I17179" w:date="2019-07-26T14:49:00Z"/>
          <w:lang w:val="en-GB"/>
        </w:rPr>
      </w:pPr>
      <w:r>
        <w:rPr>
          <w:lang w:val="en-GB"/>
        </w:rPr>
        <w:t xml:space="preserve"> </w:t>
      </w:r>
    </w:p>
    <w:p w14:paraId="10FADE5D" w14:textId="77777777" w:rsidR="00317CF3" w:rsidRDefault="00317CF3" w:rsidP="00317CF3">
      <w:pPr>
        <w:rPr>
          <w:ins w:id="156" w:author="Poornima Raviselvan - I17179" w:date="2019-07-26T14:51:00Z"/>
          <w:lang w:val="en-GB"/>
        </w:rPr>
      </w:pPr>
    </w:p>
    <w:p w14:paraId="03315075" w14:textId="77777777" w:rsidR="00317CF3" w:rsidRDefault="00317CF3" w:rsidP="00317CF3">
      <w:pPr>
        <w:rPr>
          <w:ins w:id="157" w:author="Poornima Raviselvan - I17179" w:date="2019-07-26T14:51:00Z"/>
          <w:lang w:val="en-GB"/>
        </w:rPr>
      </w:pPr>
      <w:ins w:id="158"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159" w:author="Poornima Raviselvan - I17179" w:date="2019-07-26T14:51:00Z"/>
          <w:lang w:val="en-GB"/>
        </w:rPr>
      </w:pPr>
    </w:p>
    <w:p w14:paraId="7D14CE9B" w14:textId="18011CB5" w:rsidR="002D3A35" w:rsidDel="00317CF3" w:rsidRDefault="002D3A35" w:rsidP="002D3A35">
      <w:pPr>
        <w:rPr>
          <w:del w:id="160" w:author="Poornima Raviselvan - I17179" w:date="2019-07-26T14:51:00Z"/>
          <w:lang w:val="en-GB"/>
        </w:rPr>
      </w:pPr>
    </w:p>
    <w:p w14:paraId="22470161" w14:textId="740222B8" w:rsidR="002D3A35" w:rsidDel="00317CF3" w:rsidRDefault="002D3A35" w:rsidP="002D3A35">
      <w:pPr>
        <w:rPr>
          <w:del w:id="161" w:author="Poornima Raviselvan - I17179" w:date="2019-07-26T14:51:00Z"/>
          <w:lang w:val="en-GB"/>
        </w:rPr>
      </w:pPr>
      <w:del w:id="162"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163" w:name="_Toc342663647"/>
      <w:bookmarkStart w:id="164" w:name="_Toc17291281"/>
      <w:r>
        <w:t>Release notes</w:t>
      </w:r>
      <w:bookmarkEnd w:id="163"/>
      <w:bookmarkEnd w:id="164"/>
    </w:p>
    <w:p w14:paraId="3CA64B9A" w14:textId="52A53528" w:rsidR="00871221" w:rsidRDefault="00871221" w:rsidP="002D3A35">
      <w:pPr>
        <w:pStyle w:val="Heading2"/>
        <w:rPr>
          <w:ins w:id="165" w:author="Muthukumar Veeramani - I18368" w:date="2019-08-21T13:51:00Z"/>
        </w:rPr>
      </w:pPr>
      <w:bookmarkStart w:id="166" w:name="_Toc17291282"/>
      <w:bookmarkStart w:id="167" w:name="_Toc342663648"/>
      <w:ins w:id="168" w:author="Muthukumar Veeramani - I18368" w:date="2019-08-21T13:51:00Z">
        <w:r>
          <w:t>Version 0.82</w:t>
        </w:r>
        <w:bookmarkEnd w:id="166"/>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E82A2C">
        <w:trPr>
          <w:cnfStyle w:val="100000000000" w:firstRow="1" w:lastRow="0" w:firstColumn="0" w:lastColumn="0" w:oddVBand="0" w:evenVBand="0" w:oddHBand="0" w:evenHBand="0" w:firstRowFirstColumn="0" w:firstRowLastColumn="0" w:lastRowFirstColumn="0" w:lastRowLastColumn="0"/>
          <w:ins w:id="16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E82A2C">
            <w:pPr>
              <w:rPr>
                <w:ins w:id="170" w:author="Muthukumar Veeramani - I18368" w:date="2019-08-21T13:51:00Z"/>
                <w:lang w:val="en-GB"/>
              </w:rPr>
            </w:pPr>
            <w:ins w:id="171" w:author="Muthukumar Veeramani - I18368" w:date="2019-08-21T13:51:00Z">
              <w:r>
                <w:rPr>
                  <w:lang w:val="en-GB"/>
                </w:rPr>
                <w:t>Release date</w:t>
              </w:r>
            </w:ins>
          </w:p>
        </w:tc>
        <w:tc>
          <w:tcPr>
            <w:tcW w:w="6390" w:type="dxa"/>
          </w:tcPr>
          <w:p w14:paraId="7A812DA0" w14:textId="27372BB1" w:rsidR="00871221" w:rsidRPr="00457688" w:rsidRDefault="00871221" w:rsidP="00E82A2C">
            <w:pPr>
              <w:cnfStyle w:val="100000000000" w:firstRow="1" w:lastRow="0" w:firstColumn="0" w:lastColumn="0" w:oddVBand="0" w:evenVBand="0" w:oddHBand="0" w:evenHBand="0" w:firstRowFirstColumn="0" w:firstRowLastColumn="0" w:lastRowFirstColumn="0" w:lastRowLastColumn="0"/>
              <w:rPr>
                <w:ins w:id="172" w:author="Muthukumar Veeramani - I18368" w:date="2019-08-21T13:51:00Z"/>
                <w:b w:val="0"/>
                <w:lang w:val="en-GB"/>
              </w:rPr>
            </w:pPr>
            <w:ins w:id="173" w:author="Muthukumar Veeramani - I18368" w:date="2019-08-21T13:51:00Z">
              <w:r>
                <w:rPr>
                  <w:b w:val="0"/>
                  <w:lang w:val="en-GB"/>
                </w:rPr>
                <w:t>2</w:t>
              </w:r>
            </w:ins>
            <w:ins w:id="174" w:author="Muthukumar Veeramani - I18368" w:date="2019-08-21T13:52:00Z">
              <w:r>
                <w:rPr>
                  <w:b w:val="0"/>
                  <w:lang w:val="en-GB"/>
                </w:rPr>
                <w:t>1</w:t>
              </w:r>
            </w:ins>
            <w:ins w:id="175" w:author="Muthukumar Veeramani - I18368" w:date="2019-08-21T13:51:00Z">
              <w:r>
                <w:rPr>
                  <w:b w:val="0"/>
                  <w:lang w:val="en-GB"/>
                </w:rPr>
                <w:t>-</w:t>
              </w:r>
            </w:ins>
            <w:ins w:id="176" w:author="Muthukumar Veeramani - I18368" w:date="2019-08-21T13:52:00Z">
              <w:r>
                <w:rPr>
                  <w:b w:val="0"/>
                  <w:lang w:val="en-GB"/>
                </w:rPr>
                <w:t>Aug</w:t>
              </w:r>
            </w:ins>
            <w:ins w:id="177" w:author="Muthukumar Veeramani - I18368" w:date="2019-08-21T13:51:00Z">
              <w:r>
                <w:rPr>
                  <w:b w:val="0"/>
                  <w:lang w:val="en-GB"/>
                </w:rPr>
                <w:t>-2019</w:t>
              </w:r>
            </w:ins>
          </w:p>
        </w:tc>
      </w:tr>
      <w:tr w:rsidR="00871221" w14:paraId="39F5F986" w14:textId="77777777" w:rsidTr="00E82A2C">
        <w:trPr>
          <w:cnfStyle w:val="000000100000" w:firstRow="0" w:lastRow="0" w:firstColumn="0" w:lastColumn="0" w:oddVBand="0" w:evenVBand="0" w:oddHBand="1" w:evenHBand="0" w:firstRowFirstColumn="0" w:firstRowLastColumn="0" w:lastRowFirstColumn="0" w:lastRowLastColumn="0"/>
          <w:ins w:id="178"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E82A2C">
            <w:pPr>
              <w:rPr>
                <w:ins w:id="179" w:author="Muthukumar Veeramani - I18368" w:date="2019-08-21T13:51:00Z"/>
                <w:b/>
                <w:lang w:val="en-GB"/>
              </w:rPr>
            </w:pPr>
            <w:ins w:id="180" w:author="Muthukumar Veeramani - I18368" w:date="2019-08-21T13:51:00Z">
              <w:r w:rsidRPr="00E12F8C">
                <w:rPr>
                  <w:b/>
                  <w:lang w:val="en-GB"/>
                </w:rPr>
                <w:t>Release Type</w:t>
              </w:r>
            </w:ins>
          </w:p>
        </w:tc>
        <w:tc>
          <w:tcPr>
            <w:tcW w:w="6390" w:type="dxa"/>
          </w:tcPr>
          <w:p w14:paraId="7D86DDC0" w14:textId="77777777" w:rsidR="00871221" w:rsidRPr="00E12F8C" w:rsidRDefault="00871221" w:rsidP="00E82A2C">
            <w:pPr>
              <w:cnfStyle w:val="000000100000" w:firstRow="0" w:lastRow="0" w:firstColumn="0" w:lastColumn="0" w:oddVBand="0" w:evenVBand="0" w:oddHBand="1" w:evenHBand="0" w:firstRowFirstColumn="0" w:firstRowLastColumn="0" w:lastRowFirstColumn="0" w:lastRowLastColumn="0"/>
              <w:rPr>
                <w:ins w:id="181" w:author="Muthukumar Veeramani - I18368" w:date="2019-08-21T13:51:00Z"/>
                <w:lang w:val="en-GB"/>
              </w:rPr>
            </w:pPr>
            <w:ins w:id="182" w:author="Muthukumar Veeramani - I18368" w:date="2019-08-21T13:51:00Z">
              <w:r>
                <w:rPr>
                  <w:lang w:val="en-GB"/>
                </w:rPr>
                <w:t>Temp release</w:t>
              </w:r>
            </w:ins>
          </w:p>
        </w:tc>
      </w:tr>
      <w:tr w:rsidR="00871221" w14:paraId="35CAF644" w14:textId="77777777" w:rsidTr="00E82A2C">
        <w:trPr>
          <w:ins w:id="183"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E82A2C">
            <w:pPr>
              <w:rPr>
                <w:ins w:id="184" w:author="Muthukumar Veeramani - I18368" w:date="2019-08-21T13:51:00Z"/>
                <w:b/>
                <w:lang w:val="en-GB"/>
              </w:rPr>
            </w:pPr>
            <w:ins w:id="185"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E82A2C">
            <w:pPr>
              <w:cnfStyle w:val="000000000000" w:firstRow="0" w:lastRow="0" w:firstColumn="0" w:lastColumn="0" w:oddVBand="0" w:evenVBand="0" w:oddHBand="0" w:evenHBand="0" w:firstRowFirstColumn="0" w:firstRowLastColumn="0" w:lastRowFirstColumn="0" w:lastRowLastColumn="0"/>
              <w:rPr>
                <w:ins w:id="186" w:author="Muthukumar Veeramani - I18368" w:date="2019-08-21T13:51:00Z"/>
                <w:b/>
                <w:color w:val="auto"/>
                <w:lang w:val="en-GB"/>
              </w:rPr>
            </w:pPr>
            <w:ins w:id="187" w:author="Muthukumar Veeramani - I18368" w:date="2019-08-21T13:51:00Z">
              <w:r>
                <w:rPr>
                  <w:b/>
                  <w:lang w:val="en-GB"/>
                </w:rPr>
                <w:t xml:space="preserve">Applicable for platform with SAMD2016E + UPD350 </w:t>
              </w:r>
              <w:proofErr w:type="gramStart"/>
              <w:r>
                <w:rPr>
                  <w:b/>
                  <w:lang w:val="en-GB"/>
                </w:rPr>
                <w:t>B  Silicon</w:t>
              </w:r>
              <w:proofErr w:type="gramEnd"/>
            </w:ins>
          </w:p>
        </w:tc>
      </w:tr>
      <w:tr w:rsidR="00871221" w14:paraId="3CFC54CE" w14:textId="77777777" w:rsidTr="00E82A2C">
        <w:trPr>
          <w:cnfStyle w:val="000000100000" w:firstRow="0" w:lastRow="0" w:firstColumn="0" w:lastColumn="0" w:oddVBand="0" w:evenVBand="0" w:oddHBand="1" w:evenHBand="0" w:firstRowFirstColumn="0" w:firstRowLastColumn="0" w:lastRowFirstColumn="0" w:lastRowLastColumn="0"/>
          <w:ins w:id="188"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E82A2C">
            <w:pPr>
              <w:rPr>
                <w:ins w:id="189" w:author="Muthukumar Veeramani - I18368" w:date="2019-08-21T13:51:00Z"/>
                <w:b/>
                <w:lang w:val="en-GB"/>
              </w:rPr>
            </w:pPr>
            <w:ins w:id="190"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191" w:author="Muthukumar Veeramani - I18368" w:date="2019-08-21T13:51:00Z"/>
                <w:lang w:val="en-GB"/>
              </w:rPr>
            </w:pPr>
            <w:ins w:id="192"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E82A2C">
        <w:trPr>
          <w:ins w:id="193"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E82A2C">
            <w:pPr>
              <w:rPr>
                <w:ins w:id="194" w:author="Muthukumar Veeramani - I18368" w:date="2019-08-21T13:51:00Z"/>
                <w:b/>
                <w:lang w:val="en-GB"/>
              </w:rPr>
            </w:pPr>
            <w:ins w:id="195"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E82A2C">
            <w:pPr>
              <w:cnfStyle w:val="000000000000" w:firstRow="0" w:lastRow="0" w:firstColumn="0" w:lastColumn="0" w:oddVBand="0" w:evenVBand="0" w:oddHBand="0" w:evenHBand="0" w:firstRowFirstColumn="0" w:firstRowLastColumn="0" w:lastRowFirstColumn="0" w:lastRowLastColumn="0"/>
              <w:rPr>
                <w:ins w:id="196" w:author="Muthukumar Veeramani - I18368" w:date="2019-08-21T13:51:00Z"/>
                <w:lang w:val="en-GB"/>
              </w:rPr>
            </w:pPr>
            <w:ins w:id="197" w:author="Muthukumar Veeramani - I18368" w:date="2019-08-21T13:51:00Z">
              <w:r>
                <w:rPr>
                  <w:b/>
                  <w:bCs/>
                  <w:lang w:val="en-GB"/>
                </w:rPr>
                <w:t>Label:</w:t>
              </w:r>
              <w:r>
                <w:rPr>
                  <w:lang w:val="en-GB"/>
                </w:rPr>
                <w:t xml:space="preserve"> PSF_STACK_V0.8</w:t>
              </w:r>
            </w:ins>
            <w:ins w:id="198" w:author="Muthukumar Veeramani - I18368" w:date="2019-08-21T13:52:00Z">
              <w:r>
                <w:rPr>
                  <w:lang w:val="en-GB"/>
                </w:rPr>
                <w:t>2</w:t>
              </w:r>
            </w:ins>
          </w:p>
          <w:p w14:paraId="4C6EF7A5" w14:textId="5195B90A" w:rsidR="00871221" w:rsidRPr="007D54E7" w:rsidRDefault="00871221" w:rsidP="00E82A2C">
            <w:pPr>
              <w:cnfStyle w:val="000000000000" w:firstRow="0" w:lastRow="0" w:firstColumn="0" w:lastColumn="0" w:oddVBand="0" w:evenVBand="0" w:oddHBand="0" w:evenHBand="0" w:firstRowFirstColumn="0" w:firstRowLastColumn="0" w:lastRowFirstColumn="0" w:lastRowLastColumn="0"/>
              <w:rPr>
                <w:ins w:id="199" w:author="Muthukumar Veeramani - I18368" w:date="2019-08-21T13:51:00Z"/>
                <w:lang w:val="en-GB"/>
              </w:rPr>
            </w:pPr>
            <w:proofErr w:type="spellStart"/>
            <w:ins w:id="200" w:author="Muthukumar Veeramani - I18368" w:date="2019-08-21T13:51:00Z">
              <w:r>
                <w:rPr>
                  <w:b/>
                  <w:bCs/>
                  <w:lang w:val="en-GB"/>
                </w:rPr>
                <w:t>Changelist</w:t>
              </w:r>
              <w:proofErr w:type="spellEnd"/>
              <w:r>
                <w:rPr>
                  <w:b/>
                  <w:bCs/>
                  <w:lang w:val="en-GB"/>
                </w:rPr>
                <w:t xml:space="preserve">: </w:t>
              </w:r>
            </w:ins>
            <w:ins w:id="201" w:author="Muthukumar Veeramani - I18368" w:date="2019-08-21T14:16:00Z">
              <w:r w:rsidR="007D54E7">
                <w:rPr>
                  <w:lang w:val="en-GB"/>
                </w:rPr>
                <w:t>1750611</w:t>
              </w:r>
            </w:ins>
          </w:p>
        </w:tc>
      </w:tr>
      <w:tr w:rsidR="00871221" w14:paraId="0D36AF87" w14:textId="77777777" w:rsidTr="00E82A2C">
        <w:trPr>
          <w:cnfStyle w:val="000000100000" w:firstRow="0" w:lastRow="0" w:firstColumn="0" w:lastColumn="0" w:oddVBand="0" w:evenVBand="0" w:oddHBand="1" w:evenHBand="0" w:firstRowFirstColumn="0" w:firstRowLastColumn="0" w:lastRowFirstColumn="0" w:lastRowLastColumn="0"/>
          <w:ins w:id="20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E82A2C">
            <w:pPr>
              <w:rPr>
                <w:ins w:id="203" w:author="Muthukumar Veeramani - I18368" w:date="2019-08-21T13:51:00Z"/>
                <w:b/>
                <w:lang w:val="en-GB"/>
              </w:rPr>
            </w:pPr>
            <w:ins w:id="204"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05" w:author="Muthukumar Veeramani - I18368" w:date="2019-08-21T13:51:00Z"/>
                <w:lang w:val="en-GB"/>
              </w:rPr>
            </w:pPr>
            <w:ins w:id="206"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07" w:author="Muthukumar Veeramani - I18368" w:date="2019-08-21T13:51:00Z"/>
                <w:lang w:val="en-GB"/>
              </w:rPr>
            </w:pPr>
            <w:ins w:id="208"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E82A2C">
        <w:trPr>
          <w:ins w:id="20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E82A2C">
            <w:pPr>
              <w:rPr>
                <w:ins w:id="210" w:author="Muthukumar Veeramani - I18368" w:date="2019-08-21T13:51:00Z"/>
                <w:b/>
                <w:lang w:val="en-GB"/>
              </w:rPr>
            </w:pPr>
            <w:ins w:id="211"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12" w:author="Muthukumar Veeramani - I18368" w:date="2019-08-21T13:51:00Z"/>
                <w:lang w:val="en-GB"/>
              </w:rPr>
            </w:pPr>
            <w:ins w:id="213"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14" w:author="Muthukumar Veeramani - I18368" w:date="2019-08-21T13:51:00Z"/>
                <w:lang w:val="en-GB"/>
              </w:rPr>
            </w:pPr>
            <w:ins w:id="215"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16" w:author="Muthukumar Veeramani - I18368" w:date="2019-08-21T13:51:00Z"/>
                <w:lang w:val="en-GB"/>
              </w:rPr>
            </w:pPr>
            <w:ins w:id="217"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18" w:author="Muthukumar Veeramani - I18368" w:date="2019-08-21T13:51:00Z"/>
                <w:lang w:val="en-GB"/>
              </w:rPr>
            </w:pPr>
          </w:p>
        </w:tc>
      </w:tr>
      <w:tr w:rsidR="00871221" w14:paraId="3D76DBAB" w14:textId="77777777" w:rsidTr="00E82A2C">
        <w:trPr>
          <w:cnfStyle w:val="000000100000" w:firstRow="0" w:lastRow="0" w:firstColumn="0" w:lastColumn="0" w:oddVBand="0" w:evenVBand="0" w:oddHBand="1" w:evenHBand="0" w:firstRowFirstColumn="0" w:firstRowLastColumn="0" w:lastRowFirstColumn="0" w:lastRowLastColumn="0"/>
          <w:ins w:id="21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E82A2C">
            <w:pPr>
              <w:rPr>
                <w:ins w:id="220" w:author="Muthukumar Veeramani - I18368" w:date="2019-08-21T13:51:00Z"/>
                <w:b/>
                <w:lang w:val="en-GB"/>
              </w:rPr>
            </w:pPr>
            <w:ins w:id="221" w:author="Muthukumar Veeramani - I18368" w:date="2019-08-21T13:51:00Z">
              <w:r>
                <w:rPr>
                  <w:b/>
                  <w:lang w:val="en-GB"/>
                </w:rPr>
                <w:t>Software Developer Test Plan (SDTP) Path and Revision Number</w:t>
              </w:r>
            </w:ins>
          </w:p>
        </w:tc>
        <w:tc>
          <w:tcPr>
            <w:tcW w:w="6390" w:type="dxa"/>
            <w:shd w:val="clear" w:color="auto" w:fill="B6DDE8" w:themeFill="accent5" w:themeFillTint="66"/>
          </w:tcPr>
          <w:p w14:paraId="1D28B36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22" w:author="Muthukumar Veeramani - I18368" w:date="2019-08-21T13:51:00Z"/>
                <w:lang w:val="en-GB"/>
              </w:rPr>
            </w:pPr>
            <w:ins w:id="223" w:author="Muthukumar Veeramani - I18368" w:date="2019-08-21T13:51:00Z">
              <w:r>
                <w:rPr>
                  <w:lang w:val="en-GB"/>
                </w:rPr>
                <w:t>NA as the release is design completion release</w:t>
              </w:r>
            </w:ins>
          </w:p>
        </w:tc>
      </w:tr>
      <w:tr w:rsidR="00871221" w14:paraId="72C3E162" w14:textId="77777777" w:rsidTr="00E82A2C">
        <w:trPr>
          <w:ins w:id="224"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E82A2C">
            <w:pPr>
              <w:rPr>
                <w:ins w:id="225" w:author="Muthukumar Veeramani - I18368" w:date="2019-08-21T13:51:00Z"/>
                <w:b/>
                <w:lang w:val="en-GB"/>
              </w:rPr>
            </w:pPr>
            <w:ins w:id="226"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27" w:author="Muthukumar Veeramani - I18368" w:date="2019-08-21T13:51:00Z"/>
                <w:lang w:val="en-GB"/>
              </w:rPr>
            </w:pPr>
            <w:ins w:id="228" w:author="Muthukumar Veeramani - I18368" w:date="2019-08-21T13:51:00Z">
              <w:r>
                <w:rPr>
                  <w:lang w:val="en-GB"/>
                </w:rPr>
                <w:t>NA as the release is design completion release</w:t>
              </w:r>
            </w:ins>
          </w:p>
        </w:tc>
      </w:tr>
    </w:tbl>
    <w:p w14:paraId="5FAA586C" w14:textId="77777777" w:rsidR="00871221" w:rsidRDefault="00871221" w:rsidP="00871221">
      <w:pPr>
        <w:rPr>
          <w:ins w:id="229" w:author="Muthukumar Veeramani - I18368" w:date="2019-08-21T13:51:00Z"/>
          <w:lang w:val="en-GB"/>
        </w:rPr>
      </w:pPr>
    </w:p>
    <w:p w14:paraId="250F0FC3" w14:textId="77777777" w:rsidR="00871221" w:rsidRDefault="00871221" w:rsidP="00871221">
      <w:pPr>
        <w:pStyle w:val="Heading3"/>
        <w:rPr>
          <w:ins w:id="230" w:author="Muthukumar Veeramani - I18368" w:date="2019-08-21T13:51:00Z"/>
        </w:rPr>
      </w:pPr>
      <w:bookmarkStart w:id="231" w:name="_Toc17291283"/>
      <w:ins w:id="232" w:author="Muthukumar Veeramani - I18368" w:date="2019-08-21T13:51:00Z">
        <w:r>
          <w:lastRenderedPageBreak/>
          <w:t>Not implemented / Limited functionality requirements</w:t>
        </w:r>
        <w:bookmarkEnd w:id="231"/>
      </w:ins>
    </w:p>
    <w:p w14:paraId="4DDC6E3A" w14:textId="77777777" w:rsidR="00871221" w:rsidRPr="00E82A2C" w:rsidRDefault="00871221">
      <w:pPr>
        <w:ind w:firstLine="720"/>
        <w:rPr>
          <w:ins w:id="233" w:author="Muthukumar Veeramani - I18368" w:date="2019-08-21T13:51:00Z"/>
        </w:rPr>
        <w:pPrChange w:id="234" w:author="Muthukumar Veeramani - I18368" w:date="2019-08-21T14:33:00Z">
          <w:pPr/>
        </w:pPrChange>
      </w:pPr>
      <w:ins w:id="235" w:author="Muthukumar Veeramani - I18368" w:date="2019-08-21T13:51:00Z">
        <w:r>
          <w:rPr>
            <w:lang w:val="en-GB"/>
          </w:rPr>
          <w:t>NA</w:t>
        </w:r>
      </w:ins>
    </w:p>
    <w:p w14:paraId="1C7D7E5D" w14:textId="77777777" w:rsidR="00871221" w:rsidRDefault="00871221" w:rsidP="00871221">
      <w:pPr>
        <w:pStyle w:val="Heading3"/>
        <w:rPr>
          <w:ins w:id="236" w:author="Muthukumar Veeramani - I18368" w:date="2019-08-21T13:51:00Z"/>
        </w:rPr>
      </w:pPr>
      <w:bookmarkStart w:id="237" w:name="_Toc17291284"/>
      <w:ins w:id="238" w:author="Muthukumar Veeramani - I18368" w:date="2019-08-21T13:51:00Z">
        <w:r>
          <w:t>Bug Fixes</w:t>
        </w:r>
        <w:bookmarkEnd w:id="237"/>
      </w:ins>
    </w:p>
    <w:p w14:paraId="156580B7" w14:textId="5FA02C53" w:rsidR="00871221" w:rsidRPr="0044008B" w:rsidRDefault="0044008B">
      <w:pPr>
        <w:pStyle w:val="ListParagraph"/>
        <w:numPr>
          <w:ilvl w:val="0"/>
          <w:numId w:val="9"/>
        </w:numPr>
        <w:rPr>
          <w:ins w:id="239" w:author="Muthukumar Veeramani - I18368" w:date="2019-08-21T13:51:00Z"/>
          <w:lang w:val="en-GB"/>
        </w:rPr>
        <w:pPrChange w:id="240" w:author="Muthukumar Veeramani - I18368" w:date="2019-08-21T14:32:00Z">
          <w:pPr/>
        </w:pPrChange>
      </w:pPr>
      <w:ins w:id="241" w:author="Muthukumar Veeramani - I18368" w:date="2019-08-21T14:33:00Z">
        <w:r w:rsidRPr="0044008B">
          <w:rPr>
            <w:lang w:val="en-GB"/>
          </w:rPr>
          <w:t>PSF-5</w:t>
        </w:r>
        <w:r>
          <w:rPr>
            <w:lang w:val="en-GB"/>
          </w:rPr>
          <w:t xml:space="preserve"> - </w:t>
        </w:r>
        <w:r w:rsidRPr="0044008B">
          <w:rPr>
            <w:lang w:val="en-GB"/>
            <w:rPrChange w:id="242"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243" w:author="Muthukumar Veeramani - I18368" w:date="2019-08-21T13:51:00Z"/>
        </w:rPr>
      </w:pPr>
      <w:bookmarkStart w:id="244" w:name="_Toc17291285"/>
      <w:ins w:id="245" w:author="Muthukumar Veeramani - I18368" w:date="2019-08-21T13:51:00Z">
        <w:r>
          <w:t>Features added</w:t>
        </w:r>
        <w:bookmarkEnd w:id="244"/>
      </w:ins>
    </w:p>
    <w:p w14:paraId="2D3F2142" w14:textId="5CE9E010" w:rsidR="00871221" w:rsidRPr="0044008B" w:rsidRDefault="0044008B">
      <w:pPr>
        <w:ind w:firstLine="720"/>
        <w:rPr>
          <w:ins w:id="246" w:author="Muthukumar Veeramani - I18368" w:date="2019-08-21T13:51:00Z"/>
          <w:lang w:val="en-GB"/>
        </w:rPr>
        <w:pPrChange w:id="247" w:author="Muthukumar Veeramani - I18368" w:date="2019-08-21T14:34:00Z">
          <w:pPr>
            <w:pStyle w:val="ListParagraph"/>
            <w:numPr>
              <w:numId w:val="6"/>
            </w:numPr>
            <w:ind w:hanging="360"/>
          </w:pPr>
        </w:pPrChange>
      </w:pPr>
      <w:ins w:id="248" w:author="Muthukumar Veeramani - I18368" w:date="2019-08-21T14:33:00Z">
        <w:r>
          <w:rPr>
            <w:lang w:val="en-GB"/>
          </w:rPr>
          <w:t>NA</w:t>
        </w:r>
      </w:ins>
    </w:p>
    <w:p w14:paraId="69EBB186" w14:textId="77777777" w:rsidR="00871221" w:rsidRDefault="00871221" w:rsidP="00871221">
      <w:pPr>
        <w:pStyle w:val="Heading3"/>
        <w:rPr>
          <w:ins w:id="249" w:author="Muthukumar Veeramani - I18368" w:date="2019-08-21T13:51:00Z"/>
        </w:rPr>
      </w:pPr>
      <w:bookmarkStart w:id="250" w:name="_Toc17291286"/>
      <w:ins w:id="251" w:author="Muthukumar Veeramani - I18368" w:date="2019-08-21T13:51:00Z">
        <w:r>
          <w:t>Notes</w:t>
        </w:r>
        <w:bookmarkEnd w:id="250"/>
      </w:ins>
    </w:p>
    <w:p w14:paraId="120645A3" w14:textId="77777777" w:rsidR="00871221" w:rsidRDefault="00871221" w:rsidP="00871221">
      <w:pPr>
        <w:rPr>
          <w:ins w:id="252" w:author="Muthukumar Veeramani - I18368" w:date="2019-08-21T13:51:00Z"/>
          <w:lang w:val="en-GB"/>
        </w:rPr>
      </w:pPr>
    </w:p>
    <w:p w14:paraId="15AA3D88" w14:textId="7F2DA7B6" w:rsidR="00871221" w:rsidRDefault="0044008B" w:rsidP="00871221">
      <w:pPr>
        <w:pStyle w:val="ListParagraph"/>
        <w:numPr>
          <w:ilvl w:val="0"/>
          <w:numId w:val="8"/>
        </w:numPr>
        <w:rPr>
          <w:ins w:id="253" w:author="Muthukumar Veeramani - I18368" w:date="2019-08-21T14:37:00Z"/>
          <w:lang w:val="en-GB"/>
        </w:rPr>
      </w:pPr>
      <w:ins w:id="254" w:author="Muthukumar Veeramani - I18368" w:date="2019-08-21T14:37:00Z">
        <w:r>
          <w:rPr>
            <w:lang w:val="en-GB"/>
          </w:rPr>
          <w:t>MCU Idle – SOC and Stack Partition</w:t>
        </w:r>
      </w:ins>
      <w:ins w:id="255" w:author="Muthukumar Veeramani - I18368" w:date="2019-08-21T14:39:00Z">
        <w:r>
          <w:rPr>
            <w:lang w:val="en-GB"/>
          </w:rPr>
          <w:t xml:space="preserve"> </w:t>
        </w:r>
      </w:ins>
      <w:ins w:id="256"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257" w:author="Muthukumar Veeramani - I18368" w:date="2019-08-21T14:38:00Z"/>
          <w:lang w:val="en-GB"/>
        </w:rPr>
      </w:pPr>
      <w:ins w:id="258"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259"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260" w:author="Muthukumar Veeramani - I18368" w:date="2019-08-21T14:40:00Z"/>
          <w:lang w:val="en-GB"/>
        </w:rPr>
      </w:pPr>
      <w:proofErr w:type="spellStart"/>
      <w:ins w:id="261"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262" w:author="Muthukumar Veeramani - I18368" w:date="2019-08-21T14:40:00Z">
        <w:r>
          <w:rPr>
            <w:lang w:val="en-GB"/>
          </w:rPr>
          <w:t>s</w:t>
        </w:r>
      </w:ins>
      <w:ins w:id="263" w:author="Muthukumar Veeramani - I18368" w:date="2019-08-21T14:39:00Z">
        <w:r>
          <w:rPr>
            <w:lang w:val="en-GB"/>
          </w:rPr>
          <w:t xml:space="preserve"> </w:t>
        </w:r>
      </w:ins>
      <w:ins w:id="264" w:author="Muthukumar Veeramani - I18368" w:date="2019-08-21T14:42:00Z">
        <w:r>
          <w:rPr>
            <w:lang w:val="en-GB"/>
          </w:rPr>
          <w:t>module</w:t>
        </w:r>
      </w:ins>
      <w:ins w:id="265"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266" w:author="Muthukumar Veeramani - I18368" w:date="2019-08-21T13:51:00Z"/>
          <w:lang w:val="en-GB"/>
        </w:rPr>
      </w:pPr>
      <w:ins w:id="267" w:author="Muthukumar Veeramani - I18368" w:date="2019-08-21T14:40:00Z">
        <w:r w:rsidRPr="0044008B">
          <w:rPr>
            <w:lang w:val="en-GB"/>
          </w:rPr>
          <w:t xml:space="preserve">SAMD20 MCU Module </w:t>
        </w:r>
      </w:ins>
      <w:ins w:id="268" w:author="Muthukumar Veeramani - I18368" w:date="2019-08-21T14:53:00Z">
        <w:r w:rsidR="008A103F">
          <w:rPr>
            <w:lang w:val="en-GB"/>
          </w:rPr>
          <w:t>files</w:t>
        </w:r>
      </w:ins>
      <w:ins w:id="269" w:author="Muthukumar Veeramani - I18368" w:date="2019-08-21T14:54:00Z">
        <w:r w:rsidR="008A103F">
          <w:rPr>
            <w:lang w:val="en-GB"/>
          </w:rPr>
          <w:t xml:space="preserve"> are reviewed.</w:t>
        </w:r>
      </w:ins>
    </w:p>
    <w:p w14:paraId="26F5346C" w14:textId="77777777" w:rsidR="00871221" w:rsidRPr="00871221" w:rsidRDefault="00871221">
      <w:pPr>
        <w:rPr>
          <w:ins w:id="270" w:author="Muthukumar Veeramani - I18368" w:date="2019-08-21T13:51:00Z"/>
          <w:rPrChange w:id="271" w:author="Muthukumar Veeramani - I18368" w:date="2019-08-21T13:51:00Z">
            <w:rPr>
              <w:ins w:id="272" w:author="Muthukumar Veeramani - I18368" w:date="2019-08-21T13:51:00Z"/>
            </w:rPr>
          </w:rPrChange>
        </w:rPr>
        <w:pPrChange w:id="273" w:author="Muthukumar Veeramani - I18368" w:date="2019-08-21T13:51:00Z">
          <w:pPr>
            <w:pStyle w:val="Heading2"/>
          </w:pPr>
        </w:pPrChange>
      </w:pPr>
      <w:bookmarkStart w:id="274" w:name="_GoBack"/>
      <w:bookmarkEnd w:id="274"/>
    </w:p>
    <w:p w14:paraId="1A7F0718" w14:textId="2EA9A186" w:rsidR="002D3A35" w:rsidRDefault="002D3A35" w:rsidP="002D3A35">
      <w:pPr>
        <w:pStyle w:val="Heading2"/>
      </w:pPr>
      <w:bookmarkStart w:id="275" w:name="_Toc17291287"/>
      <w:r>
        <w:t xml:space="preserve">Version </w:t>
      </w:r>
      <w:ins w:id="276" w:author="Poornima Raviselvan - I17179" w:date="2019-07-26T14:46:00Z">
        <w:r w:rsidR="00096A2B">
          <w:t>0.81</w:t>
        </w:r>
      </w:ins>
      <w:bookmarkEnd w:id="275"/>
      <w:del w:id="277" w:author="Poornima Raviselvan - I17179" w:date="2019-07-26T14:46:00Z">
        <w:r w:rsidDel="00096A2B">
          <w:delText>x.yy</w:delText>
        </w:r>
      </w:del>
      <w:bookmarkEnd w:id="167"/>
    </w:p>
    <w:p w14:paraId="163FDE51" w14:textId="47CAE3F6" w:rsidR="002D3A35" w:rsidDel="00397604" w:rsidRDefault="002D3A35" w:rsidP="002D3A35">
      <w:pPr>
        <w:rPr>
          <w:del w:id="278" w:author="Poornima Raviselvan - I17179" w:date="2019-07-26T14:51:00Z"/>
          <w:lang w:val="en-GB"/>
        </w:rPr>
      </w:pPr>
    </w:p>
    <w:p w14:paraId="2B407E8D" w14:textId="416E7F1E" w:rsidR="002D3A35" w:rsidRPr="0020582C" w:rsidDel="00397604" w:rsidRDefault="002D3A35" w:rsidP="002D3A35">
      <w:pPr>
        <w:rPr>
          <w:del w:id="279" w:author="Poornima Raviselvan - I17179" w:date="2019-07-26T14:51:00Z"/>
          <w:lang w:val="en-GB"/>
        </w:rPr>
      </w:pPr>
      <w:del w:id="280"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378EDD67" w:rsidR="002D3A35" w:rsidRPr="00457688" w:rsidRDefault="00397604" w:rsidP="001646BA">
            <w:pPr>
              <w:cnfStyle w:val="100000000000" w:firstRow="1" w:lastRow="0" w:firstColumn="0" w:lastColumn="0" w:oddVBand="0" w:evenVBand="0" w:oddHBand="0" w:evenHBand="0" w:firstRowFirstColumn="0" w:firstRowLastColumn="0" w:lastRowFirstColumn="0" w:lastRowLastColumn="0"/>
              <w:rPr>
                <w:b w:val="0"/>
                <w:lang w:val="en-GB"/>
              </w:rPr>
            </w:pPr>
            <w:ins w:id="281"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37CFD9E6" w:rsidR="00291E69" w:rsidRPr="00E12F8C" w:rsidRDefault="00987505"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282"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646BA">
            <w:pPr>
              <w:cnfStyle w:val="000000000000" w:firstRow="0" w:lastRow="0" w:firstColumn="0" w:lastColumn="0" w:oddVBand="0" w:evenVBand="0" w:oddHBand="0" w:evenHBand="0" w:firstRowFirstColumn="0" w:firstRowLastColumn="0" w:lastRowFirstColumn="0" w:lastRowLastColumn="0"/>
              <w:rPr>
                <w:b/>
                <w:color w:val="auto"/>
                <w:lang w:val="en-GB"/>
              </w:rPr>
            </w:pPr>
            <w:ins w:id="283" w:author="Poornima Raviselvan - I17179" w:date="2019-07-26T14:51:00Z">
              <w:r>
                <w:rPr>
                  <w:b/>
                  <w:lang w:val="en-GB"/>
                </w:rPr>
                <w:t>Applicable for platform with SAMD2016E + UPD350 B  Silicon</w:t>
              </w:r>
            </w:ins>
            <w:del w:id="284"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646BA">
            <w:pPr>
              <w:cnfStyle w:val="000000100000" w:firstRow="0" w:lastRow="0" w:firstColumn="0" w:lastColumn="0" w:oddVBand="0" w:evenVBand="0" w:oddHBand="1" w:evenHBand="0" w:firstRowFirstColumn="0" w:firstRowLastColumn="0" w:lastRowFirstColumn="0" w:lastRowLastColumn="0"/>
              <w:rPr>
                <w:lang w:val="en-GB"/>
              </w:rPr>
            </w:pPr>
            <w:ins w:id="285"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286"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287" w:author="Poornima Raviselvan - I17179" w:date="2019-07-26T14:52:00Z"/>
                <w:lang w:val="en-GB"/>
              </w:rPr>
            </w:pPr>
            <w:ins w:id="288"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289" w:author="Poornima Raviselvan - I17179" w:date="2019-07-26T14:52:00Z">
              <w:r>
                <w:rPr>
                  <w:b/>
                  <w:bCs/>
                  <w:lang w:val="en-GB"/>
                </w:rPr>
                <w:t>Changelist</w:t>
              </w:r>
              <w:proofErr w:type="spellEnd"/>
              <w:r>
                <w:rPr>
                  <w:b/>
                  <w:bCs/>
                  <w:lang w:val="en-GB"/>
                </w:rPr>
                <w:t xml:space="preserve">: </w:t>
              </w:r>
            </w:ins>
            <w:del w:id="290"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291" w:author="Poornima Raviselvan - I17179" w:date="2019-07-26T14:52:00Z"/>
                <w:lang w:val="en-GB"/>
              </w:rPr>
            </w:pPr>
            <w:ins w:id="292"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293" w:author="Poornima Raviselvan - I17179" w:date="2019-07-26T14:54:00Z">
              <w:r w:rsidR="00F1726A">
                <w:rPr>
                  <w:lang w:val="en-GB"/>
                </w:rPr>
                <w:t xml:space="preserve"> </w:t>
              </w:r>
            </w:ins>
            <w:ins w:id="294"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295"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296"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297" w:author="Poornima Raviselvan - I17179" w:date="2019-07-26T14:53:00Z"/>
                <w:lang w:val="en-GB"/>
              </w:rPr>
            </w:pPr>
            <w:ins w:id="298"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299" w:author="Poornima Raviselvan - I17179" w:date="2019-07-26T14:53:00Z"/>
                <w:lang w:val="en-GB"/>
              </w:rPr>
            </w:pPr>
            <w:ins w:id="300"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301"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302" w:author="Poornima Raviselvan - I17179" w:date="2019-07-26T14:53:00Z"/>
                <w:lang w:val="en-GB"/>
              </w:rPr>
            </w:pPr>
            <w:ins w:id="303"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646BA">
            <w:pPr>
              <w:cnfStyle w:val="000000000000" w:firstRow="0" w:lastRow="0" w:firstColumn="0" w:lastColumn="0" w:oddVBand="0" w:evenVBand="0" w:oddHBand="0" w:evenHBand="0" w:firstRowFirstColumn="0" w:firstRowLastColumn="0" w:lastRowFirstColumn="0" w:lastRowLastColumn="0"/>
              <w:rPr>
                <w:lang w:val="en-GB"/>
              </w:rPr>
            </w:pPr>
            <w:del w:id="304"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305" w:author="Poornima Raviselvan - I17179" w:date="2019-07-26T14:55:00Z">
              <w:r>
                <w:rPr>
                  <w:lang w:val="en-GB"/>
                </w:rPr>
                <w:t>NA as the release is design completion release</w:t>
              </w:r>
            </w:ins>
            <w:del w:id="306"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307" w:author="Poornima Raviselvan - I17179" w:date="2019-07-26T14:55:00Z">
              <w:r>
                <w:rPr>
                  <w:lang w:val="en-GB"/>
                </w:rPr>
                <w:t>NA as the release is design completion release</w:t>
              </w:r>
            </w:ins>
            <w:del w:id="308"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309" w:author="Poornima Raviselvan - I17179" w:date="2019-07-26T15:27:00Z"/>
        </w:rPr>
      </w:pPr>
      <w:bookmarkStart w:id="310" w:name="_Toc17291288"/>
      <w:r>
        <w:t>N</w:t>
      </w:r>
      <w:r w:rsidR="00CF1277">
        <w:t>ot implemented / Limited functionality requirements</w:t>
      </w:r>
      <w:bookmarkEnd w:id="310"/>
    </w:p>
    <w:p w14:paraId="57951287" w14:textId="219C7D76" w:rsidR="00DD53E9" w:rsidRPr="00DD53E9" w:rsidRDefault="00DD53E9">
      <w:pPr>
        <w:rPr>
          <w:rPrChange w:id="311" w:author="Poornima Raviselvan - I17179" w:date="2019-07-26T15:27:00Z">
            <w:rPr/>
          </w:rPrChange>
        </w:rPr>
        <w:pPrChange w:id="312" w:author="Poornima Raviselvan - I17179" w:date="2019-07-26T15:27:00Z">
          <w:pPr>
            <w:pStyle w:val="Heading3"/>
          </w:pPr>
        </w:pPrChange>
      </w:pPr>
      <w:ins w:id="313" w:author="Poornima Raviselvan - I17179" w:date="2019-07-26T15:27:00Z">
        <w:r>
          <w:rPr>
            <w:lang w:val="en-GB"/>
          </w:rPr>
          <w:t>NA</w:t>
        </w:r>
      </w:ins>
    </w:p>
    <w:p w14:paraId="3C5DE0C6" w14:textId="68F0D4F8" w:rsidR="009B3977" w:rsidDel="00DD53E9" w:rsidRDefault="009B3977" w:rsidP="009B3977">
      <w:pPr>
        <w:rPr>
          <w:del w:id="314" w:author="Poornima Raviselvan - I17179" w:date="2019-07-26T15:27:00Z"/>
          <w:lang w:val="en-GB"/>
        </w:rPr>
      </w:pPr>
      <w:del w:id="315" w:author="Poornima Raviselvan - I17179" w:date="2019-07-26T15:27:00Z">
        <w:r w:rsidDel="00DD53E9">
          <w:rPr>
            <w:lang w:val="en-GB"/>
          </w:rPr>
          <w:lastRenderedPageBreak/>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316" w:name="_Toc15048086"/>
        <w:bookmarkStart w:id="317" w:name="_Toc17291289"/>
        <w:bookmarkEnd w:id="316"/>
        <w:bookmarkEnd w:id="317"/>
      </w:del>
    </w:p>
    <w:p w14:paraId="4A1DD306" w14:textId="7A271318" w:rsidR="001C2C7F" w:rsidDel="00DD53E9" w:rsidRDefault="001C2C7F" w:rsidP="009B3977">
      <w:pPr>
        <w:rPr>
          <w:del w:id="318" w:author="Poornima Raviselvan - I17179" w:date="2019-07-26T15:27:00Z"/>
          <w:lang w:val="en-GB"/>
        </w:rPr>
      </w:pPr>
      <w:bookmarkStart w:id="319" w:name="_Toc15048087"/>
      <w:bookmarkStart w:id="320" w:name="_Toc17291290"/>
      <w:bookmarkEnd w:id="319"/>
      <w:bookmarkEnd w:id="320"/>
    </w:p>
    <w:p w14:paraId="729F2841" w14:textId="608DA959" w:rsidR="001C2C7F" w:rsidRPr="00E12F8C" w:rsidDel="00DD53E9" w:rsidRDefault="001C2C7F">
      <w:pPr>
        <w:rPr>
          <w:del w:id="321" w:author="Poornima Raviselvan - I17179" w:date="2019-07-26T15:27:00Z"/>
          <w:lang w:val="en-GB"/>
        </w:rPr>
      </w:pPr>
      <w:del w:id="322"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323" w:name="_Toc15048088"/>
        <w:bookmarkStart w:id="324" w:name="_Toc17291291"/>
        <w:bookmarkEnd w:id="323"/>
        <w:bookmarkEnd w:id="324"/>
      </w:del>
    </w:p>
    <w:p w14:paraId="090ADEE7" w14:textId="77777777" w:rsidR="002D3A35" w:rsidRDefault="002D3A35" w:rsidP="002D3A35">
      <w:pPr>
        <w:pStyle w:val="Heading3"/>
      </w:pPr>
      <w:bookmarkStart w:id="325" w:name="_Toc342663649"/>
      <w:bookmarkStart w:id="326" w:name="_Toc17291292"/>
      <w:r>
        <w:t>Bug Fixes</w:t>
      </w:r>
      <w:bookmarkEnd w:id="325"/>
      <w:bookmarkEnd w:id="326"/>
    </w:p>
    <w:p w14:paraId="0115F334" w14:textId="67F6E466" w:rsidR="002D3A35" w:rsidDel="00DD53E9" w:rsidRDefault="002D3A35" w:rsidP="00DD53E9">
      <w:pPr>
        <w:rPr>
          <w:del w:id="327" w:author="Poornima Raviselvan - I17179" w:date="2019-07-26T15:27:00Z"/>
          <w:lang w:val="en-GB"/>
        </w:rPr>
      </w:pPr>
    </w:p>
    <w:p w14:paraId="05A512EC" w14:textId="52D2EE60" w:rsidR="00DD53E9" w:rsidRDefault="00DD53E9" w:rsidP="002D3A35">
      <w:pPr>
        <w:rPr>
          <w:ins w:id="328" w:author="Poornima Raviselvan - I17179" w:date="2019-07-26T15:27:00Z"/>
          <w:lang w:val="en-GB"/>
        </w:rPr>
      </w:pPr>
      <w:ins w:id="329" w:author="Poornima Raviselvan - I17179" w:date="2019-07-26T15:27:00Z">
        <w:r>
          <w:rPr>
            <w:lang w:val="en-GB"/>
          </w:rPr>
          <w:t>NA</w:t>
        </w:r>
      </w:ins>
    </w:p>
    <w:p w14:paraId="421FB69B" w14:textId="29DBBE05" w:rsidR="002D3A35" w:rsidRPr="00DD53E9" w:rsidDel="00DD53E9" w:rsidRDefault="002D3A35">
      <w:pPr>
        <w:rPr>
          <w:del w:id="330" w:author="Poornima Raviselvan - I17179" w:date="2019-07-26T15:27:00Z"/>
          <w:lang w:val="en-GB"/>
        </w:rPr>
      </w:pPr>
      <w:del w:id="331"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332" w:name="_Toc15048090"/>
        <w:bookmarkStart w:id="333" w:name="_Toc17291293"/>
        <w:bookmarkEnd w:id="332"/>
        <w:bookmarkEnd w:id="333"/>
      </w:del>
    </w:p>
    <w:p w14:paraId="55AD324C" w14:textId="6E158667" w:rsidR="002D3A35" w:rsidDel="00DD53E9" w:rsidRDefault="002D3A35">
      <w:pPr>
        <w:rPr>
          <w:del w:id="334" w:author="Poornima Raviselvan - I17179" w:date="2019-07-26T15:27:00Z"/>
          <w:lang w:val="en-GB"/>
        </w:rPr>
      </w:pPr>
      <w:bookmarkStart w:id="335" w:name="_Toc15048091"/>
      <w:bookmarkStart w:id="336" w:name="_Toc17291294"/>
      <w:bookmarkEnd w:id="335"/>
      <w:bookmarkEnd w:id="336"/>
    </w:p>
    <w:p w14:paraId="706F78AE" w14:textId="0159E56D" w:rsidR="002D3A35" w:rsidDel="00DD53E9" w:rsidRDefault="002D3A35">
      <w:pPr>
        <w:rPr>
          <w:del w:id="337" w:author="Poornima Raviselvan - I17179" w:date="2019-07-26T15:27:00Z"/>
          <w:lang w:val="en-GB"/>
        </w:rPr>
      </w:pPr>
      <w:del w:id="338" w:author="Poornima Raviselvan - I17179" w:date="2019-07-26T15:27:00Z">
        <w:r w:rsidDel="00DD53E9">
          <w:rPr>
            <w:lang w:val="en-GB"/>
          </w:rPr>
          <w:delText>&lt;For each bug fix, at least include the following information (No one liners, please)</w:delText>
        </w:r>
        <w:bookmarkStart w:id="339" w:name="_Toc15048092"/>
        <w:bookmarkStart w:id="340" w:name="_Toc17291295"/>
        <w:bookmarkEnd w:id="339"/>
        <w:bookmarkEnd w:id="340"/>
      </w:del>
    </w:p>
    <w:p w14:paraId="7F759AB3" w14:textId="097E6046" w:rsidR="002D3A35" w:rsidDel="00DD53E9" w:rsidRDefault="002D3A35">
      <w:pPr>
        <w:rPr>
          <w:del w:id="341" w:author="Poornima Raviselvan - I17179" w:date="2019-07-26T15:27:00Z"/>
          <w:lang w:val="en-GB"/>
        </w:rPr>
        <w:pPrChange w:id="342" w:author="Poornima Raviselvan - I17179" w:date="2019-07-26T15:27:00Z">
          <w:pPr>
            <w:pStyle w:val="ListParagraph"/>
            <w:numPr>
              <w:numId w:val="2"/>
            </w:numPr>
            <w:ind w:left="1080" w:hanging="360"/>
          </w:pPr>
        </w:pPrChange>
      </w:pPr>
      <w:del w:id="343" w:author="Poornima Raviselvan - I17179" w:date="2019-07-26T15:27:00Z">
        <w:r w:rsidDel="00DD53E9">
          <w:rPr>
            <w:lang w:val="en-GB"/>
          </w:rPr>
          <w:delText>Bug#</w:delText>
        </w:r>
        <w:bookmarkStart w:id="344" w:name="_Toc15048093"/>
        <w:bookmarkStart w:id="345" w:name="_Toc17291296"/>
        <w:bookmarkEnd w:id="344"/>
        <w:bookmarkEnd w:id="345"/>
      </w:del>
    </w:p>
    <w:p w14:paraId="5DBCD005" w14:textId="5A50C9A4" w:rsidR="002D3A35" w:rsidRPr="007A7143" w:rsidDel="00DD53E9" w:rsidRDefault="002D3A35">
      <w:pPr>
        <w:rPr>
          <w:del w:id="346" w:author="Poornima Raviselvan - I17179" w:date="2019-07-26T15:27:00Z"/>
          <w:lang w:val="en-GB"/>
        </w:rPr>
        <w:pPrChange w:id="347" w:author="Poornima Raviselvan - I17179" w:date="2019-07-26T15:27:00Z">
          <w:pPr>
            <w:pStyle w:val="ListParagraph"/>
            <w:numPr>
              <w:numId w:val="2"/>
            </w:numPr>
            <w:ind w:left="1080" w:hanging="360"/>
          </w:pPr>
        </w:pPrChange>
      </w:pPr>
      <w:del w:id="348"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349" w:name="_Toc15048094"/>
        <w:bookmarkStart w:id="350" w:name="_Toc17291297"/>
        <w:bookmarkEnd w:id="349"/>
        <w:bookmarkEnd w:id="350"/>
      </w:del>
    </w:p>
    <w:p w14:paraId="2F85278F" w14:textId="0DFDAA3F" w:rsidR="002D3A35" w:rsidRPr="007A7143" w:rsidDel="00DD53E9" w:rsidRDefault="002D3A35">
      <w:pPr>
        <w:rPr>
          <w:del w:id="351" w:author="Poornima Raviselvan - I17179" w:date="2019-07-26T15:27:00Z"/>
          <w:lang w:val="en-GB"/>
        </w:rPr>
        <w:pPrChange w:id="352" w:author="Poornima Raviselvan - I17179" w:date="2019-07-26T15:27:00Z">
          <w:pPr>
            <w:pStyle w:val="ListParagraph"/>
            <w:numPr>
              <w:numId w:val="2"/>
            </w:numPr>
            <w:ind w:left="1080" w:hanging="360"/>
          </w:pPr>
        </w:pPrChange>
      </w:pPr>
      <w:del w:id="353" w:author="Poornima Raviselvan - I17179" w:date="2019-07-26T15:27:00Z">
        <w:r w:rsidRPr="007A7143" w:rsidDel="00DD53E9">
          <w:rPr>
            <w:lang w:val="en-GB"/>
          </w:rPr>
          <w:delText>Cause of the bug</w:delText>
        </w:r>
        <w:bookmarkStart w:id="354" w:name="_Toc15048095"/>
        <w:bookmarkStart w:id="355" w:name="_Toc17291298"/>
        <w:bookmarkEnd w:id="354"/>
        <w:bookmarkEnd w:id="355"/>
      </w:del>
    </w:p>
    <w:p w14:paraId="224B6754" w14:textId="010FBA83" w:rsidR="002D3A35" w:rsidRPr="007A7143" w:rsidDel="00DD53E9" w:rsidRDefault="002D3A35">
      <w:pPr>
        <w:rPr>
          <w:del w:id="356" w:author="Poornima Raviselvan - I17179" w:date="2019-07-26T15:27:00Z"/>
          <w:lang w:val="en-GB"/>
        </w:rPr>
        <w:pPrChange w:id="357" w:author="Poornima Raviselvan - I17179" w:date="2019-07-26T15:27:00Z">
          <w:pPr>
            <w:pStyle w:val="ListParagraph"/>
            <w:numPr>
              <w:numId w:val="2"/>
            </w:numPr>
            <w:ind w:left="1080" w:hanging="360"/>
          </w:pPr>
        </w:pPrChange>
      </w:pPr>
      <w:del w:id="358" w:author="Poornima Raviselvan - I17179" w:date="2019-07-26T15:27:00Z">
        <w:r w:rsidRPr="007A7143" w:rsidDel="00DD53E9">
          <w:rPr>
            <w:lang w:val="en-GB"/>
          </w:rPr>
          <w:delText>How the bug is fixed in this version&gt;</w:delText>
        </w:r>
        <w:bookmarkStart w:id="359" w:name="_Toc15048096"/>
        <w:bookmarkStart w:id="360" w:name="_Toc17291299"/>
        <w:bookmarkEnd w:id="359"/>
        <w:bookmarkEnd w:id="360"/>
      </w:del>
    </w:p>
    <w:p w14:paraId="41C7B4D7" w14:textId="5372DAB4" w:rsidR="002D3A35" w:rsidDel="00DD53E9" w:rsidRDefault="002D3A35" w:rsidP="002D3A35">
      <w:pPr>
        <w:rPr>
          <w:del w:id="361" w:author="Poornima Raviselvan - I17179" w:date="2019-07-26T15:27:00Z"/>
          <w:lang w:val="en-GB"/>
        </w:rPr>
      </w:pPr>
      <w:bookmarkStart w:id="362" w:name="_Toc15048097"/>
      <w:bookmarkStart w:id="363" w:name="_Toc17291300"/>
      <w:bookmarkEnd w:id="362"/>
      <w:bookmarkEnd w:id="363"/>
    </w:p>
    <w:p w14:paraId="25718635" w14:textId="77777777" w:rsidR="002D3A35" w:rsidRDefault="002D3A35" w:rsidP="002D3A35">
      <w:pPr>
        <w:pStyle w:val="Heading3"/>
      </w:pPr>
      <w:bookmarkStart w:id="364" w:name="_Toc342663650"/>
      <w:bookmarkStart w:id="365" w:name="_Toc17291301"/>
      <w:r>
        <w:t>Features added</w:t>
      </w:r>
      <w:bookmarkEnd w:id="364"/>
      <w:bookmarkEnd w:id="365"/>
    </w:p>
    <w:p w14:paraId="0F365A87" w14:textId="46E9BEF4" w:rsidR="002D3A35" w:rsidRPr="0097672D" w:rsidDel="00410268" w:rsidRDefault="0097672D">
      <w:pPr>
        <w:pStyle w:val="ListParagraph"/>
        <w:numPr>
          <w:ilvl w:val="0"/>
          <w:numId w:val="6"/>
        </w:numPr>
        <w:rPr>
          <w:del w:id="366" w:author="Poornima Raviselvan - I17179" w:date="2019-07-26T15:27:00Z"/>
          <w:lang w:val="en-GB"/>
        </w:rPr>
        <w:pPrChange w:id="367" w:author="Poornima Raviselvan - I17179" w:date="2019-07-26T15:29:00Z">
          <w:pPr/>
        </w:pPrChange>
      </w:pPr>
      <w:ins w:id="368" w:author="Poornima Raviselvan - I17179" w:date="2019-07-26T15:29:00Z">
        <w:r>
          <w:rPr>
            <w:lang w:val="en-GB"/>
          </w:rPr>
          <w:t>Documentation “PS</w:t>
        </w:r>
      </w:ins>
      <w:ins w:id="369" w:author="Poornima Raviselvan - I17179" w:date="2019-07-26T15:30:00Z">
        <w:r>
          <w:rPr>
            <w:lang w:val="en-GB"/>
          </w:rPr>
          <w:t>F Stack Configuration.pdf</w:t>
        </w:r>
      </w:ins>
      <w:ins w:id="370" w:author="Poornima Raviselvan - I17179" w:date="2019-07-26T15:29:00Z">
        <w:r>
          <w:rPr>
            <w:lang w:val="en-GB"/>
          </w:rPr>
          <w:t>”</w:t>
        </w:r>
      </w:ins>
      <w:ins w:id="371"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372" w:author="Poornima Raviselvan - I17179" w:date="2019-07-26T15:27:00Z"/>
          <w:lang w:val="en-GB"/>
        </w:rPr>
        <w:pPrChange w:id="373" w:author="Poornima Raviselvan - I17179" w:date="2019-07-26T15:29:00Z">
          <w:pPr/>
        </w:pPrChange>
      </w:pPr>
      <w:del w:id="374"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375" w:author="Poornima Raviselvan - I17179" w:date="2019-07-26T15:30:00Z"/>
          <w:lang w:val="en-GB"/>
        </w:rPr>
        <w:pPrChange w:id="376"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377" w:author="Poornima Raviselvan - I17179" w:date="2019-07-26T15:30:00Z">
          <w:pPr/>
        </w:pPrChange>
      </w:pPr>
    </w:p>
    <w:p w14:paraId="552E94BE" w14:textId="77777777" w:rsidR="002D3A35" w:rsidRDefault="002D3A35" w:rsidP="002D3A35">
      <w:pPr>
        <w:pStyle w:val="Heading3"/>
      </w:pPr>
      <w:bookmarkStart w:id="378" w:name="_Toc342663651"/>
      <w:bookmarkStart w:id="379" w:name="_Toc17291302"/>
      <w:r>
        <w:t>Notes</w:t>
      </w:r>
      <w:bookmarkEnd w:id="378"/>
      <w:bookmarkEnd w:id="379"/>
    </w:p>
    <w:p w14:paraId="770D0E64" w14:textId="6740E366" w:rsidR="002D3A35" w:rsidDel="006059A7" w:rsidRDefault="002D3A35" w:rsidP="002D3A35">
      <w:pPr>
        <w:rPr>
          <w:del w:id="380" w:author="Poornima Raviselvan - I17179" w:date="2019-07-26T15:30:00Z"/>
          <w:lang w:val="en-GB"/>
        </w:rPr>
      </w:pPr>
    </w:p>
    <w:p w14:paraId="3F60BF49" w14:textId="7D971754" w:rsidR="006059A7" w:rsidRDefault="006059A7" w:rsidP="002D3A35">
      <w:pPr>
        <w:rPr>
          <w:ins w:id="381" w:author="Muthukumar Veeramani - I18368" w:date="2019-07-26T16:12:00Z"/>
          <w:lang w:val="en-GB"/>
        </w:rPr>
      </w:pPr>
    </w:p>
    <w:p w14:paraId="2866DA1E" w14:textId="08D78EA2" w:rsidR="006059A7" w:rsidRPr="00F032A9" w:rsidRDefault="006059A7" w:rsidP="00F032A9">
      <w:pPr>
        <w:pStyle w:val="ListParagraph"/>
        <w:numPr>
          <w:ilvl w:val="0"/>
          <w:numId w:val="11"/>
        </w:numPr>
        <w:rPr>
          <w:ins w:id="382" w:author="Muthukumar Veeramani - I18368" w:date="2019-07-26T16:12:00Z"/>
          <w:lang w:val="en-GB"/>
          <w:rPrChange w:id="383" w:author="Muthukumar Veeramani - I18368" w:date="2019-08-21T14:53:00Z">
            <w:rPr>
              <w:ins w:id="384" w:author="Muthukumar Veeramani - I18368" w:date="2019-07-26T16:12:00Z"/>
              <w:lang w:val="en-GB"/>
            </w:rPr>
          </w:rPrChange>
        </w:rPr>
        <w:pPrChange w:id="385" w:author="Muthukumar Veeramani - I18368" w:date="2019-08-21T14:53:00Z">
          <w:pPr/>
        </w:pPrChange>
      </w:pPr>
      <w:ins w:id="386" w:author="Muthukumar Veeramani - I18368" w:date="2019-07-26T16:14:00Z">
        <w:r w:rsidRPr="00F032A9">
          <w:rPr>
            <w:lang w:val="en-GB"/>
            <w:rPrChange w:id="387" w:author="Muthukumar Veeramani - I18368" w:date="2019-08-21T14:53:00Z">
              <w:rPr>
                <w:lang w:val="en-GB"/>
              </w:rPr>
            </w:rPrChange>
          </w:rPr>
          <w:t>Depository restructured for SAMD20</w:t>
        </w:r>
      </w:ins>
      <w:ins w:id="388" w:author="Muthukumar Veeramani - I18368" w:date="2019-07-26T16:16:00Z">
        <w:r w:rsidR="008F7195" w:rsidRPr="00F032A9">
          <w:rPr>
            <w:lang w:val="en-GB"/>
            <w:rPrChange w:id="389" w:author="Muthukumar Veeramani - I18368" w:date="2019-08-21T14:53:00Z">
              <w:rPr>
                <w:lang w:val="en-GB"/>
              </w:rPr>
            </w:rPrChange>
          </w:rPr>
          <w:t xml:space="preserve"> </w:t>
        </w:r>
      </w:ins>
      <w:ins w:id="390" w:author="Muthukumar Veeramani - I18368" w:date="2019-07-26T16:17:00Z">
        <w:r w:rsidR="008F7195" w:rsidRPr="00F032A9">
          <w:rPr>
            <w:lang w:val="en-GB"/>
            <w:rPrChange w:id="391" w:author="Muthukumar Veeramani - I18368" w:date="2019-08-21T14:53:00Z">
              <w:rPr>
                <w:lang w:val="en-GB"/>
              </w:rPr>
            </w:rPrChange>
          </w:rPr>
          <w:t>MCU files</w:t>
        </w:r>
      </w:ins>
    </w:p>
    <w:p w14:paraId="4AEE1C92" w14:textId="0862C2AB" w:rsidR="002D3A35" w:rsidDel="00C71E74" w:rsidRDefault="002D3A35" w:rsidP="002D3A35">
      <w:pPr>
        <w:rPr>
          <w:del w:id="392" w:author="Poornima Raviselvan - I17179" w:date="2019-07-26T15:30:00Z"/>
          <w:lang w:val="en-GB"/>
        </w:rPr>
      </w:pPr>
      <w:del w:id="393"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394" w:name="_Toc17291303"/>
      <w:r>
        <w:t>Known Limitations</w:t>
      </w:r>
      <w:bookmarkEnd w:id="394"/>
    </w:p>
    <w:p w14:paraId="60AA5C7A" w14:textId="30D60987" w:rsidR="00F33FA7" w:rsidDel="0058331D" w:rsidRDefault="0058331D" w:rsidP="00F33FA7">
      <w:pPr>
        <w:rPr>
          <w:del w:id="395" w:author="Poornima Raviselvan - I17179" w:date="2019-07-26T15:28:00Z"/>
          <w:lang w:val="en-GB"/>
        </w:rPr>
      </w:pPr>
      <w:ins w:id="396" w:author="Poornima Raviselvan - I17179" w:date="2019-07-26T15:28:00Z">
        <w:r>
          <w:rPr>
            <w:lang w:val="en-GB"/>
          </w:rPr>
          <w:t>NA</w:t>
        </w:r>
      </w:ins>
      <w:del w:id="397"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398" w:author="Poornima Raviselvan - I17179" w:date="2019-07-26T15:28:00Z"/>
        </w:rPr>
      </w:pPr>
      <w:del w:id="399"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400" w:author="Poornima Raviselvan - I17179" w:date="2019-07-26T15:28:00Z"/>
        </w:rPr>
      </w:pPr>
      <w:del w:id="401"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402" w:author="Poornima Raviselvan - I17179" w:date="2019-07-26T14:44:00Z"/>
          <w:lang w:val="en-GB"/>
        </w:rPr>
      </w:pPr>
    </w:p>
    <w:p w14:paraId="77112E7F" w14:textId="77777777" w:rsidR="00FF26AC" w:rsidRDefault="00FF26AC" w:rsidP="00FF26AC">
      <w:pPr>
        <w:pStyle w:val="Heading2"/>
        <w:rPr>
          <w:ins w:id="403" w:author="Poornima Raviselvan - I17179" w:date="2019-07-26T14:44:00Z"/>
        </w:rPr>
      </w:pPr>
      <w:bookmarkStart w:id="404" w:name="_Toc507413072"/>
      <w:bookmarkStart w:id="405" w:name="_Toc17291304"/>
      <w:ins w:id="406" w:author="Poornima Raviselvan - I17179" w:date="2019-07-26T14:44:00Z">
        <w:r>
          <w:t>Version 0.</w:t>
        </w:r>
        <w:bookmarkEnd w:id="404"/>
        <w:r>
          <w:t>8</w:t>
        </w:r>
        <w:bookmarkEnd w:id="405"/>
      </w:ins>
    </w:p>
    <w:p w14:paraId="6931B126" w14:textId="77777777" w:rsidR="00FF26AC" w:rsidRDefault="00FF26AC" w:rsidP="00FF26AC">
      <w:pPr>
        <w:rPr>
          <w:ins w:id="407" w:author="Poornima Raviselvan - I17179" w:date="2019-07-26T14:44:00Z"/>
          <w:lang w:val="en-GB"/>
        </w:rPr>
      </w:pPr>
    </w:p>
    <w:p w14:paraId="3265F81D" w14:textId="77777777" w:rsidR="00FF26AC" w:rsidRDefault="00FF26AC" w:rsidP="00FF26AC">
      <w:pPr>
        <w:rPr>
          <w:ins w:id="408"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6B7161">
        <w:trPr>
          <w:cnfStyle w:val="100000000000" w:firstRow="1" w:lastRow="0" w:firstColumn="0" w:lastColumn="0" w:oddVBand="0" w:evenVBand="0" w:oddHBand="0" w:evenHBand="0" w:firstRowFirstColumn="0" w:firstRowLastColumn="0" w:lastRowFirstColumn="0" w:lastRowLastColumn="0"/>
          <w:ins w:id="40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6B7161">
            <w:pPr>
              <w:rPr>
                <w:ins w:id="410" w:author="Poornima Raviselvan - I17179" w:date="2019-07-26T14:44:00Z"/>
                <w:lang w:val="en-GB"/>
              </w:rPr>
            </w:pPr>
            <w:ins w:id="411" w:author="Poornima Raviselvan - I17179" w:date="2019-07-26T14:44:00Z">
              <w:r>
                <w:rPr>
                  <w:lang w:val="en-GB"/>
                </w:rPr>
                <w:t>Release date</w:t>
              </w:r>
            </w:ins>
          </w:p>
        </w:tc>
        <w:tc>
          <w:tcPr>
            <w:tcW w:w="6390" w:type="dxa"/>
          </w:tcPr>
          <w:p w14:paraId="605E3180" w14:textId="77777777" w:rsidR="00FF26AC" w:rsidRPr="00457688" w:rsidRDefault="00FF26AC" w:rsidP="006B7161">
            <w:pPr>
              <w:cnfStyle w:val="100000000000" w:firstRow="1" w:lastRow="0" w:firstColumn="0" w:lastColumn="0" w:oddVBand="0" w:evenVBand="0" w:oddHBand="0" w:evenHBand="0" w:firstRowFirstColumn="0" w:firstRowLastColumn="0" w:lastRowFirstColumn="0" w:lastRowLastColumn="0"/>
              <w:rPr>
                <w:ins w:id="412" w:author="Poornima Raviselvan - I17179" w:date="2019-07-26T14:44:00Z"/>
                <w:b w:val="0"/>
                <w:lang w:val="en-GB"/>
              </w:rPr>
            </w:pPr>
            <w:ins w:id="413" w:author="Poornima Raviselvan - I17179" w:date="2019-07-26T14:44:00Z">
              <w:r>
                <w:rPr>
                  <w:b w:val="0"/>
                  <w:lang w:val="en-GB"/>
                </w:rPr>
                <w:t>29-June-2019</w:t>
              </w:r>
            </w:ins>
          </w:p>
        </w:tc>
      </w:tr>
      <w:tr w:rsidR="00FF26AC" w14:paraId="4F8F8161" w14:textId="77777777" w:rsidTr="006B7161">
        <w:trPr>
          <w:cnfStyle w:val="000000100000" w:firstRow="0" w:lastRow="0" w:firstColumn="0" w:lastColumn="0" w:oddVBand="0" w:evenVBand="0" w:oddHBand="1" w:evenHBand="0" w:firstRowFirstColumn="0" w:firstRowLastColumn="0" w:lastRowFirstColumn="0" w:lastRowLastColumn="0"/>
          <w:ins w:id="41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6B7161">
            <w:pPr>
              <w:rPr>
                <w:ins w:id="415" w:author="Poornima Raviselvan - I17179" w:date="2019-07-26T14:44:00Z"/>
                <w:b/>
                <w:lang w:val="en-GB"/>
              </w:rPr>
            </w:pPr>
            <w:ins w:id="416" w:author="Poornima Raviselvan - I17179" w:date="2019-07-26T14:44:00Z">
              <w:r w:rsidRPr="00E12F8C">
                <w:rPr>
                  <w:b/>
                  <w:lang w:val="en-GB"/>
                </w:rPr>
                <w:t>Release Type</w:t>
              </w:r>
            </w:ins>
          </w:p>
        </w:tc>
        <w:tc>
          <w:tcPr>
            <w:tcW w:w="6390" w:type="dxa"/>
          </w:tcPr>
          <w:p w14:paraId="3DAA7677" w14:textId="77777777" w:rsidR="00FF26AC" w:rsidRPr="00E12F8C" w:rsidRDefault="00FF26AC" w:rsidP="006B7161">
            <w:pPr>
              <w:cnfStyle w:val="000000100000" w:firstRow="0" w:lastRow="0" w:firstColumn="0" w:lastColumn="0" w:oddVBand="0" w:evenVBand="0" w:oddHBand="1" w:evenHBand="0" w:firstRowFirstColumn="0" w:firstRowLastColumn="0" w:lastRowFirstColumn="0" w:lastRowLastColumn="0"/>
              <w:rPr>
                <w:ins w:id="417" w:author="Poornima Raviselvan - I17179" w:date="2019-07-26T14:44:00Z"/>
                <w:lang w:val="en-GB"/>
              </w:rPr>
            </w:pPr>
            <w:ins w:id="418" w:author="Poornima Raviselvan - I17179" w:date="2019-07-26T14:44:00Z">
              <w:r>
                <w:rPr>
                  <w:lang w:val="en-GB"/>
                </w:rPr>
                <w:t>Alpha</w:t>
              </w:r>
            </w:ins>
          </w:p>
        </w:tc>
      </w:tr>
      <w:tr w:rsidR="00FF26AC" w14:paraId="25862D52" w14:textId="77777777" w:rsidTr="006B7161">
        <w:trPr>
          <w:ins w:id="41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6B7161">
            <w:pPr>
              <w:rPr>
                <w:ins w:id="420" w:author="Poornima Raviselvan - I17179" w:date="2019-07-26T14:44:00Z"/>
                <w:b/>
                <w:lang w:val="en-GB"/>
              </w:rPr>
            </w:pPr>
            <w:ins w:id="421"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6B7161">
            <w:pPr>
              <w:cnfStyle w:val="000000000000" w:firstRow="0" w:lastRow="0" w:firstColumn="0" w:lastColumn="0" w:oddVBand="0" w:evenVBand="0" w:oddHBand="0" w:evenHBand="0" w:firstRowFirstColumn="0" w:firstRowLastColumn="0" w:lastRowFirstColumn="0" w:lastRowLastColumn="0"/>
              <w:rPr>
                <w:ins w:id="422" w:author="Poornima Raviselvan - I17179" w:date="2019-07-26T14:44:00Z"/>
                <w:b/>
                <w:color w:val="auto"/>
                <w:lang w:val="en-GB"/>
              </w:rPr>
            </w:pPr>
            <w:ins w:id="423"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6B7161">
        <w:trPr>
          <w:cnfStyle w:val="000000100000" w:firstRow="0" w:lastRow="0" w:firstColumn="0" w:lastColumn="0" w:oddVBand="0" w:evenVBand="0" w:oddHBand="1" w:evenHBand="0" w:firstRowFirstColumn="0" w:firstRowLastColumn="0" w:lastRowFirstColumn="0" w:lastRowLastColumn="0"/>
          <w:ins w:id="424"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6B7161">
            <w:pPr>
              <w:rPr>
                <w:ins w:id="425" w:author="Poornima Raviselvan - I17179" w:date="2019-07-26T14:44:00Z"/>
                <w:b/>
                <w:lang w:val="en-GB"/>
              </w:rPr>
            </w:pPr>
            <w:ins w:id="426"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27" w:author="Poornima Raviselvan - I17179" w:date="2019-07-26T14:44:00Z"/>
                <w:lang w:val="en-GB"/>
              </w:rPr>
            </w:pPr>
            <w:ins w:id="428"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6B7161">
        <w:trPr>
          <w:ins w:id="42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6B7161">
            <w:pPr>
              <w:rPr>
                <w:ins w:id="430" w:author="Poornima Raviselvan - I17179" w:date="2019-07-26T14:44:00Z"/>
                <w:b/>
                <w:lang w:val="en-GB"/>
              </w:rPr>
            </w:pPr>
            <w:ins w:id="431"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32" w:author="Poornima Raviselvan - I17179" w:date="2019-07-26T14:44:00Z"/>
                <w:lang w:val="en-GB"/>
              </w:rPr>
            </w:pPr>
            <w:ins w:id="433"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6B7161">
            <w:pPr>
              <w:cnfStyle w:val="000000000000" w:firstRow="0" w:lastRow="0" w:firstColumn="0" w:lastColumn="0" w:oddVBand="0" w:evenVBand="0" w:oddHBand="0" w:evenHBand="0" w:firstRowFirstColumn="0" w:firstRowLastColumn="0" w:lastRowFirstColumn="0" w:lastRowLastColumn="0"/>
              <w:rPr>
                <w:ins w:id="434" w:author="Poornima Raviselvan - I17179" w:date="2019-07-26T14:44:00Z"/>
                <w:lang w:val="en-GB"/>
              </w:rPr>
            </w:pPr>
            <w:proofErr w:type="spellStart"/>
            <w:ins w:id="435"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6B7161">
        <w:trPr>
          <w:cnfStyle w:val="000000100000" w:firstRow="0" w:lastRow="0" w:firstColumn="0" w:lastColumn="0" w:oddVBand="0" w:evenVBand="0" w:oddHBand="1" w:evenHBand="0" w:firstRowFirstColumn="0" w:firstRowLastColumn="0" w:lastRowFirstColumn="0" w:lastRowLastColumn="0"/>
          <w:ins w:id="43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6B7161">
            <w:pPr>
              <w:rPr>
                <w:ins w:id="437" w:author="Poornima Raviselvan - I17179" w:date="2019-07-26T14:44:00Z"/>
                <w:b/>
                <w:lang w:val="en-GB"/>
              </w:rPr>
            </w:pPr>
            <w:ins w:id="438"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39" w:author="Poornima Raviselvan - I17179" w:date="2019-07-26T14:44:00Z"/>
                <w:lang w:val="en-GB"/>
              </w:rPr>
            </w:pPr>
            <w:ins w:id="440"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41" w:author="Poornima Raviselvan - I17179" w:date="2019-07-26T14:44:00Z"/>
                <w:lang w:val="en-GB"/>
              </w:rPr>
            </w:pPr>
            <w:ins w:id="442" w:author="Poornima Raviselvan - I17179" w:date="2019-07-26T14:44:00Z">
              <w:r>
                <w:rPr>
                  <w:lang w:val="en-GB"/>
                </w:rPr>
                <w:t>Rev:1.0</w:t>
              </w:r>
            </w:ins>
          </w:p>
          <w:p w14:paraId="1B46663F"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43" w:author="Poornima Raviselvan - I17179" w:date="2019-07-26T14:44:00Z"/>
                <w:lang w:val="en-GB"/>
              </w:rPr>
            </w:pPr>
            <w:ins w:id="444"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6B7161">
        <w:trPr>
          <w:ins w:id="44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6B7161">
            <w:pPr>
              <w:rPr>
                <w:ins w:id="446" w:author="Poornima Raviselvan - I17179" w:date="2019-07-26T14:44:00Z"/>
                <w:b/>
                <w:lang w:val="en-GB"/>
              </w:rPr>
            </w:pPr>
            <w:ins w:id="447"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48" w:author="Poornima Raviselvan - I17179" w:date="2019-07-26T14:44:00Z"/>
                <w:lang w:val="en-GB"/>
              </w:rPr>
            </w:pPr>
            <w:ins w:id="449"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50" w:author="Poornima Raviselvan - I17179" w:date="2019-07-26T14:44:00Z"/>
                <w:lang w:val="en-GB"/>
              </w:rPr>
            </w:pPr>
            <w:ins w:id="451"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52" w:author="Poornima Raviselvan - I17179" w:date="2019-07-26T14:44:00Z"/>
                <w:lang w:val="en-GB"/>
              </w:rPr>
            </w:pPr>
            <w:ins w:id="453" w:author="Poornima Raviselvan - I17179" w:date="2019-07-26T14:44:00Z">
              <w:r w:rsidRPr="00934337">
                <w:rPr>
                  <w:lang w:val="en-GB"/>
                </w:rPr>
                <w:lastRenderedPageBreak/>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54" w:author="Poornima Raviselvan - I17179" w:date="2019-07-26T14:44:00Z"/>
                <w:lang w:val="en-GB"/>
              </w:rPr>
            </w:pPr>
          </w:p>
        </w:tc>
      </w:tr>
      <w:tr w:rsidR="00FF26AC" w14:paraId="5FDC94F5" w14:textId="77777777" w:rsidTr="006B7161">
        <w:trPr>
          <w:cnfStyle w:val="000000100000" w:firstRow="0" w:lastRow="0" w:firstColumn="0" w:lastColumn="0" w:oddVBand="0" w:evenVBand="0" w:oddHBand="1" w:evenHBand="0" w:firstRowFirstColumn="0" w:firstRowLastColumn="0" w:lastRowFirstColumn="0" w:lastRowLastColumn="0"/>
          <w:ins w:id="45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6B7161">
            <w:pPr>
              <w:rPr>
                <w:ins w:id="456" w:author="Poornima Raviselvan - I17179" w:date="2019-07-26T14:44:00Z"/>
                <w:b/>
                <w:lang w:val="en-GB"/>
              </w:rPr>
            </w:pPr>
            <w:ins w:id="457"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58" w:author="Poornima Raviselvan - I17179" w:date="2019-07-26T14:44:00Z"/>
                <w:lang w:val="en-GB"/>
              </w:rPr>
            </w:pPr>
            <w:ins w:id="459" w:author="Poornima Raviselvan - I17179" w:date="2019-07-26T14:44:00Z">
              <w:r>
                <w:rPr>
                  <w:lang w:val="en-GB"/>
                </w:rPr>
                <w:t>NA as the release is design completion release</w:t>
              </w:r>
            </w:ins>
          </w:p>
        </w:tc>
      </w:tr>
      <w:tr w:rsidR="00FF26AC" w14:paraId="627E200B" w14:textId="77777777" w:rsidTr="006B7161">
        <w:trPr>
          <w:ins w:id="46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6B7161">
            <w:pPr>
              <w:rPr>
                <w:ins w:id="461" w:author="Poornima Raviselvan - I17179" w:date="2019-07-26T14:44:00Z"/>
                <w:b/>
                <w:lang w:val="en-GB"/>
              </w:rPr>
            </w:pPr>
            <w:ins w:id="462"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63" w:author="Poornima Raviselvan - I17179" w:date="2019-07-26T14:44:00Z"/>
                <w:lang w:val="en-GB"/>
              </w:rPr>
            </w:pPr>
            <w:ins w:id="464" w:author="Poornima Raviselvan - I17179" w:date="2019-07-26T14:44:00Z">
              <w:r>
                <w:rPr>
                  <w:lang w:val="en-GB"/>
                </w:rPr>
                <w:t>NA as the release is design completion release</w:t>
              </w:r>
            </w:ins>
          </w:p>
        </w:tc>
      </w:tr>
    </w:tbl>
    <w:p w14:paraId="1BA0327F" w14:textId="77777777" w:rsidR="00FF26AC" w:rsidRDefault="00FF26AC" w:rsidP="00FF26AC">
      <w:pPr>
        <w:rPr>
          <w:ins w:id="465" w:author="Poornima Raviselvan - I17179" w:date="2019-07-26T14:44:00Z"/>
          <w:lang w:val="en-GB"/>
        </w:rPr>
      </w:pPr>
    </w:p>
    <w:p w14:paraId="6BBDE636" w14:textId="77777777" w:rsidR="00FF26AC" w:rsidRDefault="00FF26AC" w:rsidP="00FF26AC">
      <w:pPr>
        <w:pStyle w:val="Heading3"/>
        <w:rPr>
          <w:ins w:id="466" w:author="Poornima Raviselvan - I17179" w:date="2019-07-26T14:44:00Z"/>
        </w:rPr>
      </w:pPr>
      <w:bookmarkStart w:id="467" w:name="_Toc507413073"/>
      <w:bookmarkStart w:id="468" w:name="_Toc17291305"/>
      <w:ins w:id="469" w:author="Poornima Raviselvan - I17179" w:date="2019-07-26T14:44:00Z">
        <w:r>
          <w:t>Not implemented / Limited functionality requirements</w:t>
        </w:r>
        <w:bookmarkEnd w:id="467"/>
        <w:bookmarkEnd w:id="468"/>
      </w:ins>
    </w:p>
    <w:p w14:paraId="6F3588AB" w14:textId="77777777" w:rsidR="00FF26AC" w:rsidRPr="00260503" w:rsidRDefault="00FF26AC" w:rsidP="00FF26AC">
      <w:pPr>
        <w:rPr>
          <w:ins w:id="470" w:author="Poornima Raviselvan - I17179" w:date="2019-07-26T14:44:00Z"/>
          <w:lang w:val="en-GB"/>
        </w:rPr>
      </w:pPr>
      <w:ins w:id="471"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472" w:author="Poornima Raviselvan - I17179" w:date="2019-07-26T14:44:00Z"/>
        </w:rPr>
      </w:pPr>
      <w:bookmarkStart w:id="473" w:name="_Toc507413074"/>
      <w:bookmarkStart w:id="474" w:name="_Toc17291306"/>
      <w:ins w:id="475" w:author="Poornima Raviselvan - I17179" w:date="2019-07-26T14:44:00Z">
        <w:r>
          <w:t>Bug Fixes</w:t>
        </w:r>
        <w:bookmarkEnd w:id="473"/>
        <w:bookmarkEnd w:id="474"/>
      </w:ins>
    </w:p>
    <w:p w14:paraId="0314A11C" w14:textId="77777777" w:rsidR="00FF26AC" w:rsidRDefault="00FF26AC" w:rsidP="00FF26AC">
      <w:pPr>
        <w:rPr>
          <w:ins w:id="476" w:author="Poornima Raviselvan - I17179" w:date="2019-07-26T14:44:00Z"/>
          <w:lang w:val="en-GB"/>
        </w:rPr>
      </w:pPr>
      <w:ins w:id="477" w:author="Poornima Raviselvan - I17179" w:date="2019-07-26T14:44:00Z">
        <w:r>
          <w:rPr>
            <w:lang w:val="en-GB"/>
          </w:rPr>
          <w:t>NA as it is initial release</w:t>
        </w:r>
      </w:ins>
    </w:p>
    <w:p w14:paraId="49755D8D" w14:textId="77777777" w:rsidR="00FF26AC" w:rsidRDefault="00FF26AC" w:rsidP="00FF26AC">
      <w:pPr>
        <w:pStyle w:val="Heading3"/>
        <w:rPr>
          <w:ins w:id="478" w:author="Poornima Raviselvan - I17179" w:date="2019-07-26T14:44:00Z"/>
        </w:rPr>
      </w:pPr>
      <w:bookmarkStart w:id="479" w:name="_Toc507413075"/>
      <w:bookmarkStart w:id="480" w:name="_Toc17291307"/>
      <w:ins w:id="481" w:author="Poornima Raviselvan - I17179" w:date="2019-07-26T14:44:00Z">
        <w:r>
          <w:t>Features added</w:t>
        </w:r>
        <w:bookmarkEnd w:id="479"/>
        <w:bookmarkEnd w:id="480"/>
      </w:ins>
    </w:p>
    <w:p w14:paraId="3692D4C6" w14:textId="77777777" w:rsidR="00FF26AC" w:rsidRDefault="00FF26AC" w:rsidP="00FF26AC">
      <w:pPr>
        <w:pStyle w:val="ListParagraph"/>
        <w:numPr>
          <w:ilvl w:val="0"/>
          <w:numId w:val="4"/>
        </w:numPr>
        <w:rPr>
          <w:ins w:id="482" w:author="Poornima Raviselvan - I17179" w:date="2019-07-26T14:44:00Z"/>
          <w:lang w:val="en-GB"/>
        </w:rPr>
      </w:pPr>
      <w:ins w:id="483"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484" w:author="Poornima Raviselvan - I17179" w:date="2019-07-26T14:44:00Z"/>
          <w:lang w:val="en-GB"/>
        </w:rPr>
      </w:pPr>
      <w:ins w:id="485"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486" w:author="Poornima Raviselvan - I17179" w:date="2019-07-26T14:44:00Z"/>
          <w:lang w:val="en-GB"/>
        </w:rPr>
      </w:pPr>
      <w:ins w:id="487"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488" w:author="Poornima Raviselvan - I17179" w:date="2019-07-26T14:44:00Z"/>
          <w:lang w:val="en-GB"/>
        </w:rPr>
      </w:pPr>
      <w:ins w:id="489" w:author="Poornima Raviselvan - I17179" w:date="2019-07-26T14:44:00Z">
        <w:r>
          <w:rPr>
            <w:lang w:val="en-GB"/>
          </w:rPr>
          <w:t>PIO override support</w:t>
        </w:r>
      </w:ins>
    </w:p>
    <w:p w14:paraId="7FA8994B" w14:textId="77777777" w:rsidR="00FF26AC" w:rsidRDefault="00FF26AC" w:rsidP="00FF26AC">
      <w:pPr>
        <w:rPr>
          <w:ins w:id="490" w:author="Poornima Raviselvan - I17179" w:date="2019-07-26T14:44:00Z"/>
          <w:lang w:val="en-GB"/>
        </w:rPr>
      </w:pPr>
    </w:p>
    <w:p w14:paraId="020DC63D" w14:textId="77777777" w:rsidR="00FF26AC" w:rsidRDefault="00FF26AC" w:rsidP="00FF26AC">
      <w:pPr>
        <w:pStyle w:val="Heading3"/>
        <w:rPr>
          <w:ins w:id="491" w:author="Poornima Raviselvan - I17179" w:date="2019-07-26T14:44:00Z"/>
        </w:rPr>
      </w:pPr>
      <w:bookmarkStart w:id="492" w:name="_Toc507413076"/>
      <w:bookmarkStart w:id="493" w:name="_Toc17291308"/>
      <w:ins w:id="494" w:author="Poornima Raviselvan - I17179" w:date="2019-07-26T14:44:00Z">
        <w:r>
          <w:t>Notes</w:t>
        </w:r>
        <w:bookmarkEnd w:id="492"/>
        <w:bookmarkEnd w:id="493"/>
      </w:ins>
    </w:p>
    <w:p w14:paraId="657ACC87" w14:textId="1E6CE5DB" w:rsidR="00FF26AC" w:rsidRDefault="00FF26AC" w:rsidP="00FF26AC">
      <w:pPr>
        <w:rPr>
          <w:ins w:id="495" w:author="Poornima Raviselvan - I17179" w:date="2019-07-26T14:44:00Z"/>
        </w:rPr>
      </w:pPr>
      <w:ins w:id="496" w:author="Poornima Raviselvan - I17179" w:date="2019-07-26T14:44:00Z">
        <w:r>
          <w:t xml:space="preserve">This release is </w:t>
        </w:r>
      </w:ins>
      <w:ins w:id="497" w:author="Poornima Raviselvan - I17179" w:date="2019-07-26T15:26:00Z">
        <w:r w:rsidR="00857155">
          <w:t>marking</w:t>
        </w:r>
      </w:ins>
      <w:ins w:id="498" w:author="Poornima Raviselvan - I17179" w:date="2019-07-26T14:44:00Z">
        <w:r>
          <w:t xml:space="preserve"> the design completion of PSF as per V0.3 PSF system DOS</w:t>
        </w:r>
      </w:ins>
    </w:p>
    <w:p w14:paraId="4CC9DC31" w14:textId="77777777" w:rsidR="00FF26AC" w:rsidRPr="00FF26AC" w:rsidRDefault="00FF26AC">
      <w:pPr>
        <w:rPr>
          <w:rPrChange w:id="499" w:author="Poornima Raviselvan - I17179" w:date="2019-07-26T14:44:00Z">
            <w:rPr/>
          </w:rPrChange>
        </w:rPr>
        <w:pPrChange w:id="500"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0CE19" w14:textId="77777777" w:rsidR="00CA56E8" w:rsidRDefault="00CA56E8" w:rsidP="0033767E">
      <w:r>
        <w:separator/>
      </w:r>
    </w:p>
  </w:endnote>
  <w:endnote w:type="continuationSeparator" w:id="0">
    <w:p w14:paraId="2BF550F9" w14:textId="77777777" w:rsidR="00CA56E8" w:rsidRDefault="00CA56E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2B41BC" w:rsidRPr="00B0258D" w:rsidRDefault="002B41BC"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60914E2A" w:rsidR="002B41BC" w:rsidRPr="00B0258D" w:rsidRDefault="00CC4C9B" w:rsidP="00667A0D">
          <w:pPr>
            <w:jc w:val="center"/>
            <w:rPr>
              <w:rFonts w:ascii="Arial" w:hAnsi="Arial"/>
              <w:sz w:val="22"/>
              <w:szCs w:val="22"/>
            </w:rPr>
          </w:pPr>
          <w:ins w:id="501" w:author="Muthukumar Veeramani - I18368" w:date="2019-07-26T15:40:00Z">
            <w:r>
              <w:rPr>
                <w:rFonts w:ascii="Arial" w:hAnsi="Arial"/>
                <w:sz w:val="22"/>
                <w:szCs w:val="22"/>
              </w:rPr>
              <w:t>0.8</w:t>
            </w:r>
          </w:ins>
          <w:ins w:id="502" w:author="Muthukumar Veeramani - I18368" w:date="2019-08-21T14:47:00Z">
            <w:r w:rsidR="000A2807">
              <w:rPr>
                <w:rFonts w:ascii="Arial" w:hAnsi="Arial"/>
                <w:sz w:val="22"/>
                <w:szCs w:val="22"/>
              </w:rPr>
              <w:t>2</w:t>
            </w:r>
          </w:ins>
          <w:del w:id="503" w:author="Muthukumar Veeramani - I18368" w:date="2019-07-26T15:40:00Z">
            <w:r w:rsidR="00F33FA7" w:rsidDel="00CC4C9B">
              <w:rPr>
                <w:rFonts w:ascii="Arial" w:hAnsi="Arial"/>
                <w:sz w:val="22"/>
                <w:szCs w:val="22"/>
              </w:rPr>
              <w:delText>B</w:delText>
            </w:r>
          </w:del>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616A" w14:textId="77777777" w:rsidR="00CA56E8" w:rsidRDefault="00CA56E8" w:rsidP="0033767E">
      <w:r>
        <w:separator/>
      </w:r>
    </w:p>
  </w:footnote>
  <w:footnote w:type="continuationSeparator" w:id="0">
    <w:p w14:paraId="453D5581" w14:textId="77777777" w:rsidR="00CA56E8" w:rsidRDefault="00CA56E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7"/>
  </w:num>
  <w:num w:numId="3">
    <w:abstractNumId w:val="5"/>
  </w:num>
  <w:num w:numId="4">
    <w:abstractNumId w:val="3"/>
  </w:num>
  <w:num w:numId="5">
    <w:abstractNumId w:val="6"/>
  </w:num>
  <w:num w:numId="6">
    <w:abstractNumId w:val="4"/>
  </w:num>
  <w:num w:numId="7">
    <w:abstractNumId w:val="8"/>
  </w:num>
  <w:num w:numId="8">
    <w:abstractNumId w:val="9"/>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C2C7F"/>
    <w:rsid w:val="001D497C"/>
    <w:rsid w:val="0020269A"/>
    <w:rsid w:val="00204E96"/>
    <w:rsid w:val="0021624C"/>
    <w:rsid w:val="002272B8"/>
    <w:rsid w:val="002654A5"/>
    <w:rsid w:val="00291266"/>
    <w:rsid w:val="00291E69"/>
    <w:rsid w:val="002A6FF0"/>
    <w:rsid w:val="002B41BC"/>
    <w:rsid w:val="002D3A35"/>
    <w:rsid w:val="002F5B5A"/>
    <w:rsid w:val="00317CF3"/>
    <w:rsid w:val="0033767E"/>
    <w:rsid w:val="003535BE"/>
    <w:rsid w:val="00380342"/>
    <w:rsid w:val="00387116"/>
    <w:rsid w:val="00397604"/>
    <w:rsid w:val="00410268"/>
    <w:rsid w:val="0044008B"/>
    <w:rsid w:val="004A61EE"/>
    <w:rsid w:val="004D5A2B"/>
    <w:rsid w:val="004F0F8A"/>
    <w:rsid w:val="005733A2"/>
    <w:rsid w:val="0058331D"/>
    <w:rsid w:val="00593329"/>
    <w:rsid w:val="006059A7"/>
    <w:rsid w:val="00645186"/>
    <w:rsid w:val="00664BE1"/>
    <w:rsid w:val="00667A0D"/>
    <w:rsid w:val="00674EA6"/>
    <w:rsid w:val="006A3F4D"/>
    <w:rsid w:val="006C13BA"/>
    <w:rsid w:val="00731207"/>
    <w:rsid w:val="00784411"/>
    <w:rsid w:val="007869C7"/>
    <w:rsid w:val="007920E5"/>
    <w:rsid w:val="007D54E7"/>
    <w:rsid w:val="00816185"/>
    <w:rsid w:val="00820B85"/>
    <w:rsid w:val="00857155"/>
    <w:rsid w:val="00863D0D"/>
    <w:rsid w:val="00871221"/>
    <w:rsid w:val="00897D4C"/>
    <w:rsid w:val="008A103F"/>
    <w:rsid w:val="008F3E0E"/>
    <w:rsid w:val="008F7195"/>
    <w:rsid w:val="009131C6"/>
    <w:rsid w:val="009420BB"/>
    <w:rsid w:val="0095219A"/>
    <w:rsid w:val="00964F9C"/>
    <w:rsid w:val="00970BC1"/>
    <w:rsid w:val="0097672D"/>
    <w:rsid w:val="00987505"/>
    <w:rsid w:val="0099278D"/>
    <w:rsid w:val="00996792"/>
    <w:rsid w:val="009B3977"/>
    <w:rsid w:val="009C1DD7"/>
    <w:rsid w:val="00A32DED"/>
    <w:rsid w:val="00A36D40"/>
    <w:rsid w:val="00A53AD5"/>
    <w:rsid w:val="00A80C94"/>
    <w:rsid w:val="00B0258D"/>
    <w:rsid w:val="00B051F9"/>
    <w:rsid w:val="00B21619"/>
    <w:rsid w:val="00B540C8"/>
    <w:rsid w:val="00C05C2E"/>
    <w:rsid w:val="00C073A8"/>
    <w:rsid w:val="00C22304"/>
    <w:rsid w:val="00C22FC8"/>
    <w:rsid w:val="00C71E74"/>
    <w:rsid w:val="00C819C9"/>
    <w:rsid w:val="00CA56E8"/>
    <w:rsid w:val="00CB38F6"/>
    <w:rsid w:val="00CB5560"/>
    <w:rsid w:val="00CC4C9B"/>
    <w:rsid w:val="00CF1277"/>
    <w:rsid w:val="00D025E7"/>
    <w:rsid w:val="00DA1584"/>
    <w:rsid w:val="00DD53E9"/>
    <w:rsid w:val="00E12F8C"/>
    <w:rsid w:val="00EC3FB0"/>
    <w:rsid w:val="00EE75BB"/>
    <w:rsid w:val="00F032A9"/>
    <w:rsid w:val="00F1726A"/>
    <w:rsid w:val="00F33D50"/>
    <w:rsid w:val="00F33FA7"/>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E3F3D-19AD-402B-A6DB-E7FEC6BF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10</TotalTime>
  <Pages>8</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Muthukumar Veeramani - I18368</cp:lastModifiedBy>
  <cp:revision>6</cp:revision>
  <dcterms:created xsi:type="dcterms:W3CDTF">2019-08-21T09:15:00Z</dcterms:created>
  <dcterms:modified xsi:type="dcterms:W3CDTF">2019-08-21T09:25:00Z</dcterms:modified>
</cp:coreProperties>
</file>