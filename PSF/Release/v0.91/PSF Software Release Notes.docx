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DC4" w14:textId="77777777" w:rsidR="000067D8" w:rsidRDefault="000067D8" w:rsidP="000067D8">
      <w:pPr>
        <w:pStyle w:val="TOC1"/>
        <w:rPr>
          <w:rFonts w:ascii="Arial" w:hAnsi="Arial" w:cs="Arial"/>
          <w:sz w:val="22"/>
        </w:rPr>
      </w:pPr>
    </w:p>
    <w:p w14:paraId="545CDFE9" w14:textId="77777777" w:rsidR="000067D8" w:rsidRDefault="000067D8" w:rsidP="000067D8">
      <w:pPr>
        <w:rPr>
          <w:rFonts w:ascii="Arial" w:hAnsi="Arial" w:cs="Arial"/>
          <w:sz w:val="22"/>
        </w:rPr>
      </w:pPr>
    </w:p>
    <w:p w14:paraId="0A06C0F8" w14:textId="77777777" w:rsidR="000067D8" w:rsidRDefault="000067D8" w:rsidP="000067D8">
      <w:pPr>
        <w:rPr>
          <w:rFonts w:ascii="Arial" w:hAnsi="Arial" w:cs="Arial"/>
          <w:sz w:val="22"/>
        </w:rPr>
      </w:pPr>
    </w:p>
    <w:p w14:paraId="40259CF8" w14:textId="77777777" w:rsidR="000067D8" w:rsidRDefault="000067D8" w:rsidP="000067D8">
      <w:pPr>
        <w:rPr>
          <w:rFonts w:ascii="Arial" w:hAnsi="Arial" w:cs="Arial"/>
          <w:sz w:val="22"/>
        </w:rPr>
      </w:pPr>
    </w:p>
    <w:p w14:paraId="7E03BCBE" w14:textId="77777777" w:rsidR="000067D8" w:rsidRDefault="000067D8" w:rsidP="000067D8">
      <w:pPr>
        <w:rPr>
          <w:rFonts w:ascii="Arial" w:hAnsi="Arial" w:cs="Arial"/>
          <w:sz w:val="22"/>
        </w:rPr>
      </w:pPr>
    </w:p>
    <w:p w14:paraId="706CBF61" w14:textId="77777777" w:rsidR="000067D8" w:rsidRDefault="000067D8" w:rsidP="000067D8">
      <w:pPr>
        <w:rPr>
          <w:rFonts w:ascii="Arial" w:hAnsi="Arial" w:cs="Arial"/>
          <w:sz w:val="22"/>
        </w:rPr>
      </w:pPr>
    </w:p>
    <w:p w14:paraId="16F6DDE8" w14:textId="77777777" w:rsidR="000067D8" w:rsidRDefault="000067D8" w:rsidP="000067D8">
      <w:pPr>
        <w:rPr>
          <w:rFonts w:ascii="Arial" w:hAnsi="Arial" w:cs="Arial"/>
          <w:sz w:val="22"/>
        </w:rPr>
      </w:pPr>
    </w:p>
    <w:p w14:paraId="17ABD5E4" w14:textId="77777777" w:rsidR="000067D8" w:rsidRDefault="000067D8" w:rsidP="009C1DD7">
      <w:pPr>
        <w:jc w:val="center"/>
        <w:rPr>
          <w:rFonts w:ascii="Arial" w:hAnsi="Arial" w:cs="Arial"/>
          <w:sz w:val="22"/>
        </w:rPr>
      </w:pPr>
    </w:p>
    <w:p w14:paraId="36393FAE"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22C5CEE0" wp14:editId="199E3D5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D4CC45C" w14:textId="77777777" w:rsidR="000067D8" w:rsidRDefault="000067D8" w:rsidP="000067D8">
      <w:pPr>
        <w:rPr>
          <w:rFonts w:ascii="Arial" w:hAnsi="Arial" w:cs="Arial"/>
          <w:sz w:val="22"/>
        </w:rPr>
      </w:pPr>
    </w:p>
    <w:p w14:paraId="1515E893" w14:textId="77777777" w:rsidR="000067D8" w:rsidRDefault="000067D8" w:rsidP="000067D8">
      <w:pPr>
        <w:rPr>
          <w:rFonts w:ascii="Arial" w:hAnsi="Arial" w:cs="Arial"/>
          <w:sz w:val="22"/>
        </w:rPr>
      </w:pPr>
    </w:p>
    <w:p w14:paraId="0487F924" w14:textId="77777777" w:rsidR="000067D8" w:rsidRDefault="000067D8" w:rsidP="000067D8">
      <w:pPr>
        <w:rPr>
          <w:rFonts w:ascii="Arial" w:hAnsi="Arial" w:cs="Arial"/>
          <w:sz w:val="22"/>
        </w:rPr>
      </w:pPr>
    </w:p>
    <w:p w14:paraId="6F6D9438" w14:textId="77777777" w:rsidR="000067D8" w:rsidRDefault="000067D8" w:rsidP="000067D8">
      <w:pPr>
        <w:rPr>
          <w:rFonts w:ascii="Arial" w:hAnsi="Arial" w:cs="Arial"/>
          <w:sz w:val="22"/>
        </w:rPr>
      </w:pPr>
    </w:p>
    <w:p w14:paraId="59DC26BF" w14:textId="77777777" w:rsidR="000067D8" w:rsidRDefault="000067D8" w:rsidP="000067D8">
      <w:pPr>
        <w:rPr>
          <w:rFonts w:ascii="Arial" w:hAnsi="Arial" w:cs="Arial"/>
          <w:sz w:val="22"/>
        </w:rPr>
      </w:pPr>
    </w:p>
    <w:p w14:paraId="6DC757B5" w14:textId="77777777" w:rsidR="000067D8" w:rsidRDefault="000067D8" w:rsidP="000067D8">
      <w:pPr>
        <w:pStyle w:val="TOC1"/>
        <w:rPr>
          <w:rFonts w:ascii="Arial" w:hAnsi="Arial" w:cs="Arial"/>
          <w:sz w:val="22"/>
        </w:rPr>
      </w:pPr>
    </w:p>
    <w:p w14:paraId="137CB14B" w14:textId="77777777" w:rsidR="000067D8" w:rsidRDefault="000067D8" w:rsidP="000067D8">
      <w:pPr>
        <w:pStyle w:val="TOC1"/>
        <w:rPr>
          <w:rFonts w:ascii="Arial" w:hAnsi="Arial" w:cs="Arial"/>
          <w:sz w:val="22"/>
        </w:rPr>
      </w:pPr>
    </w:p>
    <w:p w14:paraId="31AA4B83" w14:textId="77777777" w:rsidR="000067D8" w:rsidRDefault="002D3A35" w:rsidP="000067D8">
      <w:pPr>
        <w:pStyle w:val="TOC1"/>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2336" behindDoc="0" locked="0" layoutInCell="1" allowOverlap="1" wp14:anchorId="66A33360" wp14:editId="1DF6D9BF">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9B113" w14:textId="77777777" w:rsidR="001B3DBF" w:rsidRDefault="001B3DBF" w:rsidP="00FF26AC">
                            <w:pPr>
                              <w:pStyle w:val="Maintitle"/>
                              <w:jc w:val="center"/>
                              <w:rPr>
                                <w:ins w:id="0" w:author="Poornima Raviselvan - I17179" w:date="2019-07-26T14:45:00Z"/>
                                <w:sz w:val="72"/>
                                <w:szCs w:val="72"/>
                              </w:rPr>
                            </w:pPr>
                            <w:ins w:id="1" w:author="Poornima Raviselvan - I17179" w:date="2019-07-26T14:45:00Z">
                              <w:r>
                                <w:rPr>
                                  <w:sz w:val="72"/>
                                  <w:szCs w:val="72"/>
                                </w:rPr>
                                <w:t>Software Release Notes</w:t>
                              </w:r>
                            </w:ins>
                          </w:p>
                          <w:p w14:paraId="0DAB2489" w14:textId="77777777" w:rsidR="001B3DBF" w:rsidRPr="003B3F90" w:rsidRDefault="001B3DBF" w:rsidP="00FF26AC">
                            <w:pPr>
                              <w:jc w:val="center"/>
                              <w:rPr>
                                <w:ins w:id="2" w:author="Poornima Raviselvan - I17179" w:date="2019-07-26T14:45:00Z"/>
                                <w:rFonts w:ascii="ChollaSansRegular" w:hAnsi="ChollaSansRegular"/>
                                <w:i/>
                                <w:sz w:val="72"/>
                                <w:szCs w:val="72"/>
                                <w:lang w:val="en-GB"/>
                              </w:rPr>
                            </w:pPr>
                            <w:ins w:id="3"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1B3DBF" w:rsidDel="00FF26AC" w:rsidRDefault="001B3DBF" w:rsidP="002D3A35">
                            <w:pPr>
                              <w:pStyle w:val="Maintitle"/>
                              <w:jc w:val="center"/>
                              <w:rPr>
                                <w:del w:id="4" w:author="Poornima Raviselvan - I17179" w:date="2019-07-26T14:45:00Z"/>
                                <w:sz w:val="72"/>
                                <w:szCs w:val="72"/>
                              </w:rPr>
                            </w:pPr>
                            <w:del w:id="5" w:author="Poornima Raviselvan - I17179" w:date="2019-07-26T14:45:00Z">
                              <w:r w:rsidDel="00FF26AC">
                                <w:rPr>
                                  <w:sz w:val="72"/>
                                  <w:szCs w:val="72"/>
                                </w:rPr>
                                <w:delText>Software Release Notes</w:delText>
                              </w:r>
                            </w:del>
                          </w:p>
                          <w:p w14:paraId="4CB18535" w14:textId="26217888" w:rsidR="001B3DBF" w:rsidRPr="00587D1A" w:rsidDel="00FF26AC" w:rsidRDefault="001B3DBF" w:rsidP="002D3A35">
                            <w:pPr>
                              <w:jc w:val="center"/>
                              <w:rPr>
                                <w:del w:id="6" w:author="Poornima Raviselvan - I17179" w:date="2019-07-26T14:45:00Z"/>
                                <w:rFonts w:ascii="ChollaSansRegular" w:hAnsi="ChollaSansRegular"/>
                                <w:i/>
                                <w:sz w:val="72"/>
                                <w:szCs w:val="72"/>
                                <w:lang w:val="en-GB"/>
                              </w:rPr>
                            </w:pPr>
                            <w:del w:id="7"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1B3DBF" w:rsidRDefault="001B3DBF" w:rsidP="002D3A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33360"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6D19B113" w14:textId="77777777" w:rsidR="001B3DBF" w:rsidRDefault="001B3DBF" w:rsidP="00FF26AC">
                      <w:pPr>
                        <w:pStyle w:val="Maintitle"/>
                        <w:jc w:val="center"/>
                        <w:rPr>
                          <w:ins w:id="8" w:author="Poornima Raviselvan - I17179" w:date="2019-07-26T14:45:00Z"/>
                          <w:sz w:val="72"/>
                          <w:szCs w:val="72"/>
                        </w:rPr>
                      </w:pPr>
                      <w:ins w:id="9" w:author="Poornima Raviselvan - I17179" w:date="2019-07-26T14:45:00Z">
                        <w:r>
                          <w:rPr>
                            <w:sz w:val="72"/>
                            <w:szCs w:val="72"/>
                          </w:rPr>
                          <w:t>Software Release Notes</w:t>
                        </w:r>
                      </w:ins>
                    </w:p>
                    <w:p w14:paraId="0DAB2489" w14:textId="77777777" w:rsidR="001B3DBF" w:rsidRPr="003B3F90" w:rsidRDefault="001B3DBF" w:rsidP="00FF26AC">
                      <w:pPr>
                        <w:jc w:val="center"/>
                        <w:rPr>
                          <w:ins w:id="10" w:author="Poornima Raviselvan - I17179" w:date="2019-07-26T14:45:00Z"/>
                          <w:rFonts w:ascii="ChollaSansRegular" w:hAnsi="ChollaSansRegular"/>
                          <w:i/>
                          <w:sz w:val="72"/>
                          <w:szCs w:val="72"/>
                          <w:lang w:val="en-GB"/>
                        </w:rPr>
                      </w:pPr>
                      <w:ins w:id="11"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1B3DBF" w:rsidDel="00FF26AC" w:rsidRDefault="001B3DBF" w:rsidP="002D3A35">
                      <w:pPr>
                        <w:pStyle w:val="Maintitle"/>
                        <w:jc w:val="center"/>
                        <w:rPr>
                          <w:del w:id="12" w:author="Poornima Raviselvan - I17179" w:date="2019-07-26T14:45:00Z"/>
                          <w:sz w:val="72"/>
                          <w:szCs w:val="72"/>
                        </w:rPr>
                      </w:pPr>
                      <w:del w:id="13" w:author="Poornima Raviselvan - I17179" w:date="2019-07-26T14:45:00Z">
                        <w:r w:rsidDel="00FF26AC">
                          <w:rPr>
                            <w:sz w:val="72"/>
                            <w:szCs w:val="72"/>
                          </w:rPr>
                          <w:delText>Software Release Notes</w:delText>
                        </w:r>
                      </w:del>
                    </w:p>
                    <w:p w14:paraId="4CB18535" w14:textId="26217888" w:rsidR="001B3DBF" w:rsidRPr="00587D1A" w:rsidDel="00FF26AC" w:rsidRDefault="001B3DBF" w:rsidP="002D3A35">
                      <w:pPr>
                        <w:jc w:val="center"/>
                        <w:rPr>
                          <w:del w:id="14" w:author="Poornima Raviselvan - I17179" w:date="2019-07-26T14:45:00Z"/>
                          <w:rFonts w:ascii="ChollaSansRegular" w:hAnsi="ChollaSansRegular"/>
                          <w:i/>
                          <w:sz w:val="72"/>
                          <w:szCs w:val="72"/>
                          <w:lang w:val="en-GB"/>
                        </w:rPr>
                      </w:pPr>
                      <w:del w:id="15"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1B3DBF" w:rsidRDefault="001B3DBF" w:rsidP="002D3A35"/>
                  </w:txbxContent>
                </v:textbox>
              </v:shape>
            </w:pict>
          </mc:Fallback>
        </mc:AlternateContent>
      </w:r>
    </w:p>
    <w:p w14:paraId="6D1F9C15" w14:textId="77777777" w:rsidR="000067D8" w:rsidRDefault="000067D8" w:rsidP="000067D8">
      <w:pPr>
        <w:pStyle w:val="TOC1"/>
        <w:rPr>
          <w:rFonts w:ascii="Arial" w:hAnsi="Arial" w:cs="Arial"/>
          <w:sz w:val="22"/>
        </w:rPr>
      </w:pPr>
    </w:p>
    <w:p w14:paraId="70B3B402"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390D9D99"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A63CD93" w14:textId="77777777" w:rsidR="009C1DD7" w:rsidRPr="0033767E" w:rsidRDefault="009C1DD7" w:rsidP="009C1DD7">
      <w:pPr>
        <w:autoSpaceDE w:val="0"/>
        <w:autoSpaceDN w:val="0"/>
        <w:adjustRightInd w:val="0"/>
        <w:rPr>
          <w:rFonts w:ascii="Arial" w:hAnsi="Arial" w:cs="Arial"/>
          <w:b/>
          <w:bCs/>
          <w:sz w:val="20"/>
          <w:szCs w:val="16"/>
        </w:rPr>
      </w:pPr>
    </w:p>
    <w:p w14:paraId="41D255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3D3335D3" w14:textId="77777777" w:rsidR="000067D8" w:rsidRDefault="000067D8" w:rsidP="000067D8">
      <w:pPr>
        <w:pStyle w:val="TableofFigures"/>
        <w:rPr>
          <w:rFonts w:ascii="Arial" w:hAnsi="Arial" w:cs="Arial"/>
          <w:caps/>
          <w:sz w:val="18"/>
        </w:rPr>
      </w:pPr>
    </w:p>
    <w:p w14:paraId="70A4C600" w14:textId="77777777" w:rsidR="000067D8" w:rsidRDefault="000067D8" w:rsidP="000067D8">
      <w:pPr>
        <w:pStyle w:val="GeneralTitle"/>
        <w:rPr>
          <w:rFonts w:ascii="Arial" w:hAnsi="Arial" w:cs="Arial"/>
          <w:sz w:val="22"/>
        </w:rPr>
      </w:pPr>
      <w:bookmarkStart w:id="16" w:name="_Toc133640120"/>
    </w:p>
    <w:p w14:paraId="7C4CF2D8" w14:textId="77777777" w:rsidR="000067D8" w:rsidRDefault="000067D8" w:rsidP="000067D8">
      <w:pPr>
        <w:pStyle w:val="GeneralTitle"/>
        <w:rPr>
          <w:rFonts w:ascii="Arial" w:hAnsi="Arial" w:cs="Arial"/>
          <w:sz w:val="22"/>
        </w:rPr>
      </w:pPr>
    </w:p>
    <w:p w14:paraId="2F0D4A9F" w14:textId="77777777" w:rsidR="000067D8" w:rsidRDefault="000067D8" w:rsidP="000067D8">
      <w:pPr>
        <w:rPr>
          <w:rFonts w:ascii="Arial" w:hAnsi="Arial" w:cs="Arial"/>
          <w:sz w:val="22"/>
        </w:rPr>
      </w:pPr>
    </w:p>
    <w:p w14:paraId="2BF47CDF" w14:textId="77777777" w:rsidR="000067D8" w:rsidRDefault="000067D8" w:rsidP="000067D8">
      <w:pPr>
        <w:rPr>
          <w:rFonts w:ascii="Arial" w:hAnsi="Arial" w:cs="Arial"/>
          <w:sz w:val="22"/>
        </w:rPr>
      </w:pPr>
    </w:p>
    <w:p w14:paraId="5D6738F2" w14:textId="77777777" w:rsidR="000067D8" w:rsidRDefault="000067D8" w:rsidP="000067D8">
      <w:pPr>
        <w:rPr>
          <w:rFonts w:ascii="Arial" w:hAnsi="Arial" w:cs="Arial"/>
          <w:sz w:val="22"/>
        </w:rPr>
      </w:pPr>
    </w:p>
    <w:p w14:paraId="5C00961F" w14:textId="77777777" w:rsidR="000067D8" w:rsidRDefault="000067D8" w:rsidP="000067D8">
      <w:pPr>
        <w:rPr>
          <w:rFonts w:ascii="Arial" w:hAnsi="Arial" w:cs="Arial"/>
          <w:sz w:val="22"/>
        </w:rPr>
      </w:pPr>
    </w:p>
    <w:p w14:paraId="1D8C06EB" w14:textId="77777777" w:rsidR="000067D8" w:rsidRDefault="000067D8" w:rsidP="000067D8">
      <w:pPr>
        <w:rPr>
          <w:rFonts w:ascii="Arial" w:hAnsi="Arial" w:cs="Arial"/>
          <w:sz w:val="22"/>
        </w:rPr>
      </w:pPr>
    </w:p>
    <w:p w14:paraId="1FF22F2E" w14:textId="77777777" w:rsidR="000067D8" w:rsidRDefault="000067D8" w:rsidP="000067D8">
      <w:pPr>
        <w:rPr>
          <w:rFonts w:ascii="Arial" w:hAnsi="Arial" w:cs="Arial"/>
          <w:sz w:val="22"/>
        </w:rPr>
      </w:pPr>
    </w:p>
    <w:p w14:paraId="2908A7F7" w14:textId="77777777" w:rsidR="000067D8" w:rsidRDefault="000067D8" w:rsidP="000067D8">
      <w:pPr>
        <w:rPr>
          <w:rFonts w:ascii="Arial" w:hAnsi="Arial" w:cs="Arial"/>
          <w:sz w:val="22"/>
        </w:rPr>
      </w:pPr>
    </w:p>
    <w:p w14:paraId="4C2087AC" w14:textId="5F9E4887" w:rsidR="00FF26AC" w:rsidRDefault="00FF26AC" w:rsidP="000067D8">
      <w:pPr>
        <w:pStyle w:val="GeneralTitle"/>
        <w:rPr>
          <w:rFonts w:ascii="Arial" w:hAnsi="Arial" w:cs="Arial"/>
          <w:sz w:val="22"/>
        </w:rPr>
      </w:pPr>
    </w:p>
    <w:p w14:paraId="565159E1" w14:textId="77777777" w:rsidR="00FF26AC" w:rsidRDefault="00FF26AC">
      <w:pPr>
        <w:rPr>
          <w:rFonts w:ascii="Arial" w:hAnsi="Arial" w:cs="Arial"/>
          <w:b/>
          <w:sz w:val="22"/>
          <w:szCs w:val="20"/>
          <w:lang w:val="en-GB"/>
        </w:rPr>
      </w:pPr>
      <w:r>
        <w:rPr>
          <w:rFonts w:ascii="Arial" w:hAnsi="Arial" w:cs="Arial"/>
          <w:sz w:val="22"/>
        </w:rPr>
        <w:br w:type="page"/>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FF26AC" w14:paraId="5E6B5B02" w14:textId="77777777" w:rsidTr="001B3DBF">
        <w:tc>
          <w:tcPr>
            <w:tcW w:w="4878" w:type="dxa"/>
            <w:gridSpan w:val="3"/>
            <w:tcBorders>
              <w:top w:val="double" w:sz="6" w:space="0" w:color="auto"/>
              <w:left w:val="double" w:sz="6" w:space="0" w:color="auto"/>
              <w:bottom w:val="double" w:sz="6" w:space="0" w:color="auto"/>
              <w:right w:val="nil"/>
            </w:tcBorders>
            <w:hideMark/>
          </w:tcPr>
          <w:p w14:paraId="09F1E9BA" w14:textId="77777777" w:rsidR="00FF26AC" w:rsidRDefault="00FF26AC" w:rsidP="001B3DBF">
            <w:pPr>
              <w:pStyle w:val="EndnoteText"/>
              <w:widowControl w:val="0"/>
              <w:tabs>
                <w:tab w:val="left" w:pos="3582"/>
                <w:tab w:val="left" w:pos="6822"/>
              </w:tabs>
              <w:spacing w:before="120"/>
              <w:rPr>
                <w:rFonts w:ascii="Arial" w:hAnsi="Arial"/>
              </w:rPr>
            </w:pPr>
            <w:r>
              <w:rPr>
                <w:rFonts w:ascii="Arial" w:hAnsi="Arial"/>
                <w:noProof/>
              </w:rPr>
              <w:lastRenderedPageBreak/>
              <w:drawing>
                <wp:inline distT="0" distB="0" distL="0" distR="0" wp14:anchorId="4F929E0B" wp14:editId="46C5DE7E">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20A04802" w14:textId="77777777" w:rsidR="00FF26AC" w:rsidRDefault="00FF26AC" w:rsidP="001B3DBF">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FF73A7C" w14:textId="77777777" w:rsidR="00FF26AC" w:rsidRDefault="00FF26AC" w:rsidP="001B3DBF">
            <w:pPr>
              <w:jc w:val="center"/>
              <w:rPr>
                <w:rFonts w:ascii="Arial" w:hAnsi="Arial"/>
              </w:rPr>
            </w:pPr>
          </w:p>
          <w:p w14:paraId="0A8B8503" w14:textId="77777777" w:rsidR="00FF26AC" w:rsidRDefault="00FF26AC" w:rsidP="001B3DBF">
            <w:pPr>
              <w:jc w:val="center"/>
              <w:rPr>
                <w:rFonts w:ascii="Arial" w:hAnsi="Arial"/>
              </w:rPr>
            </w:pPr>
            <w:r>
              <w:rPr>
                <w:rFonts w:ascii="Arial" w:hAnsi="Arial"/>
              </w:rPr>
              <w:t>Microchip Technology, Incorporated</w:t>
            </w:r>
          </w:p>
          <w:p w14:paraId="257A6F07" w14:textId="77777777" w:rsidR="00FF26AC" w:rsidRDefault="00FF26AC" w:rsidP="001B3DBF">
            <w:pPr>
              <w:jc w:val="center"/>
              <w:rPr>
                <w:rFonts w:ascii="Arial" w:hAnsi="Arial"/>
              </w:rPr>
            </w:pPr>
            <w:r>
              <w:rPr>
                <w:rFonts w:ascii="Arial" w:hAnsi="Arial"/>
              </w:rPr>
              <w:t>2355 W. Chandler Boulevard</w:t>
            </w:r>
          </w:p>
          <w:p w14:paraId="65021617" w14:textId="77777777" w:rsidR="00FF26AC" w:rsidRDefault="00FF26AC" w:rsidP="001B3DBF">
            <w:pPr>
              <w:jc w:val="center"/>
              <w:rPr>
                <w:rFonts w:ascii="Arial" w:hAnsi="Arial"/>
              </w:rPr>
            </w:pPr>
            <w:r>
              <w:rPr>
                <w:rFonts w:ascii="Arial" w:hAnsi="Arial"/>
              </w:rPr>
              <w:t>Chandler, Arizona 85224</w:t>
            </w:r>
          </w:p>
          <w:p w14:paraId="1C165330" w14:textId="77777777" w:rsidR="00FF26AC" w:rsidRDefault="00FF26AC" w:rsidP="001B3DBF">
            <w:pPr>
              <w:jc w:val="center"/>
              <w:rPr>
                <w:rFonts w:ascii="Arial" w:hAnsi="Arial"/>
              </w:rPr>
            </w:pPr>
            <w:r>
              <w:rPr>
                <w:rFonts w:ascii="Arial" w:hAnsi="Arial"/>
              </w:rPr>
              <w:t>480/792-7416</w:t>
            </w:r>
          </w:p>
          <w:p w14:paraId="1F822252" w14:textId="77777777" w:rsidR="00FF26AC" w:rsidRDefault="00FF26AC" w:rsidP="001B3DBF">
            <w:pPr>
              <w:widowControl w:val="0"/>
              <w:rPr>
                <w:rFonts w:ascii="Arial" w:hAnsi="Arial"/>
              </w:rPr>
            </w:pPr>
          </w:p>
        </w:tc>
      </w:tr>
      <w:tr w:rsidR="00FF26AC" w14:paraId="5302C047" w14:textId="77777777" w:rsidTr="001B3DBF">
        <w:tc>
          <w:tcPr>
            <w:tcW w:w="810" w:type="dxa"/>
            <w:tcBorders>
              <w:top w:val="double" w:sz="6" w:space="0" w:color="auto"/>
              <w:left w:val="double" w:sz="6" w:space="0" w:color="auto"/>
              <w:bottom w:val="double" w:sz="6" w:space="0" w:color="auto"/>
              <w:right w:val="double" w:sz="6" w:space="0" w:color="auto"/>
            </w:tcBorders>
            <w:hideMark/>
          </w:tcPr>
          <w:p w14:paraId="578F56E8" w14:textId="77777777" w:rsidR="00FF26AC" w:rsidRDefault="00FF26AC" w:rsidP="001B3DBF">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105F3CD" w14:textId="77777777" w:rsidR="00FF26AC" w:rsidRDefault="00FF26AC" w:rsidP="001B3DBF">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4C66BA11" w14:textId="77777777" w:rsidR="00FF26AC" w:rsidRDefault="00FF26AC" w:rsidP="001B3DBF">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1BFCF9AA" w14:textId="77777777" w:rsidR="00FF26AC" w:rsidRDefault="00FF26AC" w:rsidP="001B3DBF">
            <w:pPr>
              <w:widowControl w:val="0"/>
              <w:jc w:val="center"/>
              <w:rPr>
                <w:rFonts w:ascii="Arial" w:hAnsi="Arial"/>
              </w:rPr>
            </w:pPr>
            <w:r>
              <w:rPr>
                <w:rFonts w:ascii="Arial" w:hAnsi="Arial"/>
              </w:rPr>
              <w:t>DESCRIPTION OF CHANGE</w:t>
            </w:r>
          </w:p>
        </w:tc>
      </w:tr>
      <w:tr w:rsidR="00FF26AC" w14:paraId="0EE7040A"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2B97559C" w14:textId="77777777" w:rsidR="00FF26AC" w:rsidRDefault="00FF26AC" w:rsidP="001B3DBF">
            <w:pPr>
              <w:jc w:val="center"/>
              <w:rPr>
                <w:rFonts w:ascii="Arial" w:hAnsi="Arial" w:cs="Arial"/>
                <w:sz w:val="22"/>
                <w:szCs w:val="22"/>
              </w:rPr>
            </w:pPr>
            <w:r>
              <w:rPr>
                <w:rFonts w:ascii="Arial" w:hAnsi="Arial" w:cs="Arial"/>
                <w:sz w:val="22"/>
                <w:szCs w:val="22"/>
              </w:rPr>
              <w:t>0.8</w:t>
            </w:r>
          </w:p>
        </w:tc>
        <w:tc>
          <w:tcPr>
            <w:tcW w:w="1728" w:type="dxa"/>
            <w:tcBorders>
              <w:top w:val="single" w:sz="6" w:space="0" w:color="auto"/>
              <w:left w:val="single" w:sz="6" w:space="0" w:color="auto"/>
              <w:bottom w:val="single" w:sz="6" w:space="0" w:color="auto"/>
              <w:right w:val="single" w:sz="6" w:space="0" w:color="auto"/>
            </w:tcBorders>
          </w:tcPr>
          <w:p w14:paraId="67BC1823" w14:textId="4D07CD6B" w:rsidR="00FF26AC" w:rsidRDefault="00FF26AC" w:rsidP="001B3DBF">
            <w:pPr>
              <w:jc w:val="center"/>
              <w:rPr>
                <w:rFonts w:ascii="Arial" w:hAnsi="Arial" w:cs="Arial"/>
                <w:sz w:val="22"/>
                <w:szCs w:val="22"/>
              </w:rPr>
            </w:pPr>
            <w:r>
              <w:rPr>
                <w:rFonts w:ascii="Arial" w:hAnsi="Arial" w:cs="Arial"/>
                <w:sz w:val="22"/>
                <w:szCs w:val="22"/>
              </w:rPr>
              <w:t>June 29, 201</w:t>
            </w:r>
            <w:ins w:id="17" w:author="Muthukumar Veeramani - I18368" w:date="2019-07-26T15:41:00Z">
              <w:r w:rsidR="00CC4C9B">
                <w:rPr>
                  <w:rFonts w:ascii="Arial" w:hAnsi="Arial" w:cs="Arial"/>
                  <w:sz w:val="22"/>
                  <w:szCs w:val="22"/>
                </w:rPr>
                <w:t>9</w:t>
              </w:r>
            </w:ins>
            <w:del w:id="18" w:author="Muthukumar Veeramani - I18368" w:date="2019-07-26T15:41:00Z">
              <w:r w:rsidDel="00CC4C9B">
                <w:rPr>
                  <w:rFonts w:ascii="Arial" w:hAnsi="Arial" w:cs="Arial"/>
                  <w:sz w:val="22"/>
                  <w:szCs w:val="22"/>
                </w:rPr>
                <w:delText>4</w:delText>
              </w:r>
            </w:del>
          </w:p>
        </w:tc>
        <w:tc>
          <w:tcPr>
            <w:tcW w:w="2340" w:type="dxa"/>
            <w:tcBorders>
              <w:top w:val="single" w:sz="6" w:space="0" w:color="auto"/>
              <w:left w:val="single" w:sz="6" w:space="0" w:color="auto"/>
              <w:bottom w:val="single" w:sz="6" w:space="0" w:color="auto"/>
              <w:right w:val="single" w:sz="6" w:space="0" w:color="auto"/>
            </w:tcBorders>
          </w:tcPr>
          <w:p w14:paraId="35F6E815" w14:textId="77777777" w:rsidR="00FF26AC" w:rsidRDefault="00FF26AC" w:rsidP="001B3DBF">
            <w:pPr>
              <w:pStyle w:val="Doc1"/>
              <w:pageBreakBefore w:val="0"/>
              <w:suppressLineNumbers w:val="0"/>
              <w:suppressAutoHyphens w:val="0"/>
              <w:spacing w:before="0"/>
              <w:rPr>
                <w:rFonts w:cs="Arial"/>
                <w:sz w:val="22"/>
                <w:szCs w:val="22"/>
              </w:rPr>
            </w:pPr>
            <w:r>
              <w:rPr>
                <w:rFonts w:cs="Arial"/>
                <w:sz w:val="22"/>
                <w:szCs w:val="22"/>
              </w:rPr>
              <w:t>Poornima</w:t>
            </w:r>
          </w:p>
        </w:tc>
        <w:tc>
          <w:tcPr>
            <w:tcW w:w="4950" w:type="dxa"/>
            <w:tcBorders>
              <w:top w:val="single" w:sz="6" w:space="0" w:color="auto"/>
              <w:left w:val="single" w:sz="6" w:space="0" w:color="auto"/>
              <w:bottom w:val="single" w:sz="6" w:space="0" w:color="auto"/>
              <w:right w:val="single" w:sz="6" w:space="0" w:color="auto"/>
            </w:tcBorders>
          </w:tcPr>
          <w:p w14:paraId="5C3240A6" w14:textId="77777777" w:rsidR="00FF26AC" w:rsidRDefault="00FF26AC" w:rsidP="001B3DBF">
            <w:pPr>
              <w:pStyle w:val="Table1"/>
              <w:suppressLineNumbers/>
              <w:suppressAutoHyphens/>
              <w:spacing w:before="0"/>
              <w:rPr>
                <w:rFonts w:ascii="Arial" w:hAnsi="Arial"/>
                <w:sz w:val="22"/>
                <w:szCs w:val="22"/>
              </w:rPr>
            </w:pPr>
            <w:r>
              <w:rPr>
                <w:rFonts w:ascii="Arial" w:hAnsi="Arial"/>
                <w:sz w:val="22"/>
                <w:szCs w:val="22"/>
              </w:rPr>
              <w:t>Initial version of PSF release for design completion</w:t>
            </w:r>
          </w:p>
        </w:tc>
      </w:tr>
      <w:tr w:rsidR="00FF26AC" w14:paraId="27E605DA"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35B17FE7" w14:textId="22750139" w:rsidR="00FF26AC" w:rsidRDefault="00CC4C9B" w:rsidP="001B3DBF">
            <w:pPr>
              <w:jc w:val="center"/>
              <w:rPr>
                <w:rFonts w:ascii="Arial" w:hAnsi="Arial" w:cs="Arial"/>
                <w:sz w:val="22"/>
                <w:szCs w:val="22"/>
              </w:rPr>
            </w:pPr>
            <w:ins w:id="19" w:author="Muthukumar Veeramani - I18368" w:date="2019-07-26T15:41:00Z">
              <w:r>
                <w:rPr>
                  <w:rFonts w:ascii="Arial" w:hAnsi="Arial" w:cs="Arial"/>
                  <w:sz w:val="22"/>
                  <w:szCs w:val="22"/>
                </w:rPr>
                <w:t>0.81</w:t>
              </w:r>
            </w:ins>
          </w:p>
        </w:tc>
        <w:tc>
          <w:tcPr>
            <w:tcW w:w="1728" w:type="dxa"/>
            <w:tcBorders>
              <w:top w:val="single" w:sz="6" w:space="0" w:color="auto"/>
              <w:left w:val="single" w:sz="6" w:space="0" w:color="auto"/>
              <w:bottom w:val="single" w:sz="6" w:space="0" w:color="auto"/>
              <w:right w:val="single" w:sz="6" w:space="0" w:color="auto"/>
            </w:tcBorders>
          </w:tcPr>
          <w:p w14:paraId="7584968F" w14:textId="6FC3FE83" w:rsidR="00FF26AC" w:rsidRDefault="00CC4C9B" w:rsidP="001B3DBF">
            <w:pPr>
              <w:jc w:val="center"/>
              <w:rPr>
                <w:rFonts w:ascii="Arial" w:hAnsi="Arial" w:cs="Arial"/>
                <w:sz w:val="22"/>
                <w:szCs w:val="22"/>
              </w:rPr>
            </w:pPr>
            <w:ins w:id="20" w:author="Muthukumar Veeramani - I18368" w:date="2019-07-26T15:41:00Z">
              <w:r>
                <w:rPr>
                  <w:rFonts w:ascii="Arial" w:hAnsi="Arial" w:cs="Arial"/>
                  <w:sz w:val="22"/>
                  <w:szCs w:val="22"/>
                </w:rPr>
                <w:t>July 26, 2019</w:t>
              </w:r>
            </w:ins>
          </w:p>
        </w:tc>
        <w:tc>
          <w:tcPr>
            <w:tcW w:w="2340" w:type="dxa"/>
            <w:tcBorders>
              <w:top w:val="single" w:sz="6" w:space="0" w:color="auto"/>
              <w:left w:val="single" w:sz="6" w:space="0" w:color="auto"/>
              <w:bottom w:val="single" w:sz="6" w:space="0" w:color="auto"/>
              <w:right w:val="single" w:sz="6" w:space="0" w:color="auto"/>
            </w:tcBorders>
          </w:tcPr>
          <w:p w14:paraId="7A90DD63" w14:textId="3ACC52FE" w:rsidR="00FF26AC" w:rsidRDefault="00CC4C9B" w:rsidP="001B3DBF">
            <w:pPr>
              <w:pStyle w:val="Doc1"/>
              <w:pageBreakBefore w:val="0"/>
              <w:suppressLineNumbers w:val="0"/>
              <w:suppressAutoHyphens w:val="0"/>
              <w:spacing w:before="0"/>
              <w:rPr>
                <w:rFonts w:cs="Arial"/>
                <w:sz w:val="22"/>
                <w:szCs w:val="22"/>
              </w:rPr>
            </w:pPr>
            <w:ins w:id="21" w:author="Muthukumar Veeramani - I18368" w:date="2019-07-26T15:41:00Z">
              <w:r>
                <w:rPr>
                  <w:rFonts w:cs="Arial"/>
                  <w:sz w:val="22"/>
                  <w:szCs w:val="22"/>
                </w:rPr>
                <w:t>Muthukumar</w:t>
              </w:r>
            </w:ins>
          </w:p>
        </w:tc>
        <w:tc>
          <w:tcPr>
            <w:tcW w:w="4950" w:type="dxa"/>
            <w:tcBorders>
              <w:top w:val="single" w:sz="6" w:space="0" w:color="auto"/>
              <w:left w:val="single" w:sz="6" w:space="0" w:color="auto"/>
              <w:bottom w:val="single" w:sz="6" w:space="0" w:color="auto"/>
              <w:right w:val="single" w:sz="6" w:space="0" w:color="auto"/>
            </w:tcBorders>
          </w:tcPr>
          <w:p w14:paraId="228A1F78" w14:textId="13E85581" w:rsidR="00FF26AC" w:rsidRDefault="00CC4C9B" w:rsidP="001B3DBF">
            <w:pPr>
              <w:pStyle w:val="Table1"/>
              <w:suppressLineNumbers/>
              <w:suppressAutoHyphens/>
              <w:spacing w:before="0"/>
              <w:rPr>
                <w:rFonts w:ascii="Arial" w:hAnsi="Arial"/>
                <w:sz w:val="22"/>
                <w:szCs w:val="22"/>
              </w:rPr>
            </w:pPr>
            <w:ins w:id="22" w:author="Muthukumar Veeramani - I18368" w:date="2019-07-26T15:42:00Z">
              <w:r>
                <w:rPr>
                  <w:rFonts w:ascii="Arial" w:hAnsi="Arial"/>
                  <w:sz w:val="22"/>
                  <w:szCs w:val="22"/>
                </w:rPr>
                <w:t>Internal release for PSF_Config.h documentation</w:t>
              </w:r>
            </w:ins>
          </w:p>
        </w:tc>
      </w:tr>
      <w:tr w:rsidR="000A2807" w14:paraId="38D7BF8E"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1C06D67E" w14:textId="4210010C" w:rsidR="000A2807" w:rsidRDefault="000A2807" w:rsidP="001B3DBF">
            <w:pPr>
              <w:jc w:val="center"/>
              <w:rPr>
                <w:rFonts w:ascii="Arial" w:hAnsi="Arial" w:cs="Arial"/>
                <w:sz w:val="22"/>
                <w:szCs w:val="22"/>
              </w:rPr>
            </w:pPr>
            <w:r>
              <w:rPr>
                <w:rFonts w:ascii="Arial" w:hAnsi="Arial" w:cs="Arial"/>
                <w:sz w:val="22"/>
                <w:szCs w:val="22"/>
              </w:rPr>
              <w:t>0.82</w:t>
            </w:r>
          </w:p>
        </w:tc>
        <w:tc>
          <w:tcPr>
            <w:tcW w:w="1728" w:type="dxa"/>
            <w:tcBorders>
              <w:top w:val="single" w:sz="6" w:space="0" w:color="auto"/>
              <w:left w:val="single" w:sz="6" w:space="0" w:color="auto"/>
              <w:bottom w:val="single" w:sz="6" w:space="0" w:color="auto"/>
              <w:right w:val="single" w:sz="6" w:space="0" w:color="auto"/>
            </w:tcBorders>
          </w:tcPr>
          <w:p w14:paraId="4D5F665B" w14:textId="3F7759E4" w:rsidR="000A2807" w:rsidRDefault="000A2807" w:rsidP="001B3DBF">
            <w:pPr>
              <w:jc w:val="center"/>
              <w:rPr>
                <w:rFonts w:ascii="Arial" w:hAnsi="Arial" w:cs="Arial"/>
                <w:sz w:val="22"/>
                <w:szCs w:val="22"/>
              </w:rPr>
            </w:pPr>
            <w:r>
              <w:rPr>
                <w:rFonts w:ascii="Arial" w:hAnsi="Arial" w:cs="Arial"/>
                <w:sz w:val="22"/>
                <w:szCs w:val="22"/>
              </w:rPr>
              <w:t>Aug 21, 2019</w:t>
            </w:r>
          </w:p>
        </w:tc>
        <w:tc>
          <w:tcPr>
            <w:tcW w:w="2340" w:type="dxa"/>
            <w:tcBorders>
              <w:top w:val="single" w:sz="6" w:space="0" w:color="auto"/>
              <w:left w:val="single" w:sz="6" w:space="0" w:color="auto"/>
              <w:bottom w:val="single" w:sz="6" w:space="0" w:color="auto"/>
              <w:right w:val="single" w:sz="6" w:space="0" w:color="auto"/>
            </w:tcBorders>
          </w:tcPr>
          <w:p w14:paraId="5FE68EF1" w14:textId="1ABBB340" w:rsidR="000A2807" w:rsidRDefault="000A2807"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2B06A43F" w14:textId="663E4056" w:rsidR="000A2807" w:rsidRDefault="000A2807" w:rsidP="001B3DBF">
            <w:pPr>
              <w:pStyle w:val="Table1"/>
              <w:suppressLineNumbers/>
              <w:suppressAutoHyphens/>
              <w:spacing w:before="0"/>
              <w:rPr>
                <w:rFonts w:ascii="Arial" w:hAnsi="Arial"/>
                <w:sz w:val="22"/>
                <w:szCs w:val="22"/>
              </w:rPr>
            </w:pPr>
            <w:r>
              <w:rPr>
                <w:rFonts w:ascii="Arial" w:hAnsi="Arial"/>
                <w:sz w:val="22"/>
                <w:szCs w:val="22"/>
              </w:rPr>
              <w:t>Internal release for PSF_Port.h 50% completion</w:t>
            </w:r>
          </w:p>
        </w:tc>
      </w:tr>
      <w:tr w:rsidR="008550FF" w14:paraId="76A34DB5"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5D8DF40A" w14:textId="2CCA9ABD" w:rsidR="008550FF" w:rsidRDefault="008550FF" w:rsidP="001B3DBF">
            <w:pPr>
              <w:jc w:val="center"/>
              <w:rPr>
                <w:rFonts w:ascii="Arial" w:hAnsi="Arial" w:cs="Arial"/>
                <w:sz w:val="22"/>
                <w:szCs w:val="22"/>
              </w:rPr>
            </w:pPr>
            <w:r>
              <w:rPr>
                <w:rFonts w:ascii="Arial" w:hAnsi="Arial" w:cs="Arial"/>
                <w:sz w:val="22"/>
                <w:szCs w:val="22"/>
              </w:rPr>
              <w:t>0.83</w:t>
            </w:r>
          </w:p>
        </w:tc>
        <w:tc>
          <w:tcPr>
            <w:tcW w:w="1728" w:type="dxa"/>
            <w:tcBorders>
              <w:top w:val="single" w:sz="6" w:space="0" w:color="auto"/>
              <w:left w:val="single" w:sz="6" w:space="0" w:color="auto"/>
              <w:bottom w:val="single" w:sz="6" w:space="0" w:color="auto"/>
              <w:right w:val="single" w:sz="6" w:space="0" w:color="auto"/>
            </w:tcBorders>
          </w:tcPr>
          <w:p w14:paraId="29D811B4" w14:textId="1BC4DAC2" w:rsidR="008550FF" w:rsidRDefault="008550FF" w:rsidP="001B3DBF">
            <w:pPr>
              <w:jc w:val="center"/>
              <w:rPr>
                <w:rFonts w:ascii="Arial" w:hAnsi="Arial" w:cs="Arial"/>
                <w:sz w:val="22"/>
                <w:szCs w:val="22"/>
              </w:rPr>
            </w:pPr>
            <w:r>
              <w:rPr>
                <w:rFonts w:ascii="Arial" w:hAnsi="Arial" w:cs="Arial"/>
                <w:sz w:val="22"/>
                <w:szCs w:val="22"/>
              </w:rPr>
              <w:t>Sep 13, 2019</w:t>
            </w:r>
          </w:p>
        </w:tc>
        <w:tc>
          <w:tcPr>
            <w:tcW w:w="2340" w:type="dxa"/>
            <w:tcBorders>
              <w:top w:val="single" w:sz="6" w:space="0" w:color="auto"/>
              <w:left w:val="single" w:sz="6" w:space="0" w:color="auto"/>
              <w:bottom w:val="single" w:sz="6" w:space="0" w:color="auto"/>
              <w:right w:val="single" w:sz="6" w:space="0" w:color="auto"/>
            </w:tcBorders>
          </w:tcPr>
          <w:p w14:paraId="612BF9B6" w14:textId="32D8FA50" w:rsidR="008550FF" w:rsidRDefault="006617FF"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6F17945B" w14:textId="7FA56E23" w:rsidR="008550FF" w:rsidRDefault="008550FF" w:rsidP="001B3DBF">
            <w:pPr>
              <w:pStyle w:val="Table1"/>
              <w:suppressLineNumbers/>
              <w:suppressAutoHyphens/>
              <w:spacing w:before="0"/>
              <w:rPr>
                <w:rFonts w:ascii="Arial" w:hAnsi="Arial"/>
                <w:sz w:val="22"/>
                <w:szCs w:val="22"/>
              </w:rPr>
            </w:pPr>
            <w:r>
              <w:rPr>
                <w:rFonts w:ascii="Arial" w:hAnsi="Arial"/>
                <w:sz w:val="22"/>
                <w:szCs w:val="22"/>
              </w:rPr>
              <w:t>Internal release for Harmony Integration and PSF_Port.h 100% completion</w:t>
            </w:r>
          </w:p>
        </w:tc>
      </w:tr>
      <w:tr w:rsidR="006509F9" w14:paraId="233A5EB1"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51937261" w14:textId="1BD2AEF0" w:rsidR="006509F9" w:rsidRDefault="006509F9" w:rsidP="001B3DBF">
            <w:pPr>
              <w:jc w:val="center"/>
              <w:rPr>
                <w:rFonts w:ascii="Arial" w:hAnsi="Arial" w:cs="Arial"/>
                <w:sz w:val="22"/>
                <w:szCs w:val="22"/>
              </w:rPr>
            </w:pPr>
            <w:r>
              <w:rPr>
                <w:rFonts w:ascii="Arial" w:hAnsi="Arial" w:cs="Arial"/>
                <w:sz w:val="22"/>
                <w:szCs w:val="22"/>
              </w:rPr>
              <w:t>0.9</w:t>
            </w:r>
            <w:r w:rsidR="00134B0E">
              <w:rPr>
                <w:rFonts w:ascii="Arial" w:hAnsi="Arial" w:cs="Arial"/>
                <w:sz w:val="22"/>
                <w:szCs w:val="22"/>
              </w:rPr>
              <w:t>0</w:t>
            </w:r>
          </w:p>
        </w:tc>
        <w:tc>
          <w:tcPr>
            <w:tcW w:w="1728" w:type="dxa"/>
            <w:tcBorders>
              <w:top w:val="single" w:sz="6" w:space="0" w:color="auto"/>
              <w:left w:val="single" w:sz="6" w:space="0" w:color="auto"/>
              <w:bottom w:val="single" w:sz="6" w:space="0" w:color="auto"/>
              <w:right w:val="single" w:sz="6" w:space="0" w:color="auto"/>
            </w:tcBorders>
          </w:tcPr>
          <w:p w14:paraId="2097CDAE" w14:textId="7AE5C858" w:rsidR="006509F9" w:rsidRDefault="006509F9" w:rsidP="001B3DBF">
            <w:pPr>
              <w:jc w:val="center"/>
              <w:rPr>
                <w:rFonts w:ascii="Arial" w:hAnsi="Arial" w:cs="Arial"/>
                <w:sz w:val="22"/>
                <w:szCs w:val="22"/>
              </w:rPr>
            </w:pPr>
            <w:r>
              <w:rPr>
                <w:rFonts w:ascii="Arial" w:hAnsi="Arial" w:cs="Arial"/>
                <w:sz w:val="22"/>
                <w:szCs w:val="22"/>
              </w:rPr>
              <w:t>Oct 24, 2019</w:t>
            </w:r>
          </w:p>
        </w:tc>
        <w:tc>
          <w:tcPr>
            <w:tcW w:w="2340" w:type="dxa"/>
            <w:tcBorders>
              <w:top w:val="single" w:sz="6" w:space="0" w:color="auto"/>
              <w:left w:val="single" w:sz="6" w:space="0" w:color="auto"/>
              <w:bottom w:val="single" w:sz="6" w:space="0" w:color="auto"/>
              <w:right w:val="single" w:sz="6" w:space="0" w:color="auto"/>
            </w:tcBorders>
          </w:tcPr>
          <w:p w14:paraId="7ABA48E6" w14:textId="15EBD20F" w:rsidR="006509F9" w:rsidRDefault="006509F9"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578BA4B3" w14:textId="5BD39DE6" w:rsidR="006509F9" w:rsidRDefault="006509F9" w:rsidP="001B3DBF">
            <w:pPr>
              <w:pStyle w:val="Table1"/>
              <w:suppressLineNumbers/>
              <w:suppressAutoHyphens/>
              <w:spacing w:before="0"/>
              <w:rPr>
                <w:rFonts w:ascii="Arial" w:hAnsi="Arial"/>
                <w:sz w:val="22"/>
                <w:szCs w:val="22"/>
              </w:rPr>
            </w:pPr>
            <w:r>
              <w:rPr>
                <w:rFonts w:ascii="Arial" w:hAnsi="Arial"/>
                <w:sz w:val="22"/>
                <w:szCs w:val="22"/>
              </w:rPr>
              <w:t>First Web release</w:t>
            </w:r>
          </w:p>
        </w:tc>
      </w:tr>
      <w:tr w:rsidR="00134B0E" w14:paraId="5B5D0D43"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387DC57B" w14:textId="44314585" w:rsidR="00134B0E" w:rsidRDefault="00134B0E" w:rsidP="001B3DBF">
            <w:pPr>
              <w:jc w:val="center"/>
              <w:rPr>
                <w:rFonts w:ascii="Arial" w:hAnsi="Arial" w:cs="Arial"/>
                <w:sz w:val="22"/>
                <w:szCs w:val="22"/>
              </w:rPr>
            </w:pPr>
            <w:r>
              <w:rPr>
                <w:rFonts w:ascii="Arial" w:hAnsi="Arial" w:cs="Arial"/>
                <w:sz w:val="22"/>
                <w:szCs w:val="22"/>
              </w:rPr>
              <w:t>0.91</w:t>
            </w:r>
          </w:p>
        </w:tc>
        <w:tc>
          <w:tcPr>
            <w:tcW w:w="1728" w:type="dxa"/>
            <w:tcBorders>
              <w:top w:val="single" w:sz="6" w:space="0" w:color="auto"/>
              <w:left w:val="single" w:sz="6" w:space="0" w:color="auto"/>
              <w:bottom w:val="single" w:sz="6" w:space="0" w:color="auto"/>
              <w:right w:val="single" w:sz="6" w:space="0" w:color="auto"/>
            </w:tcBorders>
          </w:tcPr>
          <w:p w14:paraId="4C0DE031" w14:textId="07DA6B78" w:rsidR="00134B0E" w:rsidRDefault="00134B0E" w:rsidP="001B3DBF">
            <w:pPr>
              <w:jc w:val="center"/>
              <w:rPr>
                <w:rFonts w:ascii="Arial" w:hAnsi="Arial" w:cs="Arial"/>
                <w:sz w:val="22"/>
                <w:szCs w:val="22"/>
              </w:rPr>
            </w:pPr>
            <w:r>
              <w:rPr>
                <w:rFonts w:ascii="Arial" w:hAnsi="Arial" w:cs="Arial"/>
                <w:sz w:val="22"/>
                <w:szCs w:val="22"/>
              </w:rPr>
              <w:t>Nov 11,2019</w:t>
            </w:r>
          </w:p>
        </w:tc>
        <w:tc>
          <w:tcPr>
            <w:tcW w:w="2340" w:type="dxa"/>
            <w:tcBorders>
              <w:top w:val="single" w:sz="6" w:space="0" w:color="auto"/>
              <w:left w:val="single" w:sz="6" w:space="0" w:color="auto"/>
              <w:bottom w:val="single" w:sz="6" w:space="0" w:color="auto"/>
              <w:right w:val="single" w:sz="6" w:space="0" w:color="auto"/>
            </w:tcBorders>
          </w:tcPr>
          <w:p w14:paraId="4B5E8FD7" w14:textId="1B4FE7D1" w:rsidR="00134B0E" w:rsidRDefault="00134B0E" w:rsidP="001B3DBF">
            <w:pPr>
              <w:pStyle w:val="Doc1"/>
              <w:pageBreakBefore w:val="0"/>
              <w:suppressLineNumbers w:val="0"/>
              <w:suppressAutoHyphens w:val="0"/>
              <w:spacing w:before="0"/>
              <w:rPr>
                <w:rFonts w:cs="Arial"/>
                <w:sz w:val="22"/>
                <w:szCs w:val="22"/>
              </w:rPr>
            </w:pPr>
            <w:r>
              <w:rPr>
                <w:rFonts w:cs="Arial"/>
                <w:sz w:val="22"/>
                <w:szCs w:val="22"/>
              </w:rPr>
              <w:t>Poornima</w:t>
            </w:r>
          </w:p>
        </w:tc>
        <w:tc>
          <w:tcPr>
            <w:tcW w:w="4950" w:type="dxa"/>
            <w:tcBorders>
              <w:top w:val="single" w:sz="6" w:space="0" w:color="auto"/>
              <w:left w:val="single" w:sz="6" w:space="0" w:color="auto"/>
              <w:bottom w:val="single" w:sz="6" w:space="0" w:color="auto"/>
              <w:right w:val="single" w:sz="6" w:space="0" w:color="auto"/>
            </w:tcBorders>
          </w:tcPr>
          <w:p w14:paraId="05C1155C" w14:textId="09BA16F1" w:rsidR="00134B0E" w:rsidRDefault="00134B0E" w:rsidP="001B3DBF">
            <w:pPr>
              <w:pStyle w:val="Table1"/>
              <w:suppressLineNumbers/>
              <w:suppressAutoHyphens/>
              <w:spacing w:before="0"/>
              <w:rPr>
                <w:rFonts w:ascii="Arial" w:hAnsi="Arial"/>
                <w:sz w:val="22"/>
                <w:szCs w:val="22"/>
              </w:rPr>
            </w:pPr>
            <w:r>
              <w:rPr>
                <w:rFonts w:ascii="Arial" w:hAnsi="Arial"/>
                <w:sz w:val="22"/>
                <w:szCs w:val="22"/>
              </w:rPr>
              <w:t>Bug fix release</w:t>
            </w:r>
          </w:p>
        </w:tc>
      </w:tr>
    </w:tbl>
    <w:p w14:paraId="25AFAD76" w14:textId="77777777" w:rsidR="000067D8" w:rsidRDefault="000067D8" w:rsidP="000067D8">
      <w:pPr>
        <w:pStyle w:val="GeneralTitle"/>
        <w:rPr>
          <w:rFonts w:ascii="Arial" w:hAnsi="Arial" w:cs="Arial"/>
          <w:sz w:val="22"/>
        </w:rPr>
      </w:pPr>
    </w:p>
    <w:p w14:paraId="17019C44" w14:textId="77777777" w:rsidR="000067D8" w:rsidRDefault="000067D8" w:rsidP="000067D8">
      <w:pPr>
        <w:rPr>
          <w:rFonts w:ascii="Arial" w:hAnsi="Arial" w:cs="Arial"/>
          <w:sz w:val="22"/>
        </w:rPr>
      </w:pPr>
    </w:p>
    <w:p w14:paraId="33D49AD2" w14:textId="77777777" w:rsidR="000067D8" w:rsidRDefault="000067D8" w:rsidP="000067D8">
      <w:pPr>
        <w:rPr>
          <w:rFonts w:ascii="Arial" w:hAnsi="Arial" w:cs="Arial"/>
          <w:sz w:val="22"/>
        </w:rPr>
      </w:pPr>
    </w:p>
    <w:p w14:paraId="7E443404" w14:textId="77777777" w:rsidR="000067D8" w:rsidRDefault="000067D8" w:rsidP="000067D8">
      <w:pPr>
        <w:rPr>
          <w:rFonts w:ascii="Arial" w:hAnsi="Arial" w:cs="Arial"/>
          <w:sz w:val="22"/>
        </w:rPr>
      </w:pPr>
    </w:p>
    <w:p w14:paraId="198C7378" w14:textId="77777777" w:rsidR="000067D8" w:rsidRDefault="000067D8" w:rsidP="000067D8">
      <w:pPr>
        <w:pStyle w:val="GeneralTitle"/>
        <w:rPr>
          <w:rFonts w:ascii="Arial" w:hAnsi="Arial" w:cs="Arial"/>
          <w:sz w:val="22"/>
        </w:rPr>
      </w:pPr>
    </w:p>
    <w:p w14:paraId="3C36795E"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23" w:name="_Toc133640121"/>
    </w:p>
    <w:p w14:paraId="10DADC86" w14:textId="77777777" w:rsidR="000067D8" w:rsidRDefault="000067D8" w:rsidP="000067D8">
      <w:pPr>
        <w:pStyle w:val="GeneralTitle"/>
        <w:tabs>
          <w:tab w:val="left" w:pos="1350"/>
        </w:tabs>
        <w:jc w:val="left"/>
        <w:rPr>
          <w:rFonts w:ascii="Arial" w:hAnsi="Arial" w:cs="Arial"/>
          <w:sz w:val="22"/>
        </w:rPr>
      </w:pPr>
    </w:p>
    <w:p w14:paraId="374ABE32" w14:textId="77777777" w:rsidR="000067D8" w:rsidRDefault="000067D8" w:rsidP="000067D8">
      <w:pPr>
        <w:pStyle w:val="GeneralTitle"/>
        <w:tabs>
          <w:tab w:val="left" w:pos="1350"/>
        </w:tabs>
        <w:jc w:val="left"/>
        <w:rPr>
          <w:rFonts w:ascii="Arial" w:hAnsi="Arial" w:cs="Arial"/>
          <w:sz w:val="22"/>
        </w:rPr>
      </w:pPr>
    </w:p>
    <w:p w14:paraId="496F62E0" w14:textId="77777777" w:rsidR="000067D8" w:rsidRDefault="000067D8" w:rsidP="000067D8">
      <w:pPr>
        <w:pStyle w:val="GeneralTitle"/>
        <w:tabs>
          <w:tab w:val="left" w:pos="1350"/>
        </w:tabs>
        <w:jc w:val="left"/>
        <w:rPr>
          <w:rFonts w:ascii="Arial" w:hAnsi="Arial" w:cs="Arial"/>
          <w:sz w:val="22"/>
        </w:rPr>
      </w:pPr>
    </w:p>
    <w:p w14:paraId="5130F5A1" w14:textId="77777777" w:rsidR="000067D8" w:rsidRDefault="000067D8" w:rsidP="000067D8">
      <w:pPr>
        <w:pStyle w:val="GeneralTitle"/>
        <w:tabs>
          <w:tab w:val="left" w:pos="1350"/>
        </w:tabs>
        <w:jc w:val="left"/>
        <w:rPr>
          <w:rFonts w:ascii="Arial" w:hAnsi="Arial" w:cs="Arial"/>
          <w:sz w:val="22"/>
        </w:rPr>
      </w:pPr>
    </w:p>
    <w:p w14:paraId="5E4BFB8D" w14:textId="77777777" w:rsidR="000067D8" w:rsidRDefault="000067D8" w:rsidP="000067D8">
      <w:pPr>
        <w:pStyle w:val="GeneralTitle"/>
        <w:tabs>
          <w:tab w:val="left" w:pos="1350"/>
        </w:tabs>
        <w:jc w:val="left"/>
        <w:rPr>
          <w:rFonts w:ascii="Arial" w:hAnsi="Arial" w:cs="Arial"/>
          <w:sz w:val="22"/>
        </w:rPr>
      </w:pPr>
    </w:p>
    <w:p w14:paraId="23FE36CD" w14:textId="77777777" w:rsidR="000067D8" w:rsidRDefault="000067D8" w:rsidP="000067D8">
      <w:pPr>
        <w:pStyle w:val="GeneralTitle"/>
        <w:tabs>
          <w:tab w:val="left" w:pos="1350"/>
        </w:tabs>
        <w:jc w:val="left"/>
        <w:rPr>
          <w:rFonts w:ascii="Arial" w:hAnsi="Arial" w:cs="Arial"/>
          <w:sz w:val="22"/>
        </w:rPr>
      </w:pPr>
    </w:p>
    <w:p w14:paraId="6A89237F" w14:textId="77777777" w:rsidR="000067D8" w:rsidRDefault="000067D8" w:rsidP="000067D8">
      <w:pPr>
        <w:pStyle w:val="GeneralTitle"/>
        <w:tabs>
          <w:tab w:val="left" w:pos="1350"/>
        </w:tabs>
        <w:jc w:val="left"/>
        <w:rPr>
          <w:rFonts w:ascii="Arial" w:hAnsi="Arial" w:cs="Arial"/>
          <w:sz w:val="22"/>
        </w:rPr>
      </w:pPr>
    </w:p>
    <w:bookmarkEnd w:id="16"/>
    <w:bookmarkEnd w:id="23"/>
    <w:p w14:paraId="2A23B4DA" w14:textId="77777777" w:rsidR="000067D8" w:rsidRDefault="000067D8" w:rsidP="000067D8">
      <w:pPr>
        <w:pStyle w:val="GeneralTitle"/>
        <w:tabs>
          <w:tab w:val="left" w:pos="1350"/>
        </w:tabs>
        <w:jc w:val="left"/>
        <w:rPr>
          <w:rFonts w:ascii="Arial" w:hAnsi="Arial" w:cs="Arial"/>
          <w:sz w:val="22"/>
        </w:rPr>
      </w:pPr>
    </w:p>
    <w:p w14:paraId="36DDD062" w14:textId="77777777" w:rsidR="009C1DD7" w:rsidRDefault="009C1DD7" w:rsidP="000067D8">
      <w:pPr>
        <w:rPr>
          <w:b/>
        </w:rPr>
      </w:pPr>
    </w:p>
    <w:p w14:paraId="76901A7D" w14:textId="77777777" w:rsidR="009C1DD7" w:rsidRDefault="0033767E" w:rsidP="000067D8">
      <w:pPr>
        <w:rPr>
          <w:b/>
        </w:rPr>
      </w:pPr>
      <w:r>
        <w:rPr>
          <w:b/>
        </w:rPr>
        <w:br w:type="page"/>
      </w:r>
    </w:p>
    <w:p w14:paraId="115513EA" w14:textId="77777777" w:rsidR="000067D8" w:rsidRDefault="000067D8" w:rsidP="000067D8"/>
    <w:p w14:paraId="49EE0365" w14:textId="77777777" w:rsidR="000067D8" w:rsidRPr="00667A0D" w:rsidRDefault="000067D8" w:rsidP="00667A0D">
      <w:pPr>
        <w:pStyle w:val="GeneralTitle"/>
        <w:jc w:val="left"/>
        <w:rPr>
          <w:rFonts w:ascii="Arial" w:hAnsi="Arial" w:cs="Arial"/>
          <w:sz w:val="22"/>
        </w:rPr>
      </w:pPr>
      <w:bookmarkStart w:id="24" w:name="_Toc133640122"/>
      <w:r w:rsidRPr="00667A0D">
        <w:rPr>
          <w:rFonts w:ascii="Arial" w:hAnsi="Arial" w:cs="Arial"/>
          <w:color w:val="FFC000"/>
          <w:sz w:val="28"/>
        </w:rPr>
        <w:t>Table of Contents</w:t>
      </w:r>
      <w:bookmarkEnd w:id="24"/>
    </w:p>
    <w:p w14:paraId="4B05249D" w14:textId="77777777" w:rsidR="00667A0D" w:rsidRPr="00667A0D" w:rsidRDefault="00667A0D" w:rsidP="00667A0D">
      <w:pPr>
        <w:rPr>
          <w:lang w:val="en-GB"/>
        </w:rPr>
      </w:pPr>
    </w:p>
    <w:p w14:paraId="1F5A7C98" w14:textId="77777777" w:rsidR="000067D8" w:rsidRDefault="000067D8" w:rsidP="000067D8">
      <w:pPr>
        <w:rPr>
          <w:rFonts w:ascii="Arial" w:hAnsi="Arial" w:cs="Arial"/>
          <w:sz w:val="22"/>
        </w:rPr>
      </w:pPr>
    </w:p>
    <w:p w14:paraId="1D696899" w14:textId="3B7451F2" w:rsidR="00D0712F" w:rsidRDefault="000067D8">
      <w:pPr>
        <w:pStyle w:val="TOC1"/>
        <w:tabs>
          <w:tab w:val="left" w:pos="480"/>
        </w:tabs>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4373911" w:history="1">
        <w:r w:rsidR="00D0712F" w:rsidRPr="00B030FC">
          <w:rPr>
            <w:rStyle w:val="Hyperlink"/>
            <w:noProof/>
          </w:rPr>
          <w:t>1</w:t>
        </w:r>
        <w:r w:rsidR="00D0712F">
          <w:rPr>
            <w:rFonts w:asciiTheme="minorHAnsi" w:eastAsiaTheme="minorEastAsia" w:hAnsiTheme="minorHAnsi" w:cstheme="minorBidi"/>
            <w:noProof/>
            <w:sz w:val="22"/>
            <w:szCs w:val="22"/>
            <w:lang w:val="en-US"/>
          </w:rPr>
          <w:tab/>
        </w:r>
        <w:r w:rsidR="00D0712F" w:rsidRPr="00B030FC">
          <w:rPr>
            <w:rStyle w:val="Hyperlink"/>
            <w:noProof/>
          </w:rPr>
          <w:t>Introduction</w:t>
        </w:r>
        <w:r w:rsidR="00D0712F">
          <w:rPr>
            <w:noProof/>
            <w:webHidden/>
          </w:rPr>
          <w:tab/>
        </w:r>
        <w:r w:rsidR="00D0712F">
          <w:rPr>
            <w:noProof/>
            <w:webHidden/>
          </w:rPr>
          <w:fldChar w:fldCharType="begin"/>
        </w:r>
        <w:r w:rsidR="00D0712F">
          <w:rPr>
            <w:noProof/>
            <w:webHidden/>
          </w:rPr>
          <w:instrText xml:space="preserve"> PAGEREF _Toc24373911 \h </w:instrText>
        </w:r>
        <w:r w:rsidR="00D0712F">
          <w:rPr>
            <w:noProof/>
            <w:webHidden/>
          </w:rPr>
        </w:r>
        <w:r w:rsidR="00D0712F">
          <w:rPr>
            <w:noProof/>
            <w:webHidden/>
          </w:rPr>
          <w:fldChar w:fldCharType="separate"/>
        </w:r>
        <w:r w:rsidR="00D0712F">
          <w:rPr>
            <w:noProof/>
            <w:webHidden/>
          </w:rPr>
          <w:t>5</w:t>
        </w:r>
        <w:r w:rsidR="00D0712F">
          <w:rPr>
            <w:noProof/>
            <w:webHidden/>
          </w:rPr>
          <w:fldChar w:fldCharType="end"/>
        </w:r>
      </w:hyperlink>
    </w:p>
    <w:p w14:paraId="6FDE8228" w14:textId="7E54346B" w:rsidR="00D0712F" w:rsidRDefault="00797C0E">
      <w:pPr>
        <w:pStyle w:val="TOC1"/>
        <w:tabs>
          <w:tab w:val="left" w:pos="480"/>
        </w:tabs>
        <w:rPr>
          <w:rFonts w:asciiTheme="minorHAnsi" w:eastAsiaTheme="minorEastAsia" w:hAnsiTheme="minorHAnsi" w:cstheme="minorBidi"/>
          <w:noProof/>
          <w:sz w:val="22"/>
          <w:szCs w:val="22"/>
          <w:lang w:val="en-US"/>
        </w:rPr>
      </w:pPr>
      <w:hyperlink w:anchor="_Toc24373912" w:history="1">
        <w:r w:rsidR="00D0712F" w:rsidRPr="00B030FC">
          <w:rPr>
            <w:rStyle w:val="Hyperlink"/>
            <w:noProof/>
          </w:rPr>
          <w:t>2</w:t>
        </w:r>
        <w:r w:rsidR="00D0712F">
          <w:rPr>
            <w:rFonts w:asciiTheme="minorHAnsi" w:eastAsiaTheme="minorEastAsia" w:hAnsiTheme="minorHAnsi" w:cstheme="minorBidi"/>
            <w:noProof/>
            <w:sz w:val="22"/>
            <w:szCs w:val="22"/>
            <w:lang w:val="en-US"/>
          </w:rPr>
          <w:tab/>
        </w:r>
        <w:r w:rsidR="00D0712F" w:rsidRPr="00B030FC">
          <w:rPr>
            <w:rStyle w:val="Hyperlink"/>
            <w:noProof/>
          </w:rPr>
          <w:t>Release notes</w:t>
        </w:r>
        <w:r w:rsidR="00D0712F">
          <w:rPr>
            <w:noProof/>
            <w:webHidden/>
          </w:rPr>
          <w:tab/>
        </w:r>
        <w:r w:rsidR="00D0712F">
          <w:rPr>
            <w:noProof/>
            <w:webHidden/>
          </w:rPr>
          <w:fldChar w:fldCharType="begin"/>
        </w:r>
        <w:r w:rsidR="00D0712F">
          <w:rPr>
            <w:noProof/>
            <w:webHidden/>
          </w:rPr>
          <w:instrText xml:space="preserve"> PAGEREF _Toc24373912 \h </w:instrText>
        </w:r>
        <w:r w:rsidR="00D0712F">
          <w:rPr>
            <w:noProof/>
            <w:webHidden/>
          </w:rPr>
        </w:r>
        <w:r w:rsidR="00D0712F">
          <w:rPr>
            <w:noProof/>
            <w:webHidden/>
          </w:rPr>
          <w:fldChar w:fldCharType="separate"/>
        </w:r>
        <w:r w:rsidR="00D0712F">
          <w:rPr>
            <w:noProof/>
            <w:webHidden/>
          </w:rPr>
          <w:t>5</w:t>
        </w:r>
        <w:r w:rsidR="00D0712F">
          <w:rPr>
            <w:noProof/>
            <w:webHidden/>
          </w:rPr>
          <w:fldChar w:fldCharType="end"/>
        </w:r>
      </w:hyperlink>
    </w:p>
    <w:p w14:paraId="46342ACC" w14:textId="346F2232" w:rsidR="00D0712F" w:rsidRDefault="00797C0E">
      <w:pPr>
        <w:pStyle w:val="TOC2"/>
        <w:tabs>
          <w:tab w:val="left" w:pos="880"/>
          <w:tab w:val="right" w:leader="dot" w:pos="9710"/>
        </w:tabs>
        <w:rPr>
          <w:rFonts w:asciiTheme="minorHAnsi" w:eastAsiaTheme="minorEastAsia" w:hAnsiTheme="minorHAnsi" w:cstheme="minorBidi"/>
          <w:noProof/>
          <w:sz w:val="22"/>
          <w:szCs w:val="22"/>
          <w:lang w:val="en-US"/>
        </w:rPr>
      </w:pPr>
      <w:hyperlink w:anchor="_Toc24373913" w:history="1">
        <w:r w:rsidR="00D0712F" w:rsidRPr="00B030FC">
          <w:rPr>
            <w:rStyle w:val="Hyperlink"/>
            <w:noProof/>
          </w:rPr>
          <w:t>2.1</w:t>
        </w:r>
        <w:r w:rsidR="00D0712F">
          <w:rPr>
            <w:rFonts w:asciiTheme="minorHAnsi" w:eastAsiaTheme="minorEastAsia" w:hAnsiTheme="minorHAnsi" w:cstheme="minorBidi"/>
            <w:noProof/>
            <w:sz w:val="22"/>
            <w:szCs w:val="22"/>
            <w:lang w:val="en-US"/>
          </w:rPr>
          <w:tab/>
        </w:r>
        <w:r w:rsidR="00D0712F" w:rsidRPr="00B030FC">
          <w:rPr>
            <w:rStyle w:val="Hyperlink"/>
            <w:noProof/>
          </w:rPr>
          <w:t>Version 0.91</w:t>
        </w:r>
        <w:r w:rsidR="00D0712F">
          <w:rPr>
            <w:noProof/>
            <w:webHidden/>
          </w:rPr>
          <w:tab/>
        </w:r>
        <w:r w:rsidR="00D0712F">
          <w:rPr>
            <w:noProof/>
            <w:webHidden/>
          </w:rPr>
          <w:fldChar w:fldCharType="begin"/>
        </w:r>
        <w:r w:rsidR="00D0712F">
          <w:rPr>
            <w:noProof/>
            <w:webHidden/>
          </w:rPr>
          <w:instrText xml:space="preserve"> PAGEREF _Toc24373913 \h </w:instrText>
        </w:r>
        <w:r w:rsidR="00D0712F">
          <w:rPr>
            <w:noProof/>
            <w:webHidden/>
          </w:rPr>
        </w:r>
        <w:r w:rsidR="00D0712F">
          <w:rPr>
            <w:noProof/>
            <w:webHidden/>
          </w:rPr>
          <w:fldChar w:fldCharType="separate"/>
        </w:r>
        <w:r w:rsidR="00D0712F">
          <w:rPr>
            <w:noProof/>
            <w:webHidden/>
          </w:rPr>
          <w:t>5</w:t>
        </w:r>
        <w:r w:rsidR="00D0712F">
          <w:rPr>
            <w:noProof/>
            <w:webHidden/>
          </w:rPr>
          <w:fldChar w:fldCharType="end"/>
        </w:r>
      </w:hyperlink>
    </w:p>
    <w:p w14:paraId="5A5AAE19" w14:textId="0F69E772"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14" w:history="1">
        <w:r w:rsidR="00D0712F" w:rsidRPr="00B030FC">
          <w:rPr>
            <w:rStyle w:val="Hyperlink"/>
            <w:noProof/>
          </w:rPr>
          <w:t>2.1.1</w:t>
        </w:r>
        <w:r w:rsidR="00D0712F">
          <w:rPr>
            <w:rFonts w:asciiTheme="minorHAnsi" w:eastAsiaTheme="minorEastAsia" w:hAnsiTheme="minorHAnsi" w:cstheme="minorBidi"/>
            <w:noProof/>
            <w:sz w:val="22"/>
            <w:szCs w:val="22"/>
            <w:lang w:val="en-US"/>
          </w:rPr>
          <w:tab/>
        </w:r>
        <w:r w:rsidR="00D0712F" w:rsidRPr="00B030FC">
          <w:rPr>
            <w:rStyle w:val="Hyperlink"/>
            <w:noProof/>
          </w:rPr>
          <w:t>Not implemented / Limited functionality requirements</w:t>
        </w:r>
        <w:r w:rsidR="00D0712F">
          <w:rPr>
            <w:noProof/>
            <w:webHidden/>
          </w:rPr>
          <w:tab/>
        </w:r>
        <w:r w:rsidR="00D0712F">
          <w:rPr>
            <w:noProof/>
            <w:webHidden/>
          </w:rPr>
          <w:fldChar w:fldCharType="begin"/>
        </w:r>
        <w:r w:rsidR="00D0712F">
          <w:rPr>
            <w:noProof/>
            <w:webHidden/>
          </w:rPr>
          <w:instrText xml:space="preserve"> PAGEREF _Toc24373914 \h </w:instrText>
        </w:r>
        <w:r w:rsidR="00D0712F">
          <w:rPr>
            <w:noProof/>
            <w:webHidden/>
          </w:rPr>
        </w:r>
        <w:r w:rsidR="00D0712F">
          <w:rPr>
            <w:noProof/>
            <w:webHidden/>
          </w:rPr>
          <w:fldChar w:fldCharType="separate"/>
        </w:r>
        <w:r w:rsidR="00D0712F">
          <w:rPr>
            <w:noProof/>
            <w:webHidden/>
          </w:rPr>
          <w:t>6</w:t>
        </w:r>
        <w:r w:rsidR="00D0712F">
          <w:rPr>
            <w:noProof/>
            <w:webHidden/>
          </w:rPr>
          <w:fldChar w:fldCharType="end"/>
        </w:r>
      </w:hyperlink>
    </w:p>
    <w:p w14:paraId="63D5D4B0" w14:textId="7077EA9B"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15" w:history="1">
        <w:r w:rsidR="00D0712F" w:rsidRPr="00B030FC">
          <w:rPr>
            <w:rStyle w:val="Hyperlink"/>
            <w:noProof/>
          </w:rPr>
          <w:t>2.1.2</w:t>
        </w:r>
        <w:r w:rsidR="00D0712F">
          <w:rPr>
            <w:rFonts w:asciiTheme="minorHAnsi" w:eastAsiaTheme="minorEastAsia" w:hAnsiTheme="minorHAnsi" w:cstheme="minorBidi"/>
            <w:noProof/>
            <w:sz w:val="22"/>
            <w:szCs w:val="22"/>
            <w:lang w:val="en-US"/>
          </w:rPr>
          <w:tab/>
        </w:r>
        <w:r w:rsidR="00D0712F" w:rsidRPr="00B030FC">
          <w:rPr>
            <w:rStyle w:val="Hyperlink"/>
            <w:noProof/>
          </w:rPr>
          <w:t>Bug Fixes</w:t>
        </w:r>
        <w:r w:rsidR="00D0712F">
          <w:rPr>
            <w:noProof/>
            <w:webHidden/>
          </w:rPr>
          <w:tab/>
        </w:r>
        <w:r w:rsidR="00D0712F">
          <w:rPr>
            <w:noProof/>
            <w:webHidden/>
          </w:rPr>
          <w:fldChar w:fldCharType="begin"/>
        </w:r>
        <w:r w:rsidR="00D0712F">
          <w:rPr>
            <w:noProof/>
            <w:webHidden/>
          </w:rPr>
          <w:instrText xml:space="preserve"> PAGEREF _Toc24373915 \h </w:instrText>
        </w:r>
        <w:r w:rsidR="00D0712F">
          <w:rPr>
            <w:noProof/>
            <w:webHidden/>
          </w:rPr>
        </w:r>
        <w:r w:rsidR="00D0712F">
          <w:rPr>
            <w:noProof/>
            <w:webHidden/>
          </w:rPr>
          <w:fldChar w:fldCharType="separate"/>
        </w:r>
        <w:r w:rsidR="00D0712F">
          <w:rPr>
            <w:noProof/>
            <w:webHidden/>
          </w:rPr>
          <w:t>6</w:t>
        </w:r>
        <w:r w:rsidR="00D0712F">
          <w:rPr>
            <w:noProof/>
            <w:webHidden/>
          </w:rPr>
          <w:fldChar w:fldCharType="end"/>
        </w:r>
      </w:hyperlink>
    </w:p>
    <w:p w14:paraId="1D4D5B73" w14:textId="733E6EA2"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16" w:history="1">
        <w:r w:rsidR="00D0712F" w:rsidRPr="00B030FC">
          <w:rPr>
            <w:rStyle w:val="Hyperlink"/>
            <w:noProof/>
          </w:rPr>
          <w:t>2.1.3</w:t>
        </w:r>
        <w:r w:rsidR="00D0712F">
          <w:rPr>
            <w:rFonts w:asciiTheme="minorHAnsi" w:eastAsiaTheme="minorEastAsia" w:hAnsiTheme="minorHAnsi" w:cstheme="minorBidi"/>
            <w:noProof/>
            <w:sz w:val="22"/>
            <w:szCs w:val="22"/>
            <w:lang w:val="en-US"/>
          </w:rPr>
          <w:tab/>
        </w:r>
        <w:r w:rsidR="00D0712F" w:rsidRPr="00B030FC">
          <w:rPr>
            <w:rStyle w:val="Hyperlink"/>
            <w:noProof/>
          </w:rPr>
          <w:t>Features added</w:t>
        </w:r>
        <w:r w:rsidR="00D0712F">
          <w:rPr>
            <w:noProof/>
            <w:webHidden/>
          </w:rPr>
          <w:tab/>
        </w:r>
        <w:r w:rsidR="00D0712F">
          <w:rPr>
            <w:noProof/>
            <w:webHidden/>
          </w:rPr>
          <w:fldChar w:fldCharType="begin"/>
        </w:r>
        <w:r w:rsidR="00D0712F">
          <w:rPr>
            <w:noProof/>
            <w:webHidden/>
          </w:rPr>
          <w:instrText xml:space="preserve"> PAGEREF _Toc24373916 \h </w:instrText>
        </w:r>
        <w:r w:rsidR="00D0712F">
          <w:rPr>
            <w:noProof/>
            <w:webHidden/>
          </w:rPr>
        </w:r>
        <w:r w:rsidR="00D0712F">
          <w:rPr>
            <w:noProof/>
            <w:webHidden/>
          </w:rPr>
          <w:fldChar w:fldCharType="separate"/>
        </w:r>
        <w:r w:rsidR="00D0712F">
          <w:rPr>
            <w:noProof/>
            <w:webHidden/>
          </w:rPr>
          <w:t>6</w:t>
        </w:r>
        <w:r w:rsidR="00D0712F">
          <w:rPr>
            <w:noProof/>
            <w:webHidden/>
          </w:rPr>
          <w:fldChar w:fldCharType="end"/>
        </w:r>
      </w:hyperlink>
    </w:p>
    <w:p w14:paraId="3BBA19C1" w14:textId="40B6CBD0"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17" w:history="1">
        <w:r w:rsidR="00D0712F" w:rsidRPr="00B030FC">
          <w:rPr>
            <w:rStyle w:val="Hyperlink"/>
            <w:noProof/>
          </w:rPr>
          <w:t>2.1.4</w:t>
        </w:r>
        <w:r w:rsidR="00D0712F">
          <w:rPr>
            <w:rFonts w:asciiTheme="minorHAnsi" w:eastAsiaTheme="minorEastAsia" w:hAnsiTheme="minorHAnsi" w:cstheme="minorBidi"/>
            <w:noProof/>
            <w:sz w:val="22"/>
            <w:szCs w:val="22"/>
            <w:lang w:val="en-US"/>
          </w:rPr>
          <w:tab/>
        </w:r>
        <w:r w:rsidR="00D0712F" w:rsidRPr="00B030FC">
          <w:rPr>
            <w:rStyle w:val="Hyperlink"/>
            <w:noProof/>
          </w:rPr>
          <w:t>Notes</w:t>
        </w:r>
        <w:r w:rsidR="00D0712F">
          <w:rPr>
            <w:noProof/>
            <w:webHidden/>
          </w:rPr>
          <w:tab/>
        </w:r>
        <w:r w:rsidR="00D0712F">
          <w:rPr>
            <w:noProof/>
            <w:webHidden/>
          </w:rPr>
          <w:fldChar w:fldCharType="begin"/>
        </w:r>
        <w:r w:rsidR="00D0712F">
          <w:rPr>
            <w:noProof/>
            <w:webHidden/>
          </w:rPr>
          <w:instrText xml:space="preserve"> PAGEREF _Toc24373917 \h </w:instrText>
        </w:r>
        <w:r w:rsidR="00D0712F">
          <w:rPr>
            <w:noProof/>
            <w:webHidden/>
          </w:rPr>
        </w:r>
        <w:r w:rsidR="00D0712F">
          <w:rPr>
            <w:noProof/>
            <w:webHidden/>
          </w:rPr>
          <w:fldChar w:fldCharType="separate"/>
        </w:r>
        <w:r w:rsidR="00D0712F">
          <w:rPr>
            <w:noProof/>
            <w:webHidden/>
          </w:rPr>
          <w:t>6</w:t>
        </w:r>
        <w:r w:rsidR="00D0712F">
          <w:rPr>
            <w:noProof/>
            <w:webHidden/>
          </w:rPr>
          <w:fldChar w:fldCharType="end"/>
        </w:r>
      </w:hyperlink>
    </w:p>
    <w:p w14:paraId="6D7AC5D2" w14:textId="424E7447" w:rsidR="00D0712F" w:rsidRDefault="00797C0E">
      <w:pPr>
        <w:pStyle w:val="TOC2"/>
        <w:tabs>
          <w:tab w:val="left" w:pos="880"/>
          <w:tab w:val="right" w:leader="dot" w:pos="9710"/>
        </w:tabs>
        <w:rPr>
          <w:rFonts w:asciiTheme="minorHAnsi" w:eastAsiaTheme="minorEastAsia" w:hAnsiTheme="minorHAnsi" w:cstheme="minorBidi"/>
          <w:noProof/>
          <w:sz w:val="22"/>
          <w:szCs w:val="22"/>
          <w:lang w:val="en-US"/>
        </w:rPr>
      </w:pPr>
      <w:hyperlink w:anchor="_Toc24373918" w:history="1">
        <w:r w:rsidR="00D0712F" w:rsidRPr="00B030FC">
          <w:rPr>
            <w:rStyle w:val="Hyperlink"/>
            <w:noProof/>
          </w:rPr>
          <w:t>2.2</w:t>
        </w:r>
        <w:r w:rsidR="00D0712F">
          <w:rPr>
            <w:rFonts w:asciiTheme="minorHAnsi" w:eastAsiaTheme="minorEastAsia" w:hAnsiTheme="minorHAnsi" w:cstheme="minorBidi"/>
            <w:noProof/>
            <w:sz w:val="22"/>
            <w:szCs w:val="22"/>
            <w:lang w:val="en-US"/>
          </w:rPr>
          <w:tab/>
        </w:r>
        <w:r w:rsidR="00D0712F" w:rsidRPr="00B030FC">
          <w:rPr>
            <w:rStyle w:val="Hyperlink"/>
            <w:noProof/>
          </w:rPr>
          <w:t>Version 0.90</w:t>
        </w:r>
        <w:r w:rsidR="00D0712F">
          <w:rPr>
            <w:noProof/>
            <w:webHidden/>
          </w:rPr>
          <w:tab/>
        </w:r>
        <w:r w:rsidR="00D0712F">
          <w:rPr>
            <w:noProof/>
            <w:webHidden/>
          </w:rPr>
          <w:fldChar w:fldCharType="begin"/>
        </w:r>
        <w:r w:rsidR="00D0712F">
          <w:rPr>
            <w:noProof/>
            <w:webHidden/>
          </w:rPr>
          <w:instrText xml:space="preserve"> PAGEREF _Toc24373918 \h </w:instrText>
        </w:r>
        <w:r w:rsidR="00D0712F">
          <w:rPr>
            <w:noProof/>
            <w:webHidden/>
          </w:rPr>
        </w:r>
        <w:r w:rsidR="00D0712F">
          <w:rPr>
            <w:noProof/>
            <w:webHidden/>
          </w:rPr>
          <w:fldChar w:fldCharType="separate"/>
        </w:r>
        <w:r w:rsidR="00D0712F">
          <w:rPr>
            <w:noProof/>
            <w:webHidden/>
          </w:rPr>
          <w:t>6</w:t>
        </w:r>
        <w:r w:rsidR="00D0712F">
          <w:rPr>
            <w:noProof/>
            <w:webHidden/>
          </w:rPr>
          <w:fldChar w:fldCharType="end"/>
        </w:r>
      </w:hyperlink>
    </w:p>
    <w:p w14:paraId="1A03F8C9" w14:textId="263B4D12"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19" w:history="1">
        <w:r w:rsidR="00D0712F" w:rsidRPr="00B030FC">
          <w:rPr>
            <w:rStyle w:val="Hyperlink"/>
            <w:noProof/>
          </w:rPr>
          <w:t>2.2.1</w:t>
        </w:r>
        <w:r w:rsidR="00D0712F">
          <w:rPr>
            <w:rFonts w:asciiTheme="minorHAnsi" w:eastAsiaTheme="minorEastAsia" w:hAnsiTheme="minorHAnsi" w:cstheme="minorBidi"/>
            <w:noProof/>
            <w:sz w:val="22"/>
            <w:szCs w:val="22"/>
            <w:lang w:val="en-US"/>
          </w:rPr>
          <w:tab/>
        </w:r>
        <w:r w:rsidR="00D0712F" w:rsidRPr="00B030FC">
          <w:rPr>
            <w:rStyle w:val="Hyperlink"/>
            <w:noProof/>
          </w:rPr>
          <w:t>Not implemented / Limited functionality requirements</w:t>
        </w:r>
        <w:r w:rsidR="00D0712F">
          <w:rPr>
            <w:noProof/>
            <w:webHidden/>
          </w:rPr>
          <w:tab/>
        </w:r>
        <w:r w:rsidR="00D0712F">
          <w:rPr>
            <w:noProof/>
            <w:webHidden/>
          </w:rPr>
          <w:fldChar w:fldCharType="begin"/>
        </w:r>
        <w:r w:rsidR="00D0712F">
          <w:rPr>
            <w:noProof/>
            <w:webHidden/>
          </w:rPr>
          <w:instrText xml:space="preserve"> PAGEREF _Toc24373919 \h </w:instrText>
        </w:r>
        <w:r w:rsidR="00D0712F">
          <w:rPr>
            <w:noProof/>
            <w:webHidden/>
          </w:rPr>
        </w:r>
        <w:r w:rsidR="00D0712F">
          <w:rPr>
            <w:noProof/>
            <w:webHidden/>
          </w:rPr>
          <w:fldChar w:fldCharType="separate"/>
        </w:r>
        <w:r w:rsidR="00D0712F">
          <w:rPr>
            <w:noProof/>
            <w:webHidden/>
          </w:rPr>
          <w:t>7</w:t>
        </w:r>
        <w:r w:rsidR="00D0712F">
          <w:rPr>
            <w:noProof/>
            <w:webHidden/>
          </w:rPr>
          <w:fldChar w:fldCharType="end"/>
        </w:r>
      </w:hyperlink>
    </w:p>
    <w:p w14:paraId="256BF549" w14:textId="3E659E24"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20" w:history="1">
        <w:r w:rsidR="00D0712F" w:rsidRPr="00B030FC">
          <w:rPr>
            <w:rStyle w:val="Hyperlink"/>
            <w:noProof/>
          </w:rPr>
          <w:t>2.2.2</w:t>
        </w:r>
        <w:r w:rsidR="00D0712F">
          <w:rPr>
            <w:rFonts w:asciiTheme="minorHAnsi" w:eastAsiaTheme="minorEastAsia" w:hAnsiTheme="minorHAnsi" w:cstheme="minorBidi"/>
            <w:noProof/>
            <w:sz w:val="22"/>
            <w:szCs w:val="22"/>
            <w:lang w:val="en-US"/>
          </w:rPr>
          <w:tab/>
        </w:r>
        <w:r w:rsidR="00D0712F" w:rsidRPr="00B030FC">
          <w:rPr>
            <w:rStyle w:val="Hyperlink"/>
            <w:noProof/>
          </w:rPr>
          <w:t>Bug Fixes</w:t>
        </w:r>
        <w:r w:rsidR="00D0712F">
          <w:rPr>
            <w:noProof/>
            <w:webHidden/>
          </w:rPr>
          <w:tab/>
        </w:r>
        <w:r w:rsidR="00D0712F">
          <w:rPr>
            <w:noProof/>
            <w:webHidden/>
          </w:rPr>
          <w:fldChar w:fldCharType="begin"/>
        </w:r>
        <w:r w:rsidR="00D0712F">
          <w:rPr>
            <w:noProof/>
            <w:webHidden/>
          </w:rPr>
          <w:instrText xml:space="preserve"> PAGEREF _Toc24373920 \h </w:instrText>
        </w:r>
        <w:r w:rsidR="00D0712F">
          <w:rPr>
            <w:noProof/>
            <w:webHidden/>
          </w:rPr>
        </w:r>
        <w:r w:rsidR="00D0712F">
          <w:rPr>
            <w:noProof/>
            <w:webHidden/>
          </w:rPr>
          <w:fldChar w:fldCharType="separate"/>
        </w:r>
        <w:r w:rsidR="00D0712F">
          <w:rPr>
            <w:noProof/>
            <w:webHidden/>
          </w:rPr>
          <w:t>7</w:t>
        </w:r>
        <w:r w:rsidR="00D0712F">
          <w:rPr>
            <w:noProof/>
            <w:webHidden/>
          </w:rPr>
          <w:fldChar w:fldCharType="end"/>
        </w:r>
      </w:hyperlink>
    </w:p>
    <w:p w14:paraId="39ADC930" w14:textId="5B68F4F6"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21" w:history="1">
        <w:r w:rsidR="00D0712F" w:rsidRPr="00B030FC">
          <w:rPr>
            <w:rStyle w:val="Hyperlink"/>
            <w:noProof/>
          </w:rPr>
          <w:t>2.2.3</w:t>
        </w:r>
        <w:r w:rsidR="00D0712F">
          <w:rPr>
            <w:rFonts w:asciiTheme="minorHAnsi" w:eastAsiaTheme="minorEastAsia" w:hAnsiTheme="minorHAnsi" w:cstheme="minorBidi"/>
            <w:noProof/>
            <w:sz w:val="22"/>
            <w:szCs w:val="22"/>
            <w:lang w:val="en-US"/>
          </w:rPr>
          <w:tab/>
        </w:r>
        <w:r w:rsidR="00D0712F" w:rsidRPr="00B030FC">
          <w:rPr>
            <w:rStyle w:val="Hyperlink"/>
            <w:noProof/>
          </w:rPr>
          <w:t>Features added</w:t>
        </w:r>
        <w:r w:rsidR="00D0712F">
          <w:rPr>
            <w:noProof/>
            <w:webHidden/>
          </w:rPr>
          <w:tab/>
        </w:r>
        <w:r w:rsidR="00D0712F">
          <w:rPr>
            <w:noProof/>
            <w:webHidden/>
          </w:rPr>
          <w:fldChar w:fldCharType="begin"/>
        </w:r>
        <w:r w:rsidR="00D0712F">
          <w:rPr>
            <w:noProof/>
            <w:webHidden/>
          </w:rPr>
          <w:instrText xml:space="preserve"> PAGEREF _Toc24373921 \h </w:instrText>
        </w:r>
        <w:r w:rsidR="00D0712F">
          <w:rPr>
            <w:noProof/>
            <w:webHidden/>
          </w:rPr>
        </w:r>
        <w:r w:rsidR="00D0712F">
          <w:rPr>
            <w:noProof/>
            <w:webHidden/>
          </w:rPr>
          <w:fldChar w:fldCharType="separate"/>
        </w:r>
        <w:r w:rsidR="00D0712F">
          <w:rPr>
            <w:noProof/>
            <w:webHidden/>
          </w:rPr>
          <w:t>7</w:t>
        </w:r>
        <w:r w:rsidR="00D0712F">
          <w:rPr>
            <w:noProof/>
            <w:webHidden/>
          </w:rPr>
          <w:fldChar w:fldCharType="end"/>
        </w:r>
      </w:hyperlink>
    </w:p>
    <w:p w14:paraId="5B0BFDD8" w14:textId="66F18733"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22" w:history="1">
        <w:r w:rsidR="00D0712F" w:rsidRPr="00B030FC">
          <w:rPr>
            <w:rStyle w:val="Hyperlink"/>
            <w:noProof/>
          </w:rPr>
          <w:t>2.2.4</w:t>
        </w:r>
        <w:r w:rsidR="00D0712F">
          <w:rPr>
            <w:rFonts w:asciiTheme="minorHAnsi" w:eastAsiaTheme="minorEastAsia" w:hAnsiTheme="minorHAnsi" w:cstheme="minorBidi"/>
            <w:noProof/>
            <w:sz w:val="22"/>
            <w:szCs w:val="22"/>
            <w:lang w:val="en-US"/>
          </w:rPr>
          <w:tab/>
        </w:r>
        <w:r w:rsidR="00D0712F" w:rsidRPr="00B030FC">
          <w:rPr>
            <w:rStyle w:val="Hyperlink"/>
            <w:noProof/>
          </w:rPr>
          <w:t>Notes</w:t>
        </w:r>
        <w:r w:rsidR="00D0712F">
          <w:rPr>
            <w:noProof/>
            <w:webHidden/>
          </w:rPr>
          <w:tab/>
        </w:r>
        <w:r w:rsidR="00D0712F">
          <w:rPr>
            <w:noProof/>
            <w:webHidden/>
          </w:rPr>
          <w:fldChar w:fldCharType="begin"/>
        </w:r>
        <w:r w:rsidR="00D0712F">
          <w:rPr>
            <w:noProof/>
            <w:webHidden/>
          </w:rPr>
          <w:instrText xml:space="preserve"> PAGEREF _Toc24373922 \h </w:instrText>
        </w:r>
        <w:r w:rsidR="00D0712F">
          <w:rPr>
            <w:noProof/>
            <w:webHidden/>
          </w:rPr>
        </w:r>
        <w:r w:rsidR="00D0712F">
          <w:rPr>
            <w:noProof/>
            <w:webHidden/>
          </w:rPr>
          <w:fldChar w:fldCharType="separate"/>
        </w:r>
        <w:r w:rsidR="00D0712F">
          <w:rPr>
            <w:noProof/>
            <w:webHidden/>
          </w:rPr>
          <w:t>7</w:t>
        </w:r>
        <w:r w:rsidR="00D0712F">
          <w:rPr>
            <w:noProof/>
            <w:webHidden/>
          </w:rPr>
          <w:fldChar w:fldCharType="end"/>
        </w:r>
      </w:hyperlink>
    </w:p>
    <w:p w14:paraId="76162547" w14:textId="041353E4" w:rsidR="00D0712F" w:rsidRDefault="00797C0E">
      <w:pPr>
        <w:pStyle w:val="TOC2"/>
        <w:tabs>
          <w:tab w:val="left" w:pos="880"/>
          <w:tab w:val="right" w:leader="dot" w:pos="9710"/>
        </w:tabs>
        <w:rPr>
          <w:rFonts w:asciiTheme="minorHAnsi" w:eastAsiaTheme="minorEastAsia" w:hAnsiTheme="minorHAnsi" w:cstheme="minorBidi"/>
          <w:noProof/>
          <w:sz w:val="22"/>
          <w:szCs w:val="22"/>
          <w:lang w:val="en-US"/>
        </w:rPr>
      </w:pPr>
      <w:hyperlink w:anchor="_Toc24373923" w:history="1">
        <w:r w:rsidR="00D0712F" w:rsidRPr="00B030FC">
          <w:rPr>
            <w:rStyle w:val="Hyperlink"/>
            <w:noProof/>
          </w:rPr>
          <w:t>2.3</w:t>
        </w:r>
        <w:r w:rsidR="00D0712F">
          <w:rPr>
            <w:rFonts w:asciiTheme="minorHAnsi" w:eastAsiaTheme="minorEastAsia" w:hAnsiTheme="minorHAnsi" w:cstheme="minorBidi"/>
            <w:noProof/>
            <w:sz w:val="22"/>
            <w:szCs w:val="22"/>
            <w:lang w:val="en-US"/>
          </w:rPr>
          <w:tab/>
        </w:r>
        <w:r w:rsidR="00D0712F" w:rsidRPr="00B030FC">
          <w:rPr>
            <w:rStyle w:val="Hyperlink"/>
            <w:noProof/>
          </w:rPr>
          <w:t>Version 0.83</w:t>
        </w:r>
        <w:r w:rsidR="00D0712F">
          <w:rPr>
            <w:noProof/>
            <w:webHidden/>
          </w:rPr>
          <w:tab/>
        </w:r>
        <w:r w:rsidR="00D0712F">
          <w:rPr>
            <w:noProof/>
            <w:webHidden/>
          </w:rPr>
          <w:fldChar w:fldCharType="begin"/>
        </w:r>
        <w:r w:rsidR="00D0712F">
          <w:rPr>
            <w:noProof/>
            <w:webHidden/>
          </w:rPr>
          <w:instrText xml:space="preserve"> PAGEREF _Toc24373923 \h </w:instrText>
        </w:r>
        <w:r w:rsidR="00D0712F">
          <w:rPr>
            <w:noProof/>
            <w:webHidden/>
          </w:rPr>
        </w:r>
        <w:r w:rsidR="00D0712F">
          <w:rPr>
            <w:noProof/>
            <w:webHidden/>
          </w:rPr>
          <w:fldChar w:fldCharType="separate"/>
        </w:r>
        <w:r w:rsidR="00D0712F">
          <w:rPr>
            <w:noProof/>
            <w:webHidden/>
          </w:rPr>
          <w:t>7</w:t>
        </w:r>
        <w:r w:rsidR="00D0712F">
          <w:rPr>
            <w:noProof/>
            <w:webHidden/>
          </w:rPr>
          <w:fldChar w:fldCharType="end"/>
        </w:r>
      </w:hyperlink>
    </w:p>
    <w:p w14:paraId="4AA0FE84" w14:textId="2C0F6FF7"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24" w:history="1">
        <w:r w:rsidR="00D0712F" w:rsidRPr="00B030FC">
          <w:rPr>
            <w:rStyle w:val="Hyperlink"/>
            <w:noProof/>
          </w:rPr>
          <w:t>2.3.1</w:t>
        </w:r>
        <w:r w:rsidR="00D0712F">
          <w:rPr>
            <w:rFonts w:asciiTheme="minorHAnsi" w:eastAsiaTheme="minorEastAsia" w:hAnsiTheme="minorHAnsi" w:cstheme="minorBidi"/>
            <w:noProof/>
            <w:sz w:val="22"/>
            <w:szCs w:val="22"/>
            <w:lang w:val="en-US"/>
          </w:rPr>
          <w:tab/>
        </w:r>
        <w:r w:rsidR="00D0712F" w:rsidRPr="00B030FC">
          <w:rPr>
            <w:rStyle w:val="Hyperlink"/>
            <w:noProof/>
          </w:rPr>
          <w:t>Not implemented / Limited functionality requirements</w:t>
        </w:r>
        <w:r w:rsidR="00D0712F">
          <w:rPr>
            <w:noProof/>
            <w:webHidden/>
          </w:rPr>
          <w:tab/>
        </w:r>
        <w:r w:rsidR="00D0712F">
          <w:rPr>
            <w:noProof/>
            <w:webHidden/>
          </w:rPr>
          <w:fldChar w:fldCharType="begin"/>
        </w:r>
        <w:r w:rsidR="00D0712F">
          <w:rPr>
            <w:noProof/>
            <w:webHidden/>
          </w:rPr>
          <w:instrText xml:space="preserve"> PAGEREF _Toc24373924 \h </w:instrText>
        </w:r>
        <w:r w:rsidR="00D0712F">
          <w:rPr>
            <w:noProof/>
            <w:webHidden/>
          </w:rPr>
        </w:r>
        <w:r w:rsidR="00D0712F">
          <w:rPr>
            <w:noProof/>
            <w:webHidden/>
          </w:rPr>
          <w:fldChar w:fldCharType="separate"/>
        </w:r>
        <w:r w:rsidR="00D0712F">
          <w:rPr>
            <w:noProof/>
            <w:webHidden/>
          </w:rPr>
          <w:t>8</w:t>
        </w:r>
        <w:r w:rsidR="00D0712F">
          <w:rPr>
            <w:noProof/>
            <w:webHidden/>
          </w:rPr>
          <w:fldChar w:fldCharType="end"/>
        </w:r>
      </w:hyperlink>
    </w:p>
    <w:p w14:paraId="1D50F32F" w14:textId="0F473CD5"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25" w:history="1">
        <w:r w:rsidR="00D0712F" w:rsidRPr="00B030FC">
          <w:rPr>
            <w:rStyle w:val="Hyperlink"/>
            <w:noProof/>
          </w:rPr>
          <w:t>2.3.2</w:t>
        </w:r>
        <w:r w:rsidR="00D0712F">
          <w:rPr>
            <w:rFonts w:asciiTheme="minorHAnsi" w:eastAsiaTheme="minorEastAsia" w:hAnsiTheme="minorHAnsi" w:cstheme="minorBidi"/>
            <w:noProof/>
            <w:sz w:val="22"/>
            <w:szCs w:val="22"/>
            <w:lang w:val="en-US"/>
          </w:rPr>
          <w:tab/>
        </w:r>
        <w:r w:rsidR="00D0712F" w:rsidRPr="00B030FC">
          <w:rPr>
            <w:rStyle w:val="Hyperlink"/>
            <w:noProof/>
          </w:rPr>
          <w:t>Bug Fixes</w:t>
        </w:r>
        <w:r w:rsidR="00D0712F">
          <w:rPr>
            <w:noProof/>
            <w:webHidden/>
          </w:rPr>
          <w:tab/>
        </w:r>
        <w:r w:rsidR="00D0712F">
          <w:rPr>
            <w:noProof/>
            <w:webHidden/>
          </w:rPr>
          <w:fldChar w:fldCharType="begin"/>
        </w:r>
        <w:r w:rsidR="00D0712F">
          <w:rPr>
            <w:noProof/>
            <w:webHidden/>
          </w:rPr>
          <w:instrText xml:space="preserve"> PAGEREF _Toc24373925 \h </w:instrText>
        </w:r>
        <w:r w:rsidR="00D0712F">
          <w:rPr>
            <w:noProof/>
            <w:webHidden/>
          </w:rPr>
        </w:r>
        <w:r w:rsidR="00D0712F">
          <w:rPr>
            <w:noProof/>
            <w:webHidden/>
          </w:rPr>
          <w:fldChar w:fldCharType="separate"/>
        </w:r>
        <w:r w:rsidR="00D0712F">
          <w:rPr>
            <w:noProof/>
            <w:webHidden/>
          </w:rPr>
          <w:t>8</w:t>
        </w:r>
        <w:r w:rsidR="00D0712F">
          <w:rPr>
            <w:noProof/>
            <w:webHidden/>
          </w:rPr>
          <w:fldChar w:fldCharType="end"/>
        </w:r>
      </w:hyperlink>
    </w:p>
    <w:p w14:paraId="458E14C3" w14:textId="51B85D53"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26" w:history="1">
        <w:r w:rsidR="00D0712F" w:rsidRPr="00B030FC">
          <w:rPr>
            <w:rStyle w:val="Hyperlink"/>
            <w:noProof/>
          </w:rPr>
          <w:t>2.3.3</w:t>
        </w:r>
        <w:r w:rsidR="00D0712F">
          <w:rPr>
            <w:rFonts w:asciiTheme="minorHAnsi" w:eastAsiaTheme="minorEastAsia" w:hAnsiTheme="minorHAnsi" w:cstheme="minorBidi"/>
            <w:noProof/>
            <w:sz w:val="22"/>
            <w:szCs w:val="22"/>
            <w:lang w:val="en-US"/>
          </w:rPr>
          <w:tab/>
        </w:r>
        <w:r w:rsidR="00D0712F" w:rsidRPr="00B030FC">
          <w:rPr>
            <w:rStyle w:val="Hyperlink"/>
            <w:noProof/>
          </w:rPr>
          <w:t>Features added</w:t>
        </w:r>
        <w:r w:rsidR="00D0712F">
          <w:rPr>
            <w:noProof/>
            <w:webHidden/>
          </w:rPr>
          <w:tab/>
        </w:r>
        <w:r w:rsidR="00D0712F">
          <w:rPr>
            <w:noProof/>
            <w:webHidden/>
          </w:rPr>
          <w:fldChar w:fldCharType="begin"/>
        </w:r>
        <w:r w:rsidR="00D0712F">
          <w:rPr>
            <w:noProof/>
            <w:webHidden/>
          </w:rPr>
          <w:instrText xml:space="preserve"> PAGEREF _Toc24373926 \h </w:instrText>
        </w:r>
        <w:r w:rsidR="00D0712F">
          <w:rPr>
            <w:noProof/>
            <w:webHidden/>
          </w:rPr>
        </w:r>
        <w:r w:rsidR="00D0712F">
          <w:rPr>
            <w:noProof/>
            <w:webHidden/>
          </w:rPr>
          <w:fldChar w:fldCharType="separate"/>
        </w:r>
        <w:r w:rsidR="00D0712F">
          <w:rPr>
            <w:noProof/>
            <w:webHidden/>
          </w:rPr>
          <w:t>8</w:t>
        </w:r>
        <w:r w:rsidR="00D0712F">
          <w:rPr>
            <w:noProof/>
            <w:webHidden/>
          </w:rPr>
          <w:fldChar w:fldCharType="end"/>
        </w:r>
      </w:hyperlink>
    </w:p>
    <w:p w14:paraId="76BF49A3" w14:textId="34EC1BBA"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27" w:history="1">
        <w:r w:rsidR="00D0712F" w:rsidRPr="00B030FC">
          <w:rPr>
            <w:rStyle w:val="Hyperlink"/>
            <w:noProof/>
          </w:rPr>
          <w:t>2.3.4</w:t>
        </w:r>
        <w:r w:rsidR="00D0712F">
          <w:rPr>
            <w:rFonts w:asciiTheme="minorHAnsi" w:eastAsiaTheme="minorEastAsia" w:hAnsiTheme="minorHAnsi" w:cstheme="minorBidi"/>
            <w:noProof/>
            <w:sz w:val="22"/>
            <w:szCs w:val="22"/>
            <w:lang w:val="en-US"/>
          </w:rPr>
          <w:tab/>
        </w:r>
        <w:r w:rsidR="00D0712F" w:rsidRPr="00B030FC">
          <w:rPr>
            <w:rStyle w:val="Hyperlink"/>
            <w:noProof/>
          </w:rPr>
          <w:t>Notes</w:t>
        </w:r>
        <w:r w:rsidR="00D0712F">
          <w:rPr>
            <w:noProof/>
            <w:webHidden/>
          </w:rPr>
          <w:tab/>
        </w:r>
        <w:r w:rsidR="00D0712F">
          <w:rPr>
            <w:noProof/>
            <w:webHidden/>
          </w:rPr>
          <w:fldChar w:fldCharType="begin"/>
        </w:r>
        <w:r w:rsidR="00D0712F">
          <w:rPr>
            <w:noProof/>
            <w:webHidden/>
          </w:rPr>
          <w:instrText xml:space="preserve"> PAGEREF _Toc24373927 \h </w:instrText>
        </w:r>
        <w:r w:rsidR="00D0712F">
          <w:rPr>
            <w:noProof/>
            <w:webHidden/>
          </w:rPr>
        </w:r>
        <w:r w:rsidR="00D0712F">
          <w:rPr>
            <w:noProof/>
            <w:webHidden/>
          </w:rPr>
          <w:fldChar w:fldCharType="separate"/>
        </w:r>
        <w:r w:rsidR="00D0712F">
          <w:rPr>
            <w:noProof/>
            <w:webHidden/>
          </w:rPr>
          <w:t>8</w:t>
        </w:r>
        <w:r w:rsidR="00D0712F">
          <w:rPr>
            <w:noProof/>
            <w:webHidden/>
          </w:rPr>
          <w:fldChar w:fldCharType="end"/>
        </w:r>
      </w:hyperlink>
    </w:p>
    <w:p w14:paraId="2378F963" w14:textId="32779A29" w:rsidR="00D0712F" w:rsidRDefault="00797C0E">
      <w:pPr>
        <w:pStyle w:val="TOC2"/>
        <w:tabs>
          <w:tab w:val="left" w:pos="880"/>
          <w:tab w:val="right" w:leader="dot" w:pos="9710"/>
        </w:tabs>
        <w:rPr>
          <w:rFonts w:asciiTheme="minorHAnsi" w:eastAsiaTheme="minorEastAsia" w:hAnsiTheme="minorHAnsi" w:cstheme="minorBidi"/>
          <w:noProof/>
          <w:sz w:val="22"/>
          <w:szCs w:val="22"/>
          <w:lang w:val="en-US"/>
        </w:rPr>
      </w:pPr>
      <w:hyperlink w:anchor="_Toc24373928" w:history="1">
        <w:r w:rsidR="00D0712F" w:rsidRPr="00B030FC">
          <w:rPr>
            <w:rStyle w:val="Hyperlink"/>
            <w:noProof/>
          </w:rPr>
          <w:t>2.4</w:t>
        </w:r>
        <w:r w:rsidR="00D0712F">
          <w:rPr>
            <w:rFonts w:asciiTheme="minorHAnsi" w:eastAsiaTheme="minorEastAsia" w:hAnsiTheme="minorHAnsi" w:cstheme="minorBidi"/>
            <w:noProof/>
            <w:sz w:val="22"/>
            <w:szCs w:val="22"/>
            <w:lang w:val="en-US"/>
          </w:rPr>
          <w:tab/>
        </w:r>
        <w:r w:rsidR="00D0712F" w:rsidRPr="00B030FC">
          <w:rPr>
            <w:rStyle w:val="Hyperlink"/>
            <w:noProof/>
          </w:rPr>
          <w:t>Version 0.82</w:t>
        </w:r>
        <w:r w:rsidR="00D0712F">
          <w:rPr>
            <w:noProof/>
            <w:webHidden/>
          </w:rPr>
          <w:tab/>
        </w:r>
        <w:r w:rsidR="00D0712F">
          <w:rPr>
            <w:noProof/>
            <w:webHidden/>
          </w:rPr>
          <w:fldChar w:fldCharType="begin"/>
        </w:r>
        <w:r w:rsidR="00D0712F">
          <w:rPr>
            <w:noProof/>
            <w:webHidden/>
          </w:rPr>
          <w:instrText xml:space="preserve"> PAGEREF _Toc24373928 \h </w:instrText>
        </w:r>
        <w:r w:rsidR="00D0712F">
          <w:rPr>
            <w:noProof/>
            <w:webHidden/>
          </w:rPr>
        </w:r>
        <w:r w:rsidR="00D0712F">
          <w:rPr>
            <w:noProof/>
            <w:webHidden/>
          </w:rPr>
          <w:fldChar w:fldCharType="separate"/>
        </w:r>
        <w:r w:rsidR="00D0712F">
          <w:rPr>
            <w:noProof/>
            <w:webHidden/>
          </w:rPr>
          <w:t>8</w:t>
        </w:r>
        <w:r w:rsidR="00D0712F">
          <w:rPr>
            <w:noProof/>
            <w:webHidden/>
          </w:rPr>
          <w:fldChar w:fldCharType="end"/>
        </w:r>
      </w:hyperlink>
    </w:p>
    <w:p w14:paraId="73041883" w14:textId="2889E0E6"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29" w:history="1">
        <w:r w:rsidR="00D0712F" w:rsidRPr="00B030FC">
          <w:rPr>
            <w:rStyle w:val="Hyperlink"/>
            <w:noProof/>
          </w:rPr>
          <w:t>2.4.1</w:t>
        </w:r>
        <w:r w:rsidR="00D0712F">
          <w:rPr>
            <w:rFonts w:asciiTheme="minorHAnsi" w:eastAsiaTheme="minorEastAsia" w:hAnsiTheme="minorHAnsi" w:cstheme="minorBidi"/>
            <w:noProof/>
            <w:sz w:val="22"/>
            <w:szCs w:val="22"/>
            <w:lang w:val="en-US"/>
          </w:rPr>
          <w:tab/>
        </w:r>
        <w:r w:rsidR="00D0712F" w:rsidRPr="00B030FC">
          <w:rPr>
            <w:rStyle w:val="Hyperlink"/>
            <w:noProof/>
          </w:rPr>
          <w:t>Not implemented / Limited functionality requirements</w:t>
        </w:r>
        <w:r w:rsidR="00D0712F">
          <w:rPr>
            <w:noProof/>
            <w:webHidden/>
          </w:rPr>
          <w:tab/>
        </w:r>
        <w:r w:rsidR="00D0712F">
          <w:rPr>
            <w:noProof/>
            <w:webHidden/>
          </w:rPr>
          <w:fldChar w:fldCharType="begin"/>
        </w:r>
        <w:r w:rsidR="00D0712F">
          <w:rPr>
            <w:noProof/>
            <w:webHidden/>
          </w:rPr>
          <w:instrText xml:space="preserve"> PAGEREF _Toc24373929 \h </w:instrText>
        </w:r>
        <w:r w:rsidR="00D0712F">
          <w:rPr>
            <w:noProof/>
            <w:webHidden/>
          </w:rPr>
        </w:r>
        <w:r w:rsidR="00D0712F">
          <w:rPr>
            <w:noProof/>
            <w:webHidden/>
          </w:rPr>
          <w:fldChar w:fldCharType="separate"/>
        </w:r>
        <w:r w:rsidR="00D0712F">
          <w:rPr>
            <w:noProof/>
            <w:webHidden/>
          </w:rPr>
          <w:t>9</w:t>
        </w:r>
        <w:r w:rsidR="00D0712F">
          <w:rPr>
            <w:noProof/>
            <w:webHidden/>
          </w:rPr>
          <w:fldChar w:fldCharType="end"/>
        </w:r>
      </w:hyperlink>
    </w:p>
    <w:p w14:paraId="7F2D59B7" w14:textId="767D6274"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30" w:history="1">
        <w:r w:rsidR="00D0712F" w:rsidRPr="00B030FC">
          <w:rPr>
            <w:rStyle w:val="Hyperlink"/>
            <w:noProof/>
          </w:rPr>
          <w:t>2.4.2</w:t>
        </w:r>
        <w:r w:rsidR="00D0712F">
          <w:rPr>
            <w:rFonts w:asciiTheme="minorHAnsi" w:eastAsiaTheme="minorEastAsia" w:hAnsiTheme="minorHAnsi" w:cstheme="minorBidi"/>
            <w:noProof/>
            <w:sz w:val="22"/>
            <w:szCs w:val="22"/>
            <w:lang w:val="en-US"/>
          </w:rPr>
          <w:tab/>
        </w:r>
        <w:r w:rsidR="00D0712F" w:rsidRPr="00B030FC">
          <w:rPr>
            <w:rStyle w:val="Hyperlink"/>
            <w:noProof/>
          </w:rPr>
          <w:t>Bug Fixes</w:t>
        </w:r>
        <w:r w:rsidR="00D0712F">
          <w:rPr>
            <w:noProof/>
            <w:webHidden/>
          </w:rPr>
          <w:tab/>
        </w:r>
        <w:r w:rsidR="00D0712F">
          <w:rPr>
            <w:noProof/>
            <w:webHidden/>
          </w:rPr>
          <w:fldChar w:fldCharType="begin"/>
        </w:r>
        <w:r w:rsidR="00D0712F">
          <w:rPr>
            <w:noProof/>
            <w:webHidden/>
          </w:rPr>
          <w:instrText xml:space="preserve"> PAGEREF _Toc24373930 \h </w:instrText>
        </w:r>
        <w:r w:rsidR="00D0712F">
          <w:rPr>
            <w:noProof/>
            <w:webHidden/>
          </w:rPr>
        </w:r>
        <w:r w:rsidR="00D0712F">
          <w:rPr>
            <w:noProof/>
            <w:webHidden/>
          </w:rPr>
          <w:fldChar w:fldCharType="separate"/>
        </w:r>
        <w:r w:rsidR="00D0712F">
          <w:rPr>
            <w:noProof/>
            <w:webHidden/>
          </w:rPr>
          <w:t>9</w:t>
        </w:r>
        <w:r w:rsidR="00D0712F">
          <w:rPr>
            <w:noProof/>
            <w:webHidden/>
          </w:rPr>
          <w:fldChar w:fldCharType="end"/>
        </w:r>
      </w:hyperlink>
    </w:p>
    <w:p w14:paraId="09D7B2B3" w14:textId="15D5ECC7"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31" w:history="1">
        <w:r w:rsidR="00D0712F" w:rsidRPr="00B030FC">
          <w:rPr>
            <w:rStyle w:val="Hyperlink"/>
            <w:noProof/>
          </w:rPr>
          <w:t>2.4.3</w:t>
        </w:r>
        <w:r w:rsidR="00D0712F">
          <w:rPr>
            <w:rFonts w:asciiTheme="minorHAnsi" w:eastAsiaTheme="minorEastAsia" w:hAnsiTheme="minorHAnsi" w:cstheme="minorBidi"/>
            <w:noProof/>
            <w:sz w:val="22"/>
            <w:szCs w:val="22"/>
            <w:lang w:val="en-US"/>
          </w:rPr>
          <w:tab/>
        </w:r>
        <w:r w:rsidR="00D0712F" w:rsidRPr="00B030FC">
          <w:rPr>
            <w:rStyle w:val="Hyperlink"/>
            <w:noProof/>
          </w:rPr>
          <w:t>Features added</w:t>
        </w:r>
        <w:r w:rsidR="00D0712F">
          <w:rPr>
            <w:noProof/>
            <w:webHidden/>
          </w:rPr>
          <w:tab/>
        </w:r>
        <w:r w:rsidR="00D0712F">
          <w:rPr>
            <w:noProof/>
            <w:webHidden/>
          </w:rPr>
          <w:fldChar w:fldCharType="begin"/>
        </w:r>
        <w:r w:rsidR="00D0712F">
          <w:rPr>
            <w:noProof/>
            <w:webHidden/>
          </w:rPr>
          <w:instrText xml:space="preserve"> PAGEREF _Toc24373931 \h </w:instrText>
        </w:r>
        <w:r w:rsidR="00D0712F">
          <w:rPr>
            <w:noProof/>
            <w:webHidden/>
          </w:rPr>
        </w:r>
        <w:r w:rsidR="00D0712F">
          <w:rPr>
            <w:noProof/>
            <w:webHidden/>
          </w:rPr>
          <w:fldChar w:fldCharType="separate"/>
        </w:r>
        <w:r w:rsidR="00D0712F">
          <w:rPr>
            <w:noProof/>
            <w:webHidden/>
          </w:rPr>
          <w:t>9</w:t>
        </w:r>
        <w:r w:rsidR="00D0712F">
          <w:rPr>
            <w:noProof/>
            <w:webHidden/>
          </w:rPr>
          <w:fldChar w:fldCharType="end"/>
        </w:r>
      </w:hyperlink>
    </w:p>
    <w:p w14:paraId="32EF4230" w14:textId="24DC037D"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32" w:history="1">
        <w:r w:rsidR="00D0712F" w:rsidRPr="00B030FC">
          <w:rPr>
            <w:rStyle w:val="Hyperlink"/>
            <w:noProof/>
          </w:rPr>
          <w:t>2.4.4</w:t>
        </w:r>
        <w:r w:rsidR="00D0712F">
          <w:rPr>
            <w:rFonts w:asciiTheme="minorHAnsi" w:eastAsiaTheme="minorEastAsia" w:hAnsiTheme="minorHAnsi" w:cstheme="minorBidi"/>
            <w:noProof/>
            <w:sz w:val="22"/>
            <w:szCs w:val="22"/>
            <w:lang w:val="en-US"/>
          </w:rPr>
          <w:tab/>
        </w:r>
        <w:r w:rsidR="00D0712F" w:rsidRPr="00B030FC">
          <w:rPr>
            <w:rStyle w:val="Hyperlink"/>
            <w:noProof/>
          </w:rPr>
          <w:t>Notes</w:t>
        </w:r>
        <w:r w:rsidR="00D0712F">
          <w:rPr>
            <w:noProof/>
            <w:webHidden/>
          </w:rPr>
          <w:tab/>
        </w:r>
        <w:r w:rsidR="00D0712F">
          <w:rPr>
            <w:noProof/>
            <w:webHidden/>
          </w:rPr>
          <w:fldChar w:fldCharType="begin"/>
        </w:r>
        <w:r w:rsidR="00D0712F">
          <w:rPr>
            <w:noProof/>
            <w:webHidden/>
          </w:rPr>
          <w:instrText xml:space="preserve"> PAGEREF _Toc24373932 \h </w:instrText>
        </w:r>
        <w:r w:rsidR="00D0712F">
          <w:rPr>
            <w:noProof/>
            <w:webHidden/>
          </w:rPr>
        </w:r>
        <w:r w:rsidR="00D0712F">
          <w:rPr>
            <w:noProof/>
            <w:webHidden/>
          </w:rPr>
          <w:fldChar w:fldCharType="separate"/>
        </w:r>
        <w:r w:rsidR="00D0712F">
          <w:rPr>
            <w:noProof/>
            <w:webHidden/>
          </w:rPr>
          <w:t>9</w:t>
        </w:r>
        <w:r w:rsidR="00D0712F">
          <w:rPr>
            <w:noProof/>
            <w:webHidden/>
          </w:rPr>
          <w:fldChar w:fldCharType="end"/>
        </w:r>
      </w:hyperlink>
    </w:p>
    <w:p w14:paraId="1FCAF804" w14:textId="0ADD924A" w:rsidR="00D0712F" w:rsidRDefault="00797C0E">
      <w:pPr>
        <w:pStyle w:val="TOC2"/>
        <w:tabs>
          <w:tab w:val="left" w:pos="880"/>
          <w:tab w:val="right" w:leader="dot" w:pos="9710"/>
        </w:tabs>
        <w:rPr>
          <w:rFonts w:asciiTheme="minorHAnsi" w:eastAsiaTheme="minorEastAsia" w:hAnsiTheme="minorHAnsi" w:cstheme="minorBidi"/>
          <w:noProof/>
          <w:sz w:val="22"/>
          <w:szCs w:val="22"/>
          <w:lang w:val="en-US"/>
        </w:rPr>
      </w:pPr>
      <w:hyperlink w:anchor="_Toc24373933" w:history="1">
        <w:r w:rsidR="00D0712F" w:rsidRPr="00B030FC">
          <w:rPr>
            <w:rStyle w:val="Hyperlink"/>
            <w:noProof/>
          </w:rPr>
          <w:t>2.5</w:t>
        </w:r>
        <w:r w:rsidR="00D0712F">
          <w:rPr>
            <w:rFonts w:asciiTheme="minorHAnsi" w:eastAsiaTheme="minorEastAsia" w:hAnsiTheme="minorHAnsi" w:cstheme="minorBidi"/>
            <w:noProof/>
            <w:sz w:val="22"/>
            <w:szCs w:val="22"/>
            <w:lang w:val="en-US"/>
          </w:rPr>
          <w:tab/>
        </w:r>
        <w:r w:rsidR="00D0712F" w:rsidRPr="00B030FC">
          <w:rPr>
            <w:rStyle w:val="Hyperlink"/>
            <w:noProof/>
          </w:rPr>
          <w:t>Version 0.81</w:t>
        </w:r>
        <w:r w:rsidR="00D0712F">
          <w:rPr>
            <w:noProof/>
            <w:webHidden/>
          </w:rPr>
          <w:tab/>
        </w:r>
        <w:r w:rsidR="00D0712F">
          <w:rPr>
            <w:noProof/>
            <w:webHidden/>
          </w:rPr>
          <w:fldChar w:fldCharType="begin"/>
        </w:r>
        <w:r w:rsidR="00D0712F">
          <w:rPr>
            <w:noProof/>
            <w:webHidden/>
          </w:rPr>
          <w:instrText xml:space="preserve"> PAGEREF _Toc24373933 \h </w:instrText>
        </w:r>
        <w:r w:rsidR="00D0712F">
          <w:rPr>
            <w:noProof/>
            <w:webHidden/>
          </w:rPr>
        </w:r>
        <w:r w:rsidR="00D0712F">
          <w:rPr>
            <w:noProof/>
            <w:webHidden/>
          </w:rPr>
          <w:fldChar w:fldCharType="separate"/>
        </w:r>
        <w:r w:rsidR="00D0712F">
          <w:rPr>
            <w:noProof/>
            <w:webHidden/>
          </w:rPr>
          <w:t>9</w:t>
        </w:r>
        <w:r w:rsidR="00D0712F">
          <w:rPr>
            <w:noProof/>
            <w:webHidden/>
          </w:rPr>
          <w:fldChar w:fldCharType="end"/>
        </w:r>
      </w:hyperlink>
    </w:p>
    <w:p w14:paraId="48997D5B" w14:textId="1ECBFB96"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34" w:history="1">
        <w:r w:rsidR="00D0712F" w:rsidRPr="00B030FC">
          <w:rPr>
            <w:rStyle w:val="Hyperlink"/>
            <w:noProof/>
          </w:rPr>
          <w:t>2.5.1</w:t>
        </w:r>
        <w:r w:rsidR="00D0712F">
          <w:rPr>
            <w:rFonts w:asciiTheme="minorHAnsi" w:eastAsiaTheme="minorEastAsia" w:hAnsiTheme="minorHAnsi" w:cstheme="minorBidi"/>
            <w:noProof/>
            <w:sz w:val="22"/>
            <w:szCs w:val="22"/>
            <w:lang w:val="en-US"/>
          </w:rPr>
          <w:tab/>
        </w:r>
        <w:r w:rsidR="00D0712F" w:rsidRPr="00B030FC">
          <w:rPr>
            <w:rStyle w:val="Hyperlink"/>
            <w:noProof/>
          </w:rPr>
          <w:t>Not implemented / Limited functionality requirements</w:t>
        </w:r>
        <w:r w:rsidR="00D0712F">
          <w:rPr>
            <w:noProof/>
            <w:webHidden/>
          </w:rPr>
          <w:tab/>
        </w:r>
        <w:r w:rsidR="00D0712F">
          <w:rPr>
            <w:noProof/>
            <w:webHidden/>
          </w:rPr>
          <w:fldChar w:fldCharType="begin"/>
        </w:r>
        <w:r w:rsidR="00D0712F">
          <w:rPr>
            <w:noProof/>
            <w:webHidden/>
          </w:rPr>
          <w:instrText xml:space="preserve"> PAGEREF _Toc24373934 \h </w:instrText>
        </w:r>
        <w:r w:rsidR="00D0712F">
          <w:rPr>
            <w:noProof/>
            <w:webHidden/>
          </w:rPr>
        </w:r>
        <w:r w:rsidR="00D0712F">
          <w:rPr>
            <w:noProof/>
            <w:webHidden/>
          </w:rPr>
          <w:fldChar w:fldCharType="separate"/>
        </w:r>
        <w:r w:rsidR="00D0712F">
          <w:rPr>
            <w:noProof/>
            <w:webHidden/>
          </w:rPr>
          <w:t>10</w:t>
        </w:r>
        <w:r w:rsidR="00D0712F">
          <w:rPr>
            <w:noProof/>
            <w:webHidden/>
          </w:rPr>
          <w:fldChar w:fldCharType="end"/>
        </w:r>
      </w:hyperlink>
    </w:p>
    <w:p w14:paraId="436AE5F9" w14:textId="23650A9E"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38" w:history="1">
        <w:r w:rsidR="00D0712F" w:rsidRPr="00B030FC">
          <w:rPr>
            <w:rStyle w:val="Hyperlink"/>
            <w:noProof/>
          </w:rPr>
          <w:t>2.5.2</w:t>
        </w:r>
        <w:r w:rsidR="00D0712F">
          <w:rPr>
            <w:rFonts w:asciiTheme="minorHAnsi" w:eastAsiaTheme="minorEastAsia" w:hAnsiTheme="minorHAnsi" w:cstheme="minorBidi"/>
            <w:noProof/>
            <w:sz w:val="22"/>
            <w:szCs w:val="22"/>
            <w:lang w:val="en-US"/>
          </w:rPr>
          <w:tab/>
        </w:r>
        <w:r w:rsidR="00D0712F" w:rsidRPr="00B030FC">
          <w:rPr>
            <w:rStyle w:val="Hyperlink"/>
            <w:noProof/>
          </w:rPr>
          <w:t>Bug Fixes</w:t>
        </w:r>
        <w:r w:rsidR="00D0712F">
          <w:rPr>
            <w:noProof/>
            <w:webHidden/>
          </w:rPr>
          <w:tab/>
        </w:r>
        <w:r w:rsidR="00D0712F">
          <w:rPr>
            <w:noProof/>
            <w:webHidden/>
          </w:rPr>
          <w:fldChar w:fldCharType="begin"/>
        </w:r>
        <w:r w:rsidR="00D0712F">
          <w:rPr>
            <w:noProof/>
            <w:webHidden/>
          </w:rPr>
          <w:instrText xml:space="preserve"> PAGEREF _Toc24373938 \h </w:instrText>
        </w:r>
        <w:r w:rsidR="00D0712F">
          <w:rPr>
            <w:noProof/>
            <w:webHidden/>
          </w:rPr>
        </w:r>
        <w:r w:rsidR="00D0712F">
          <w:rPr>
            <w:noProof/>
            <w:webHidden/>
          </w:rPr>
          <w:fldChar w:fldCharType="separate"/>
        </w:r>
        <w:r w:rsidR="00D0712F">
          <w:rPr>
            <w:noProof/>
            <w:webHidden/>
          </w:rPr>
          <w:t>10</w:t>
        </w:r>
        <w:r w:rsidR="00D0712F">
          <w:rPr>
            <w:noProof/>
            <w:webHidden/>
          </w:rPr>
          <w:fldChar w:fldCharType="end"/>
        </w:r>
      </w:hyperlink>
    </w:p>
    <w:p w14:paraId="77055A18" w14:textId="1952324F"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47" w:history="1">
        <w:r w:rsidR="00D0712F" w:rsidRPr="00B030FC">
          <w:rPr>
            <w:rStyle w:val="Hyperlink"/>
            <w:noProof/>
          </w:rPr>
          <w:t>2.5.3</w:t>
        </w:r>
        <w:r w:rsidR="00D0712F">
          <w:rPr>
            <w:rFonts w:asciiTheme="minorHAnsi" w:eastAsiaTheme="minorEastAsia" w:hAnsiTheme="minorHAnsi" w:cstheme="minorBidi"/>
            <w:noProof/>
            <w:sz w:val="22"/>
            <w:szCs w:val="22"/>
            <w:lang w:val="en-US"/>
          </w:rPr>
          <w:tab/>
        </w:r>
        <w:r w:rsidR="00D0712F" w:rsidRPr="00B030FC">
          <w:rPr>
            <w:rStyle w:val="Hyperlink"/>
            <w:noProof/>
          </w:rPr>
          <w:t>Features added</w:t>
        </w:r>
        <w:r w:rsidR="00D0712F">
          <w:rPr>
            <w:noProof/>
            <w:webHidden/>
          </w:rPr>
          <w:tab/>
        </w:r>
        <w:r w:rsidR="00D0712F">
          <w:rPr>
            <w:noProof/>
            <w:webHidden/>
          </w:rPr>
          <w:fldChar w:fldCharType="begin"/>
        </w:r>
        <w:r w:rsidR="00D0712F">
          <w:rPr>
            <w:noProof/>
            <w:webHidden/>
          </w:rPr>
          <w:instrText xml:space="preserve"> PAGEREF _Toc24373947 \h </w:instrText>
        </w:r>
        <w:r w:rsidR="00D0712F">
          <w:rPr>
            <w:noProof/>
            <w:webHidden/>
          </w:rPr>
        </w:r>
        <w:r w:rsidR="00D0712F">
          <w:rPr>
            <w:noProof/>
            <w:webHidden/>
          </w:rPr>
          <w:fldChar w:fldCharType="separate"/>
        </w:r>
        <w:r w:rsidR="00D0712F">
          <w:rPr>
            <w:noProof/>
            <w:webHidden/>
          </w:rPr>
          <w:t>10</w:t>
        </w:r>
        <w:r w:rsidR="00D0712F">
          <w:rPr>
            <w:noProof/>
            <w:webHidden/>
          </w:rPr>
          <w:fldChar w:fldCharType="end"/>
        </w:r>
      </w:hyperlink>
    </w:p>
    <w:p w14:paraId="235E465A" w14:textId="05D8A62F"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48" w:history="1">
        <w:r w:rsidR="00D0712F" w:rsidRPr="00B030FC">
          <w:rPr>
            <w:rStyle w:val="Hyperlink"/>
            <w:noProof/>
          </w:rPr>
          <w:t>2.5.4</w:t>
        </w:r>
        <w:r w:rsidR="00D0712F">
          <w:rPr>
            <w:rFonts w:asciiTheme="minorHAnsi" w:eastAsiaTheme="minorEastAsia" w:hAnsiTheme="minorHAnsi" w:cstheme="minorBidi"/>
            <w:noProof/>
            <w:sz w:val="22"/>
            <w:szCs w:val="22"/>
            <w:lang w:val="en-US"/>
          </w:rPr>
          <w:tab/>
        </w:r>
        <w:r w:rsidR="00D0712F" w:rsidRPr="00B030FC">
          <w:rPr>
            <w:rStyle w:val="Hyperlink"/>
            <w:noProof/>
          </w:rPr>
          <w:t>Notes</w:t>
        </w:r>
        <w:r w:rsidR="00D0712F">
          <w:rPr>
            <w:noProof/>
            <w:webHidden/>
          </w:rPr>
          <w:tab/>
        </w:r>
        <w:r w:rsidR="00D0712F">
          <w:rPr>
            <w:noProof/>
            <w:webHidden/>
          </w:rPr>
          <w:fldChar w:fldCharType="begin"/>
        </w:r>
        <w:r w:rsidR="00D0712F">
          <w:rPr>
            <w:noProof/>
            <w:webHidden/>
          </w:rPr>
          <w:instrText xml:space="preserve"> PAGEREF _Toc24373948 \h </w:instrText>
        </w:r>
        <w:r w:rsidR="00D0712F">
          <w:rPr>
            <w:noProof/>
            <w:webHidden/>
          </w:rPr>
        </w:r>
        <w:r w:rsidR="00D0712F">
          <w:rPr>
            <w:noProof/>
            <w:webHidden/>
          </w:rPr>
          <w:fldChar w:fldCharType="separate"/>
        </w:r>
        <w:r w:rsidR="00D0712F">
          <w:rPr>
            <w:noProof/>
            <w:webHidden/>
          </w:rPr>
          <w:t>10</w:t>
        </w:r>
        <w:r w:rsidR="00D0712F">
          <w:rPr>
            <w:noProof/>
            <w:webHidden/>
          </w:rPr>
          <w:fldChar w:fldCharType="end"/>
        </w:r>
      </w:hyperlink>
    </w:p>
    <w:p w14:paraId="72BDB971" w14:textId="3B864D8A"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49" w:history="1">
        <w:r w:rsidR="00D0712F" w:rsidRPr="00B030FC">
          <w:rPr>
            <w:rStyle w:val="Hyperlink"/>
            <w:noProof/>
          </w:rPr>
          <w:t>2.5.5</w:t>
        </w:r>
        <w:r w:rsidR="00D0712F">
          <w:rPr>
            <w:rFonts w:asciiTheme="minorHAnsi" w:eastAsiaTheme="minorEastAsia" w:hAnsiTheme="minorHAnsi" w:cstheme="minorBidi"/>
            <w:noProof/>
            <w:sz w:val="22"/>
            <w:szCs w:val="22"/>
            <w:lang w:val="en-US"/>
          </w:rPr>
          <w:tab/>
        </w:r>
        <w:r w:rsidR="00D0712F" w:rsidRPr="00B030FC">
          <w:rPr>
            <w:rStyle w:val="Hyperlink"/>
            <w:noProof/>
          </w:rPr>
          <w:t>Known Limitations</w:t>
        </w:r>
        <w:r w:rsidR="00D0712F">
          <w:rPr>
            <w:noProof/>
            <w:webHidden/>
          </w:rPr>
          <w:tab/>
        </w:r>
        <w:r w:rsidR="00D0712F">
          <w:rPr>
            <w:noProof/>
            <w:webHidden/>
          </w:rPr>
          <w:fldChar w:fldCharType="begin"/>
        </w:r>
        <w:r w:rsidR="00D0712F">
          <w:rPr>
            <w:noProof/>
            <w:webHidden/>
          </w:rPr>
          <w:instrText xml:space="preserve"> PAGEREF _Toc24373949 \h </w:instrText>
        </w:r>
        <w:r w:rsidR="00D0712F">
          <w:rPr>
            <w:noProof/>
            <w:webHidden/>
          </w:rPr>
        </w:r>
        <w:r w:rsidR="00D0712F">
          <w:rPr>
            <w:noProof/>
            <w:webHidden/>
          </w:rPr>
          <w:fldChar w:fldCharType="separate"/>
        </w:r>
        <w:r w:rsidR="00D0712F">
          <w:rPr>
            <w:noProof/>
            <w:webHidden/>
          </w:rPr>
          <w:t>10</w:t>
        </w:r>
        <w:r w:rsidR="00D0712F">
          <w:rPr>
            <w:noProof/>
            <w:webHidden/>
          </w:rPr>
          <w:fldChar w:fldCharType="end"/>
        </w:r>
      </w:hyperlink>
    </w:p>
    <w:p w14:paraId="73802094" w14:textId="0A18F659" w:rsidR="00D0712F" w:rsidRDefault="00797C0E">
      <w:pPr>
        <w:pStyle w:val="TOC2"/>
        <w:tabs>
          <w:tab w:val="left" w:pos="880"/>
          <w:tab w:val="right" w:leader="dot" w:pos="9710"/>
        </w:tabs>
        <w:rPr>
          <w:rFonts w:asciiTheme="minorHAnsi" w:eastAsiaTheme="minorEastAsia" w:hAnsiTheme="minorHAnsi" w:cstheme="minorBidi"/>
          <w:noProof/>
          <w:sz w:val="22"/>
          <w:szCs w:val="22"/>
          <w:lang w:val="en-US"/>
        </w:rPr>
      </w:pPr>
      <w:hyperlink w:anchor="_Toc24373950" w:history="1">
        <w:r w:rsidR="00D0712F" w:rsidRPr="00B030FC">
          <w:rPr>
            <w:rStyle w:val="Hyperlink"/>
            <w:noProof/>
          </w:rPr>
          <w:t>2.6</w:t>
        </w:r>
        <w:r w:rsidR="00D0712F">
          <w:rPr>
            <w:rFonts w:asciiTheme="minorHAnsi" w:eastAsiaTheme="minorEastAsia" w:hAnsiTheme="minorHAnsi" w:cstheme="minorBidi"/>
            <w:noProof/>
            <w:sz w:val="22"/>
            <w:szCs w:val="22"/>
            <w:lang w:val="en-US"/>
          </w:rPr>
          <w:tab/>
        </w:r>
        <w:r w:rsidR="00D0712F" w:rsidRPr="00B030FC">
          <w:rPr>
            <w:rStyle w:val="Hyperlink"/>
            <w:noProof/>
          </w:rPr>
          <w:t>Version 0.8</w:t>
        </w:r>
        <w:r w:rsidR="00D0712F">
          <w:rPr>
            <w:noProof/>
            <w:webHidden/>
          </w:rPr>
          <w:tab/>
        </w:r>
        <w:r w:rsidR="00D0712F">
          <w:rPr>
            <w:noProof/>
            <w:webHidden/>
          </w:rPr>
          <w:fldChar w:fldCharType="begin"/>
        </w:r>
        <w:r w:rsidR="00D0712F">
          <w:rPr>
            <w:noProof/>
            <w:webHidden/>
          </w:rPr>
          <w:instrText xml:space="preserve"> PAGEREF _Toc24373950 \h </w:instrText>
        </w:r>
        <w:r w:rsidR="00D0712F">
          <w:rPr>
            <w:noProof/>
            <w:webHidden/>
          </w:rPr>
        </w:r>
        <w:r w:rsidR="00D0712F">
          <w:rPr>
            <w:noProof/>
            <w:webHidden/>
          </w:rPr>
          <w:fldChar w:fldCharType="separate"/>
        </w:r>
        <w:r w:rsidR="00D0712F">
          <w:rPr>
            <w:noProof/>
            <w:webHidden/>
          </w:rPr>
          <w:t>11</w:t>
        </w:r>
        <w:r w:rsidR="00D0712F">
          <w:rPr>
            <w:noProof/>
            <w:webHidden/>
          </w:rPr>
          <w:fldChar w:fldCharType="end"/>
        </w:r>
      </w:hyperlink>
    </w:p>
    <w:p w14:paraId="156EC9C6" w14:textId="3F7FF662"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51" w:history="1">
        <w:r w:rsidR="00D0712F" w:rsidRPr="00B030FC">
          <w:rPr>
            <w:rStyle w:val="Hyperlink"/>
            <w:noProof/>
          </w:rPr>
          <w:t>2.6.1</w:t>
        </w:r>
        <w:r w:rsidR="00D0712F">
          <w:rPr>
            <w:rFonts w:asciiTheme="minorHAnsi" w:eastAsiaTheme="minorEastAsia" w:hAnsiTheme="minorHAnsi" w:cstheme="minorBidi"/>
            <w:noProof/>
            <w:sz w:val="22"/>
            <w:szCs w:val="22"/>
            <w:lang w:val="en-US"/>
          </w:rPr>
          <w:tab/>
        </w:r>
        <w:r w:rsidR="00D0712F" w:rsidRPr="00B030FC">
          <w:rPr>
            <w:rStyle w:val="Hyperlink"/>
            <w:noProof/>
          </w:rPr>
          <w:t>Not implemented / Limited functionality requirements</w:t>
        </w:r>
        <w:r w:rsidR="00D0712F">
          <w:rPr>
            <w:noProof/>
            <w:webHidden/>
          </w:rPr>
          <w:tab/>
        </w:r>
        <w:r w:rsidR="00D0712F">
          <w:rPr>
            <w:noProof/>
            <w:webHidden/>
          </w:rPr>
          <w:fldChar w:fldCharType="begin"/>
        </w:r>
        <w:r w:rsidR="00D0712F">
          <w:rPr>
            <w:noProof/>
            <w:webHidden/>
          </w:rPr>
          <w:instrText xml:space="preserve"> PAGEREF _Toc24373951 \h </w:instrText>
        </w:r>
        <w:r w:rsidR="00D0712F">
          <w:rPr>
            <w:noProof/>
            <w:webHidden/>
          </w:rPr>
        </w:r>
        <w:r w:rsidR="00D0712F">
          <w:rPr>
            <w:noProof/>
            <w:webHidden/>
          </w:rPr>
          <w:fldChar w:fldCharType="separate"/>
        </w:r>
        <w:r w:rsidR="00D0712F">
          <w:rPr>
            <w:noProof/>
            <w:webHidden/>
          </w:rPr>
          <w:t>11</w:t>
        </w:r>
        <w:r w:rsidR="00D0712F">
          <w:rPr>
            <w:noProof/>
            <w:webHidden/>
          </w:rPr>
          <w:fldChar w:fldCharType="end"/>
        </w:r>
      </w:hyperlink>
    </w:p>
    <w:p w14:paraId="563F7C15" w14:textId="3348F645"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52" w:history="1">
        <w:r w:rsidR="00D0712F" w:rsidRPr="00B030FC">
          <w:rPr>
            <w:rStyle w:val="Hyperlink"/>
            <w:noProof/>
          </w:rPr>
          <w:t>2.6.2</w:t>
        </w:r>
        <w:r w:rsidR="00D0712F">
          <w:rPr>
            <w:rFonts w:asciiTheme="minorHAnsi" w:eastAsiaTheme="minorEastAsia" w:hAnsiTheme="minorHAnsi" w:cstheme="minorBidi"/>
            <w:noProof/>
            <w:sz w:val="22"/>
            <w:szCs w:val="22"/>
            <w:lang w:val="en-US"/>
          </w:rPr>
          <w:tab/>
        </w:r>
        <w:r w:rsidR="00D0712F" w:rsidRPr="00B030FC">
          <w:rPr>
            <w:rStyle w:val="Hyperlink"/>
            <w:noProof/>
          </w:rPr>
          <w:t>Bug Fixes</w:t>
        </w:r>
        <w:r w:rsidR="00D0712F">
          <w:rPr>
            <w:noProof/>
            <w:webHidden/>
          </w:rPr>
          <w:tab/>
        </w:r>
        <w:r w:rsidR="00D0712F">
          <w:rPr>
            <w:noProof/>
            <w:webHidden/>
          </w:rPr>
          <w:fldChar w:fldCharType="begin"/>
        </w:r>
        <w:r w:rsidR="00D0712F">
          <w:rPr>
            <w:noProof/>
            <w:webHidden/>
          </w:rPr>
          <w:instrText xml:space="preserve"> PAGEREF _Toc24373952 \h </w:instrText>
        </w:r>
        <w:r w:rsidR="00D0712F">
          <w:rPr>
            <w:noProof/>
            <w:webHidden/>
          </w:rPr>
        </w:r>
        <w:r w:rsidR="00D0712F">
          <w:rPr>
            <w:noProof/>
            <w:webHidden/>
          </w:rPr>
          <w:fldChar w:fldCharType="separate"/>
        </w:r>
        <w:r w:rsidR="00D0712F">
          <w:rPr>
            <w:noProof/>
            <w:webHidden/>
          </w:rPr>
          <w:t>11</w:t>
        </w:r>
        <w:r w:rsidR="00D0712F">
          <w:rPr>
            <w:noProof/>
            <w:webHidden/>
          </w:rPr>
          <w:fldChar w:fldCharType="end"/>
        </w:r>
      </w:hyperlink>
    </w:p>
    <w:p w14:paraId="5C881296" w14:textId="029DB712"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53" w:history="1">
        <w:r w:rsidR="00D0712F" w:rsidRPr="00B030FC">
          <w:rPr>
            <w:rStyle w:val="Hyperlink"/>
            <w:noProof/>
          </w:rPr>
          <w:t>2.6.3</w:t>
        </w:r>
        <w:r w:rsidR="00D0712F">
          <w:rPr>
            <w:rFonts w:asciiTheme="minorHAnsi" w:eastAsiaTheme="minorEastAsia" w:hAnsiTheme="minorHAnsi" w:cstheme="minorBidi"/>
            <w:noProof/>
            <w:sz w:val="22"/>
            <w:szCs w:val="22"/>
            <w:lang w:val="en-US"/>
          </w:rPr>
          <w:tab/>
        </w:r>
        <w:r w:rsidR="00D0712F" w:rsidRPr="00B030FC">
          <w:rPr>
            <w:rStyle w:val="Hyperlink"/>
            <w:noProof/>
          </w:rPr>
          <w:t>Features added</w:t>
        </w:r>
        <w:r w:rsidR="00D0712F">
          <w:rPr>
            <w:noProof/>
            <w:webHidden/>
          </w:rPr>
          <w:tab/>
        </w:r>
        <w:r w:rsidR="00D0712F">
          <w:rPr>
            <w:noProof/>
            <w:webHidden/>
          </w:rPr>
          <w:fldChar w:fldCharType="begin"/>
        </w:r>
        <w:r w:rsidR="00D0712F">
          <w:rPr>
            <w:noProof/>
            <w:webHidden/>
          </w:rPr>
          <w:instrText xml:space="preserve"> PAGEREF _Toc24373953 \h </w:instrText>
        </w:r>
        <w:r w:rsidR="00D0712F">
          <w:rPr>
            <w:noProof/>
            <w:webHidden/>
          </w:rPr>
        </w:r>
        <w:r w:rsidR="00D0712F">
          <w:rPr>
            <w:noProof/>
            <w:webHidden/>
          </w:rPr>
          <w:fldChar w:fldCharType="separate"/>
        </w:r>
        <w:r w:rsidR="00D0712F">
          <w:rPr>
            <w:noProof/>
            <w:webHidden/>
          </w:rPr>
          <w:t>11</w:t>
        </w:r>
        <w:r w:rsidR="00D0712F">
          <w:rPr>
            <w:noProof/>
            <w:webHidden/>
          </w:rPr>
          <w:fldChar w:fldCharType="end"/>
        </w:r>
      </w:hyperlink>
    </w:p>
    <w:p w14:paraId="6B3DDFFA" w14:textId="4CF30C53" w:rsidR="00D0712F" w:rsidRDefault="00797C0E">
      <w:pPr>
        <w:pStyle w:val="TOC3"/>
        <w:tabs>
          <w:tab w:val="left" w:pos="1320"/>
          <w:tab w:val="right" w:leader="dot" w:pos="9710"/>
        </w:tabs>
        <w:rPr>
          <w:rFonts w:asciiTheme="minorHAnsi" w:eastAsiaTheme="minorEastAsia" w:hAnsiTheme="minorHAnsi" w:cstheme="minorBidi"/>
          <w:noProof/>
          <w:sz w:val="22"/>
          <w:szCs w:val="22"/>
          <w:lang w:val="en-US"/>
        </w:rPr>
      </w:pPr>
      <w:hyperlink w:anchor="_Toc24373954" w:history="1">
        <w:r w:rsidR="00D0712F" w:rsidRPr="00B030FC">
          <w:rPr>
            <w:rStyle w:val="Hyperlink"/>
            <w:noProof/>
          </w:rPr>
          <w:t>2.6.4</w:t>
        </w:r>
        <w:r w:rsidR="00D0712F">
          <w:rPr>
            <w:rFonts w:asciiTheme="minorHAnsi" w:eastAsiaTheme="minorEastAsia" w:hAnsiTheme="minorHAnsi" w:cstheme="minorBidi"/>
            <w:noProof/>
            <w:sz w:val="22"/>
            <w:szCs w:val="22"/>
            <w:lang w:val="en-US"/>
          </w:rPr>
          <w:tab/>
        </w:r>
        <w:r w:rsidR="00D0712F" w:rsidRPr="00B030FC">
          <w:rPr>
            <w:rStyle w:val="Hyperlink"/>
            <w:noProof/>
          </w:rPr>
          <w:t>Notes</w:t>
        </w:r>
        <w:r w:rsidR="00D0712F">
          <w:rPr>
            <w:noProof/>
            <w:webHidden/>
          </w:rPr>
          <w:tab/>
        </w:r>
        <w:r w:rsidR="00D0712F">
          <w:rPr>
            <w:noProof/>
            <w:webHidden/>
          </w:rPr>
          <w:fldChar w:fldCharType="begin"/>
        </w:r>
        <w:r w:rsidR="00D0712F">
          <w:rPr>
            <w:noProof/>
            <w:webHidden/>
          </w:rPr>
          <w:instrText xml:space="preserve"> PAGEREF _Toc24373954 \h </w:instrText>
        </w:r>
        <w:r w:rsidR="00D0712F">
          <w:rPr>
            <w:noProof/>
            <w:webHidden/>
          </w:rPr>
        </w:r>
        <w:r w:rsidR="00D0712F">
          <w:rPr>
            <w:noProof/>
            <w:webHidden/>
          </w:rPr>
          <w:fldChar w:fldCharType="separate"/>
        </w:r>
        <w:r w:rsidR="00D0712F">
          <w:rPr>
            <w:noProof/>
            <w:webHidden/>
          </w:rPr>
          <w:t>12</w:t>
        </w:r>
        <w:r w:rsidR="00D0712F">
          <w:rPr>
            <w:noProof/>
            <w:webHidden/>
          </w:rPr>
          <w:fldChar w:fldCharType="end"/>
        </w:r>
      </w:hyperlink>
    </w:p>
    <w:p w14:paraId="54EA8094" w14:textId="3FC671B5" w:rsidR="000067D8" w:rsidRDefault="000067D8" w:rsidP="000067D8">
      <w:r>
        <w:fldChar w:fldCharType="end"/>
      </w:r>
    </w:p>
    <w:p w14:paraId="435393BE" w14:textId="77777777" w:rsidR="002D3A35" w:rsidRDefault="000067D8" w:rsidP="002D3A35">
      <w:pPr>
        <w:pStyle w:val="Heading1"/>
      </w:pPr>
      <w:r>
        <w:br w:type="page"/>
      </w:r>
      <w:bookmarkStart w:id="25" w:name="_Toc342663646"/>
      <w:bookmarkStart w:id="26" w:name="_Toc24373911"/>
      <w:r w:rsidR="002D3A35">
        <w:lastRenderedPageBreak/>
        <w:t>Introduction</w:t>
      </w:r>
      <w:bookmarkEnd w:id="25"/>
      <w:bookmarkEnd w:id="26"/>
    </w:p>
    <w:p w14:paraId="7857C207" w14:textId="77777777" w:rsidR="002D3A35" w:rsidRDefault="002D3A35" w:rsidP="002D3A35">
      <w:pPr>
        <w:rPr>
          <w:lang w:val="en-GB"/>
        </w:rPr>
      </w:pPr>
    </w:p>
    <w:tbl>
      <w:tblPr>
        <w:tblStyle w:val="ColorfulGrid-Accent5"/>
        <w:tblW w:w="8856" w:type="dxa"/>
        <w:shd w:val="clear" w:color="auto" w:fill="31849B" w:themeFill="accent5" w:themeFillShade="BF"/>
        <w:tblLook w:val="04A0" w:firstRow="1" w:lastRow="0" w:firstColumn="1" w:lastColumn="0" w:noHBand="0" w:noVBand="1"/>
      </w:tblPr>
      <w:tblGrid>
        <w:gridCol w:w="2358"/>
        <w:gridCol w:w="6498"/>
      </w:tblGrid>
      <w:tr w:rsidR="002D3A35" w14:paraId="2DC08AE4" w14:textId="77777777" w:rsidTr="001B3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1849B" w:themeFill="accent5" w:themeFillShade="BF"/>
          </w:tcPr>
          <w:p w14:paraId="59BB76DC" w14:textId="77777777" w:rsidR="002D3A35" w:rsidRPr="003824AF" w:rsidRDefault="002D3A35" w:rsidP="001B3DBF">
            <w:pPr>
              <w:rPr>
                <w:lang w:val="en-GB"/>
              </w:rPr>
            </w:pPr>
            <w:r w:rsidRPr="003824AF">
              <w:rPr>
                <w:bCs w:val="0"/>
                <w:lang w:val="en-GB"/>
              </w:rPr>
              <w:t>Component Type</w:t>
            </w:r>
          </w:p>
        </w:tc>
        <w:tc>
          <w:tcPr>
            <w:tcW w:w="6498" w:type="dxa"/>
          </w:tcPr>
          <w:p w14:paraId="07CBBA8E" w14:textId="0AA536D4" w:rsidR="002D3A35" w:rsidRPr="00457688" w:rsidRDefault="00317CF3" w:rsidP="001B3DBF">
            <w:pPr>
              <w:cnfStyle w:val="100000000000" w:firstRow="1" w:lastRow="0" w:firstColumn="0" w:lastColumn="0" w:oddVBand="0" w:evenVBand="0" w:oddHBand="0" w:evenHBand="0" w:firstRowFirstColumn="0" w:firstRowLastColumn="0" w:lastRowFirstColumn="0" w:lastRowLastColumn="0"/>
              <w:rPr>
                <w:b w:val="0"/>
                <w:color w:val="auto"/>
                <w:lang w:val="en-GB"/>
              </w:rPr>
            </w:pPr>
            <w:ins w:id="27" w:author="Poornima Raviselvan - I17179" w:date="2019-07-26T14:49:00Z">
              <w:r>
                <w:rPr>
                  <w:b w:val="0"/>
                  <w:color w:val="auto"/>
                  <w:lang w:val="en-GB"/>
                </w:rPr>
                <w:t>Software Stack</w:t>
              </w:r>
              <w:r w:rsidDel="00317CF3">
                <w:rPr>
                  <w:b w:val="0"/>
                  <w:color w:val="auto"/>
                  <w:lang w:val="en-GB"/>
                </w:rPr>
                <w:t xml:space="preserve"> </w:t>
              </w:r>
            </w:ins>
            <w:ins w:id="28" w:author="Poornima Raviselvan - I17179" w:date="2019-07-26T15:28:00Z">
              <w:r w:rsidR="00410268">
                <w:rPr>
                  <w:b w:val="0"/>
                  <w:color w:val="auto"/>
                  <w:lang w:val="en-GB"/>
                </w:rPr>
                <w:t>Package</w:t>
              </w:r>
            </w:ins>
            <w:del w:id="29" w:author="Poornima Raviselvan - I17179" w:date="2019-07-26T14:49:00Z">
              <w:r w:rsidR="002D3A35" w:rsidDel="00317CF3">
                <w:rPr>
                  <w:b w:val="0"/>
                  <w:color w:val="auto"/>
                  <w:lang w:val="en-GB"/>
                </w:rPr>
                <w:delText>&lt;</w:delText>
              </w:r>
              <w:r w:rsidR="002D3A35" w:rsidRPr="00457688" w:rsidDel="00317CF3">
                <w:rPr>
                  <w:b w:val="0"/>
                  <w:color w:val="auto"/>
                  <w:lang w:val="en-GB"/>
                </w:rPr>
                <w:delText>Firmware / Library / Driver / Application</w:delText>
              </w:r>
              <w:r w:rsidR="002D3A35" w:rsidDel="00317CF3">
                <w:rPr>
                  <w:b w:val="0"/>
                  <w:color w:val="auto"/>
                  <w:lang w:val="en-GB"/>
                </w:rPr>
                <w:delText>/ other as appropriate&gt;</w:delText>
              </w:r>
            </w:del>
          </w:p>
        </w:tc>
      </w:tr>
      <w:tr w:rsidR="002D3A35" w14:paraId="4DAF6708" w14:textId="77777777" w:rsidTr="001B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9D143C" w14:textId="77777777" w:rsidR="002D3A35" w:rsidRPr="003824AF" w:rsidRDefault="002D3A35" w:rsidP="001B3DBF">
            <w:pPr>
              <w:rPr>
                <w:b/>
                <w:lang w:val="en-GB"/>
              </w:rPr>
            </w:pPr>
            <w:r w:rsidRPr="003824AF">
              <w:rPr>
                <w:b/>
                <w:lang w:val="en-GB"/>
              </w:rPr>
              <w:t>Target Silicon</w:t>
            </w:r>
          </w:p>
        </w:tc>
        <w:tc>
          <w:tcPr>
            <w:tcW w:w="6498" w:type="dxa"/>
            <w:shd w:val="clear" w:color="auto" w:fill="B6DDE8" w:themeFill="accent5" w:themeFillTint="66"/>
          </w:tcPr>
          <w:p w14:paraId="7B1E1F9B" w14:textId="5D24A10A" w:rsidR="002D3A35" w:rsidRPr="00457688" w:rsidRDefault="00317CF3" w:rsidP="001B3DBF">
            <w:pPr>
              <w:cnfStyle w:val="000000100000" w:firstRow="0" w:lastRow="0" w:firstColumn="0" w:lastColumn="0" w:oddVBand="0" w:evenVBand="0" w:oddHBand="1" w:evenHBand="0" w:firstRowFirstColumn="0" w:firstRowLastColumn="0" w:lastRowFirstColumn="0" w:lastRowLastColumn="0"/>
              <w:rPr>
                <w:color w:val="auto"/>
                <w:lang w:val="en-GB"/>
              </w:rPr>
            </w:pPr>
            <w:ins w:id="30" w:author="Poornima Raviselvan - I17179" w:date="2019-07-26T14:49:00Z">
              <w:r>
                <w:rPr>
                  <w:color w:val="auto"/>
                  <w:lang w:val="en-GB"/>
                </w:rPr>
                <w:t>SAMD20 + UPD3</w:t>
              </w:r>
            </w:ins>
            <w:ins w:id="31" w:author="Poornima Raviselvan - I17179" w:date="2019-07-26T14:50:00Z">
              <w:r>
                <w:rPr>
                  <w:color w:val="auto"/>
                  <w:lang w:val="en-GB"/>
                </w:rPr>
                <w:t>50</w:t>
              </w:r>
            </w:ins>
            <w:del w:id="32" w:author="Poornima Raviselvan - I17179" w:date="2019-07-26T14:49:00Z">
              <w:r w:rsidR="002D3A35" w:rsidRPr="00457688" w:rsidDel="00317CF3">
                <w:rPr>
                  <w:color w:val="auto"/>
                  <w:lang w:val="en-GB"/>
                </w:rPr>
                <w:delText>&lt;</w:delText>
              </w:r>
              <w:r w:rsidR="002D3A35" w:rsidDel="00317CF3">
                <w:rPr>
                  <w:color w:val="auto"/>
                  <w:lang w:val="en-GB"/>
                </w:rPr>
                <w:delText>Example: SEC1100</w:delText>
              </w:r>
              <w:r w:rsidR="002D3A35" w:rsidRPr="00457688" w:rsidDel="00317CF3">
                <w:rPr>
                  <w:color w:val="auto"/>
                  <w:lang w:val="en-GB"/>
                </w:rPr>
                <w:delText>&gt;</w:delText>
              </w:r>
            </w:del>
          </w:p>
        </w:tc>
      </w:tr>
      <w:tr w:rsidR="002D3A35" w14:paraId="20C96927" w14:textId="77777777" w:rsidTr="001B3DBF">
        <w:tc>
          <w:tcPr>
            <w:cnfStyle w:val="001000000000" w:firstRow="0" w:lastRow="0" w:firstColumn="1" w:lastColumn="0" w:oddVBand="0" w:evenVBand="0" w:oddHBand="0" w:evenHBand="0" w:firstRowFirstColumn="0" w:firstRowLastColumn="0" w:lastRowFirstColumn="0" w:lastRowLastColumn="0"/>
            <w:tcW w:w="2358" w:type="dxa"/>
          </w:tcPr>
          <w:p w14:paraId="5D108322" w14:textId="77777777" w:rsidR="002D3A35" w:rsidRPr="00457688" w:rsidRDefault="002D3A35" w:rsidP="001B3DBF">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5D839866" w14:textId="77777777" w:rsidR="002D3A35" w:rsidRPr="003824AF" w:rsidRDefault="002D3A35" w:rsidP="001B3DBF">
            <w:pPr>
              <w:rPr>
                <w:b/>
                <w:lang w:val="en-GB"/>
              </w:rPr>
            </w:pPr>
          </w:p>
        </w:tc>
        <w:tc>
          <w:tcPr>
            <w:tcW w:w="6498" w:type="dxa"/>
            <w:shd w:val="clear" w:color="auto" w:fill="B6DDE8" w:themeFill="accent5" w:themeFillTint="66"/>
          </w:tcPr>
          <w:p w14:paraId="1C7A7439" w14:textId="1528C614" w:rsidR="002D3A35" w:rsidRPr="00457688" w:rsidRDefault="00317CF3" w:rsidP="001B3DBF">
            <w:pPr>
              <w:cnfStyle w:val="000000000000" w:firstRow="0" w:lastRow="0" w:firstColumn="0" w:lastColumn="0" w:oddVBand="0" w:evenVBand="0" w:oddHBand="0" w:evenHBand="0" w:firstRowFirstColumn="0" w:firstRowLastColumn="0" w:lastRowFirstColumn="0" w:lastRowLastColumn="0"/>
              <w:rPr>
                <w:lang w:val="en-GB"/>
              </w:rPr>
            </w:pPr>
            <w:ins w:id="33" w:author="Poornima Raviselvan - I17179" w:date="2019-07-26T14:50:00Z">
              <w:r w:rsidRPr="00317CF3">
                <w:rPr>
                  <w:lang w:val="en-GB"/>
                </w:rPr>
                <w:t xml:space="preserve">Version number appended with filename </w:t>
              </w:r>
            </w:ins>
            <w:hyperlink r:id="rId10" w:history="1">
              <w:r w:rsidR="009C05F6">
                <w:rPr>
                  <w:rStyle w:val="Hyperlink"/>
                </w:rPr>
                <w:t>https://bitbucket.microchip.com/projects/UNG_APPS/repos/usb-pd-software-framework-public/browse/PSF/PSF/Source/include/ProjectVersion.h</w:t>
              </w:r>
            </w:hyperlink>
          </w:p>
        </w:tc>
      </w:tr>
    </w:tbl>
    <w:p w14:paraId="69D3CAB7" w14:textId="48AAE691" w:rsidR="002D3A35" w:rsidRDefault="002D3A35" w:rsidP="002D3A35">
      <w:pPr>
        <w:rPr>
          <w:ins w:id="34" w:author="Poornima Raviselvan - I17179" w:date="2019-07-26T14:49:00Z"/>
          <w:lang w:val="en-GB"/>
        </w:rPr>
      </w:pPr>
      <w:r>
        <w:rPr>
          <w:lang w:val="en-GB"/>
        </w:rPr>
        <w:t xml:space="preserve"> </w:t>
      </w:r>
    </w:p>
    <w:p w14:paraId="10FADE5D" w14:textId="77777777" w:rsidR="00317CF3" w:rsidRDefault="00317CF3" w:rsidP="00317CF3">
      <w:pPr>
        <w:rPr>
          <w:ins w:id="35" w:author="Poornima Raviselvan - I17179" w:date="2019-07-26T14:51:00Z"/>
          <w:lang w:val="en-GB"/>
        </w:rPr>
      </w:pPr>
    </w:p>
    <w:p w14:paraId="03315075" w14:textId="77777777" w:rsidR="00317CF3" w:rsidRDefault="00317CF3" w:rsidP="00317CF3">
      <w:pPr>
        <w:rPr>
          <w:ins w:id="36" w:author="Poornima Raviselvan - I17179" w:date="2019-07-26T14:51:00Z"/>
          <w:lang w:val="en-GB"/>
        </w:rPr>
      </w:pPr>
      <w:ins w:id="37" w:author="Poornima Raviselvan - I17179" w:date="2019-07-26T14:51:00Z">
        <w:r>
          <w:rPr>
            <w:lang w:val="en-GB"/>
          </w:rPr>
          <w:t>USB Power Delivery Software Framework (PSF) – a software-based Power Delivery stack along with UPD350 Type -c Port Controller (Maverick) is a USB-PD solution. It is a generic user-friendly stack that can be ported across various hardware platform.</w:t>
        </w:r>
      </w:ins>
    </w:p>
    <w:p w14:paraId="0B938C9B" w14:textId="4C0286FB" w:rsidR="00317CF3" w:rsidDel="00317CF3" w:rsidRDefault="00317CF3" w:rsidP="002D3A35">
      <w:pPr>
        <w:rPr>
          <w:del w:id="38" w:author="Poornima Raviselvan - I17179" w:date="2019-07-26T14:51:00Z"/>
          <w:lang w:val="en-GB"/>
        </w:rPr>
      </w:pPr>
    </w:p>
    <w:p w14:paraId="7D14CE9B" w14:textId="18011CB5" w:rsidR="002D3A35" w:rsidDel="00317CF3" w:rsidRDefault="002D3A35" w:rsidP="002D3A35">
      <w:pPr>
        <w:rPr>
          <w:del w:id="39" w:author="Poornima Raviselvan - I17179" w:date="2019-07-26T14:51:00Z"/>
          <w:lang w:val="en-GB"/>
        </w:rPr>
      </w:pPr>
    </w:p>
    <w:p w14:paraId="22470161" w14:textId="740222B8" w:rsidR="002D3A35" w:rsidDel="00317CF3" w:rsidRDefault="002D3A35" w:rsidP="002D3A35">
      <w:pPr>
        <w:rPr>
          <w:del w:id="40" w:author="Poornima Raviselvan - I17179" w:date="2019-07-26T14:51:00Z"/>
          <w:lang w:val="en-GB"/>
        </w:rPr>
      </w:pPr>
      <w:del w:id="41" w:author="Poornima Raviselvan - I17179" w:date="2019-07-26T14:51:00Z">
        <w:r w:rsidDel="00317CF3">
          <w:rPr>
            <w:lang w:val="en-GB"/>
          </w:rPr>
          <w:delText>&lt;Include a brief of this specific software component so that even users new to this will be able to comprehend. This may also include brief explanation of the features of this software&gt;</w:delText>
        </w:r>
      </w:del>
    </w:p>
    <w:p w14:paraId="190C9D77" w14:textId="77777777" w:rsidR="002D3A35" w:rsidRDefault="002D3A35" w:rsidP="002D3A35">
      <w:pPr>
        <w:rPr>
          <w:lang w:val="en-GB"/>
        </w:rPr>
      </w:pPr>
    </w:p>
    <w:p w14:paraId="14018CB0" w14:textId="4E7B778A" w:rsidR="002D3A35" w:rsidRDefault="002D3A35" w:rsidP="002D3A35">
      <w:pPr>
        <w:pStyle w:val="Heading1"/>
      </w:pPr>
      <w:bookmarkStart w:id="42" w:name="_Toc342663647"/>
      <w:bookmarkStart w:id="43" w:name="_Toc24373912"/>
      <w:r>
        <w:t>Release notes</w:t>
      </w:r>
      <w:bookmarkEnd w:id="42"/>
      <w:bookmarkEnd w:id="43"/>
    </w:p>
    <w:p w14:paraId="02C4D323" w14:textId="315A0BC2" w:rsidR="00B12669" w:rsidRDefault="00B12669" w:rsidP="00B12669">
      <w:pPr>
        <w:pStyle w:val="Heading2"/>
      </w:pPr>
      <w:bookmarkStart w:id="44" w:name="_Toc24373913"/>
      <w:r>
        <w:t>Version 0.91</w:t>
      </w:r>
      <w:bookmarkEnd w:id="44"/>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780"/>
        <w:gridCol w:w="6318"/>
      </w:tblGrid>
      <w:tr w:rsidR="00B12669" w14:paraId="712BDBD8" w14:textId="77777777" w:rsidTr="004974F7">
        <w:trPr>
          <w:cnfStyle w:val="100000000000" w:firstRow="1" w:lastRow="0" w:firstColumn="0" w:lastColumn="0" w:oddVBand="0" w:evenVBand="0" w:oddHBand="0" w:evenHBand="0" w:firstRowFirstColumn="0" w:firstRowLastColumn="0" w:lastRowFirstColumn="0" w:lastRowLastColumn="0"/>
          <w:ins w:id="4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80" w:type="dxa"/>
            <w:shd w:val="clear" w:color="auto" w:fill="31849B" w:themeFill="accent5" w:themeFillShade="BF"/>
          </w:tcPr>
          <w:p w14:paraId="53E496CB" w14:textId="77777777" w:rsidR="00B12669" w:rsidRDefault="00B12669" w:rsidP="00B61DC7">
            <w:pPr>
              <w:rPr>
                <w:ins w:id="46" w:author="Muthukumar Veeramani - I18368" w:date="2019-09-13T15:40:00Z"/>
                <w:lang w:val="en-GB"/>
              </w:rPr>
            </w:pPr>
            <w:ins w:id="47" w:author="Muthukumar Veeramani - I18368" w:date="2019-09-13T15:40:00Z">
              <w:r>
                <w:rPr>
                  <w:lang w:val="en-GB"/>
                </w:rPr>
                <w:t>Release date</w:t>
              </w:r>
            </w:ins>
          </w:p>
        </w:tc>
        <w:tc>
          <w:tcPr>
            <w:tcW w:w="6318" w:type="dxa"/>
          </w:tcPr>
          <w:p w14:paraId="0379C29E" w14:textId="0A58A27F" w:rsidR="00B12669" w:rsidRPr="00457688" w:rsidRDefault="00B12669" w:rsidP="00B61DC7">
            <w:pPr>
              <w:cnfStyle w:val="100000000000" w:firstRow="1" w:lastRow="0" w:firstColumn="0" w:lastColumn="0" w:oddVBand="0" w:evenVBand="0" w:oddHBand="0" w:evenHBand="0" w:firstRowFirstColumn="0" w:firstRowLastColumn="0" w:lastRowFirstColumn="0" w:lastRowLastColumn="0"/>
              <w:rPr>
                <w:ins w:id="48" w:author="Muthukumar Veeramani - I18368" w:date="2019-09-13T15:40:00Z"/>
                <w:b w:val="0"/>
                <w:lang w:val="en-GB"/>
              </w:rPr>
            </w:pPr>
            <w:r>
              <w:rPr>
                <w:b w:val="0"/>
                <w:lang w:val="en-GB"/>
              </w:rPr>
              <w:t>11-Nov-19</w:t>
            </w:r>
          </w:p>
        </w:tc>
      </w:tr>
      <w:tr w:rsidR="00B12669" w14:paraId="608A747B" w14:textId="77777777" w:rsidTr="004974F7">
        <w:trPr>
          <w:cnfStyle w:val="000000100000" w:firstRow="0" w:lastRow="0" w:firstColumn="0" w:lastColumn="0" w:oddVBand="0" w:evenVBand="0" w:oddHBand="1" w:evenHBand="0" w:firstRowFirstColumn="0" w:firstRowLastColumn="0" w:lastRowFirstColumn="0" w:lastRowLastColumn="0"/>
          <w:ins w:id="49"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80" w:type="dxa"/>
          </w:tcPr>
          <w:p w14:paraId="3A9DF35E" w14:textId="77777777" w:rsidR="00B12669" w:rsidRPr="00E12F8C" w:rsidRDefault="00B12669" w:rsidP="00B61DC7">
            <w:pPr>
              <w:rPr>
                <w:ins w:id="50" w:author="Muthukumar Veeramani - I18368" w:date="2019-09-13T15:40:00Z"/>
                <w:b/>
                <w:lang w:val="en-GB"/>
              </w:rPr>
            </w:pPr>
            <w:ins w:id="51" w:author="Muthukumar Veeramani - I18368" w:date="2019-09-13T15:40:00Z">
              <w:r w:rsidRPr="00E12F8C">
                <w:rPr>
                  <w:b/>
                  <w:lang w:val="en-GB"/>
                </w:rPr>
                <w:t>Release Type</w:t>
              </w:r>
            </w:ins>
          </w:p>
        </w:tc>
        <w:tc>
          <w:tcPr>
            <w:tcW w:w="6318" w:type="dxa"/>
          </w:tcPr>
          <w:p w14:paraId="588E2767" w14:textId="1BC7A025" w:rsidR="00B12669" w:rsidRPr="00E12F8C" w:rsidRDefault="00B12669" w:rsidP="00B61DC7">
            <w:pPr>
              <w:cnfStyle w:val="000000100000" w:firstRow="0" w:lastRow="0" w:firstColumn="0" w:lastColumn="0" w:oddVBand="0" w:evenVBand="0" w:oddHBand="1" w:evenHBand="0" w:firstRowFirstColumn="0" w:firstRowLastColumn="0" w:lastRowFirstColumn="0" w:lastRowLastColumn="0"/>
              <w:rPr>
                <w:ins w:id="52" w:author="Muthukumar Veeramani - I18368" w:date="2019-09-13T15:40:00Z"/>
                <w:lang w:val="en-GB"/>
              </w:rPr>
            </w:pPr>
            <w:r>
              <w:rPr>
                <w:lang w:val="en-GB"/>
              </w:rPr>
              <w:t>Internal Temp Bug fix release</w:t>
            </w:r>
          </w:p>
        </w:tc>
      </w:tr>
      <w:tr w:rsidR="00B12669" w14:paraId="5800017F" w14:textId="77777777" w:rsidTr="004974F7">
        <w:trPr>
          <w:ins w:id="5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80" w:type="dxa"/>
          </w:tcPr>
          <w:p w14:paraId="3AA37943" w14:textId="77777777" w:rsidR="00B12669" w:rsidRPr="00C825D6" w:rsidRDefault="00B12669" w:rsidP="00B61DC7">
            <w:pPr>
              <w:rPr>
                <w:ins w:id="54" w:author="Muthukumar Veeramani - I18368" w:date="2019-09-13T15:40:00Z"/>
                <w:b/>
                <w:lang w:val="en-GB"/>
              </w:rPr>
            </w:pPr>
            <w:ins w:id="55" w:author="Muthukumar Veeramani - I18368" w:date="2019-09-13T15:40:00Z">
              <w:r w:rsidRPr="00C825D6">
                <w:rPr>
                  <w:b/>
                  <w:lang w:val="en-GB"/>
                </w:rPr>
                <w:t>Pre-requisites (if any)</w:t>
              </w:r>
            </w:ins>
          </w:p>
        </w:tc>
        <w:tc>
          <w:tcPr>
            <w:tcW w:w="6318" w:type="dxa"/>
            <w:shd w:val="clear" w:color="auto" w:fill="B6DDE8" w:themeFill="accent5" w:themeFillTint="66"/>
          </w:tcPr>
          <w:p w14:paraId="2C6FCC5E" w14:textId="77777777" w:rsidR="00B12669" w:rsidRPr="00457688" w:rsidRDefault="00B12669" w:rsidP="00B61DC7">
            <w:pPr>
              <w:cnfStyle w:val="000000000000" w:firstRow="0" w:lastRow="0" w:firstColumn="0" w:lastColumn="0" w:oddVBand="0" w:evenVBand="0" w:oddHBand="0" w:evenHBand="0" w:firstRowFirstColumn="0" w:firstRowLastColumn="0" w:lastRowFirstColumn="0" w:lastRowLastColumn="0"/>
              <w:rPr>
                <w:ins w:id="56" w:author="Muthukumar Veeramani - I18368" w:date="2019-09-13T15:40:00Z"/>
                <w:b/>
                <w:color w:val="auto"/>
                <w:lang w:val="en-GB"/>
              </w:rPr>
            </w:pPr>
            <w:r>
              <w:rPr>
                <w:b/>
                <w:lang w:val="en-GB"/>
              </w:rPr>
              <w:t>UNG8222 -Hades Platform with UNG 8122 Rev D PM-PD configured for 1-Hot</w:t>
            </w:r>
          </w:p>
        </w:tc>
      </w:tr>
      <w:tr w:rsidR="00B12669" w14:paraId="07564328" w14:textId="77777777" w:rsidTr="004974F7">
        <w:trPr>
          <w:cnfStyle w:val="000000100000" w:firstRow="0" w:lastRow="0" w:firstColumn="0" w:lastColumn="0" w:oddVBand="0" w:evenVBand="0" w:oddHBand="1" w:evenHBand="0" w:firstRowFirstColumn="0" w:firstRowLastColumn="0" w:lastRowFirstColumn="0" w:lastRowLastColumn="0"/>
          <w:ins w:id="5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80" w:type="dxa"/>
          </w:tcPr>
          <w:p w14:paraId="13464CB1" w14:textId="77777777" w:rsidR="00B12669" w:rsidRPr="00C825D6" w:rsidRDefault="00B12669" w:rsidP="00B61DC7">
            <w:pPr>
              <w:rPr>
                <w:ins w:id="58" w:author="Muthukumar Veeramani - I18368" w:date="2019-09-13T15:40:00Z"/>
                <w:b/>
                <w:lang w:val="en-GB"/>
              </w:rPr>
            </w:pPr>
            <w:ins w:id="59" w:author="Muthukumar Veeramani - I18368" w:date="2019-09-13T15:40:00Z">
              <w:r>
                <w:rPr>
                  <w:b/>
                  <w:lang w:val="en-GB"/>
                </w:rPr>
                <w:t>Source code path</w:t>
              </w:r>
            </w:ins>
          </w:p>
        </w:tc>
        <w:tc>
          <w:tcPr>
            <w:tcW w:w="6318" w:type="dxa"/>
            <w:shd w:val="clear" w:color="auto" w:fill="B6DDE8" w:themeFill="accent5" w:themeFillTint="66"/>
          </w:tcPr>
          <w:p w14:paraId="0AF8D6D4" w14:textId="4EC79766" w:rsidR="00B12669" w:rsidRDefault="002F6A11" w:rsidP="00B61DC7">
            <w:pPr>
              <w:cnfStyle w:val="000000100000" w:firstRow="0" w:lastRow="0" w:firstColumn="0" w:lastColumn="0" w:oddVBand="0" w:evenVBand="0" w:oddHBand="1" w:evenHBand="0" w:firstRowFirstColumn="0" w:firstRowLastColumn="0" w:lastRowFirstColumn="0" w:lastRowLastColumn="0"/>
              <w:rPr>
                <w:ins w:id="60" w:author="Muthukumar Veeramani - I18368" w:date="2019-09-13T15:40:00Z"/>
                <w:lang w:val="en-GB"/>
              </w:rPr>
            </w:pPr>
            <w:r>
              <w:fldChar w:fldCharType="begin"/>
            </w:r>
            <w:r>
              <w:instrText xml:space="preserve"> HYPERLINK "https://bitbucket.microchip.com/projects/UNG_APPS/repos/usb-pd-software-framework-public/browse/PSF/PSF" </w:instrText>
            </w:r>
            <w:r>
              <w:fldChar w:fldCharType="separate"/>
            </w:r>
            <w:r>
              <w:rPr>
                <w:rStyle w:val="Hyperlink"/>
              </w:rPr>
              <w:t>https://bitbucket.microchip.com/projects/UNG_APPS/repos/usb-pd-software-framework-public/browse/PSF/PSF</w:t>
            </w:r>
            <w:r>
              <w:fldChar w:fldCharType="end"/>
            </w:r>
          </w:p>
        </w:tc>
      </w:tr>
      <w:tr w:rsidR="00B12669" w14:paraId="0C91AAEE" w14:textId="77777777" w:rsidTr="004974F7">
        <w:trPr>
          <w:ins w:id="61"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80" w:type="dxa"/>
          </w:tcPr>
          <w:p w14:paraId="135B1B98" w14:textId="4702C757" w:rsidR="00B12669" w:rsidRDefault="00B12669" w:rsidP="00B61DC7">
            <w:pPr>
              <w:rPr>
                <w:ins w:id="62" w:author="Muthukumar Veeramani - I18368" w:date="2019-09-13T15:40:00Z"/>
                <w:b/>
                <w:lang w:val="en-GB"/>
              </w:rPr>
            </w:pPr>
            <w:ins w:id="63" w:author="Muthukumar Veeramani - I18368" w:date="2019-09-13T15:40:00Z">
              <w:r>
                <w:rPr>
                  <w:b/>
                  <w:lang w:val="en-GB"/>
                </w:rPr>
                <w:t xml:space="preserve">Source </w:t>
              </w:r>
            </w:ins>
            <w:r w:rsidR="00573E5E">
              <w:rPr>
                <w:b/>
                <w:lang w:val="en-GB"/>
              </w:rPr>
              <w:t>Tag and Bit Bucket commit</w:t>
            </w:r>
          </w:p>
        </w:tc>
        <w:tc>
          <w:tcPr>
            <w:tcW w:w="6318" w:type="dxa"/>
            <w:shd w:val="clear" w:color="auto" w:fill="B6DDE8" w:themeFill="accent5" w:themeFillTint="66"/>
          </w:tcPr>
          <w:p w14:paraId="293E4354" w14:textId="7277F23C" w:rsidR="00B12669" w:rsidRDefault="00741DDC" w:rsidP="00B61DC7">
            <w:pPr>
              <w:cnfStyle w:val="000000000000" w:firstRow="0" w:lastRow="0" w:firstColumn="0" w:lastColumn="0" w:oddVBand="0" w:evenVBand="0" w:oddHBand="0" w:evenHBand="0" w:firstRowFirstColumn="0" w:firstRowLastColumn="0" w:lastRowFirstColumn="0" w:lastRowLastColumn="0"/>
              <w:rPr>
                <w:lang w:val="en-GB"/>
              </w:rPr>
            </w:pPr>
            <w:r>
              <w:rPr>
                <w:b/>
                <w:bCs/>
                <w:lang w:val="en-GB"/>
              </w:rPr>
              <w:t>Tag</w:t>
            </w:r>
            <w:ins w:id="64" w:author="Muthukumar Veeramani - I18368" w:date="2019-09-13T15:40:00Z">
              <w:r w:rsidR="00B12669">
                <w:rPr>
                  <w:b/>
                  <w:bCs/>
                  <w:lang w:val="en-GB"/>
                </w:rPr>
                <w:t>:</w:t>
              </w:r>
              <w:r w:rsidR="00B12669">
                <w:rPr>
                  <w:lang w:val="en-GB"/>
                </w:rPr>
                <w:t xml:space="preserve"> PSF_STACK_V0.</w:t>
              </w:r>
            </w:ins>
            <w:r w:rsidR="00B12669">
              <w:rPr>
                <w:lang w:val="en-GB"/>
              </w:rPr>
              <w:t>9</w:t>
            </w:r>
            <w:r w:rsidR="00DA4713">
              <w:rPr>
                <w:lang w:val="en-GB"/>
              </w:rPr>
              <w:t>1</w:t>
            </w:r>
          </w:p>
          <w:p w14:paraId="54A9AE54" w14:textId="6DB10135" w:rsidR="00B12669" w:rsidRPr="00AE34EB" w:rsidRDefault="00570957" w:rsidP="00570957">
            <w:pPr>
              <w:cnfStyle w:val="000000000000" w:firstRow="0" w:lastRow="0" w:firstColumn="0" w:lastColumn="0" w:oddVBand="0" w:evenVBand="0" w:oddHBand="0" w:evenHBand="0" w:firstRowFirstColumn="0" w:firstRowLastColumn="0" w:lastRowFirstColumn="0" w:lastRowLastColumn="0"/>
              <w:rPr>
                <w:ins w:id="65" w:author="Muthukumar Veeramani - I18368" w:date="2019-09-13T15:40:00Z"/>
                <w:lang w:val="en-GB"/>
              </w:rPr>
            </w:pPr>
            <w:r>
              <w:rPr>
                <w:b/>
                <w:bCs/>
                <w:lang w:val="en-GB"/>
              </w:rPr>
              <w:t>Commit:</w:t>
            </w:r>
            <w:r w:rsidR="00756716">
              <w:rPr>
                <w:b/>
                <w:bCs/>
                <w:lang w:val="en-GB"/>
              </w:rPr>
              <w:t>41b3dbe</w:t>
            </w:r>
            <w:bookmarkStart w:id="66" w:name="_GoBack"/>
            <w:bookmarkEnd w:id="66"/>
          </w:p>
        </w:tc>
      </w:tr>
      <w:tr w:rsidR="00B12669" w14:paraId="125F0D81" w14:textId="77777777" w:rsidTr="004974F7">
        <w:trPr>
          <w:cnfStyle w:val="000000100000" w:firstRow="0" w:lastRow="0" w:firstColumn="0" w:lastColumn="0" w:oddVBand="0" w:evenVBand="0" w:oddHBand="1" w:evenHBand="0" w:firstRowFirstColumn="0" w:firstRowLastColumn="0" w:lastRowFirstColumn="0" w:lastRowLastColumn="0"/>
          <w:ins w:id="6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80" w:type="dxa"/>
          </w:tcPr>
          <w:p w14:paraId="4B571AD7" w14:textId="77777777" w:rsidR="00B12669" w:rsidRDefault="00B12669" w:rsidP="00B61DC7">
            <w:pPr>
              <w:rPr>
                <w:ins w:id="68" w:author="Muthukumar Veeramani - I18368" w:date="2019-09-13T15:40:00Z"/>
                <w:b/>
                <w:lang w:val="en-GB"/>
              </w:rPr>
            </w:pPr>
            <w:ins w:id="69" w:author="Muthukumar Veeramani - I18368" w:date="2019-09-13T15:40:00Z">
              <w:r>
                <w:rPr>
                  <w:b/>
                  <w:lang w:val="en-GB"/>
                </w:rPr>
                <w:t>Software Requirements Specification (SRS) Path and Revision Number</w:t>
              </w:r>
            </w:ins>
          </w:p>
        </w:tc>
        <w:tc>
          <w:tcPr>
            <w:tcW w:w="6318" w:type="dxa"/>
            <w:shd w:val="clear" w:color="auto" w:fill="B6DDE8" w:themeFill="accent5" w:themeFillTint="66"/>
          </w:tcPr>
          <w:p w14:paraId="309963D7" w14:textId="3E2E949B" w:rsidR="004974F7" w:rsidRDefault="004974F7" w:rsidP="00B61DC7">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HYPERLINK "https://bitbucket.microchip.com/projects/UNG_APPS/repos/usb-pd-software-framework-private/browse/PSF/Project_Management/Requirement/Open%20Sourcing%20PSF%20phase%20I%20requirement.docx" </w:instrText>
            </w:r>
            <w:r>
              <w:fldChar w:fldCharType="separate"/>
            </w:r>
            <w:r>
              <w:rPr>
                <w:rStyle w:val="Hyperlink"/>
              </w:rPr>
              <w:t>https://bitbucket.microchip.com/projects/UNG_APPS/repos/usb-pd-software-framework-private/browse/PSF/Project_Management/Requirement/Open%20Sourcing%20PSF%20phase%20I%20requirement.docx</w:t>
            </w:r>
            <w:r>
              <w:fldChar w:fldCharType="end"/>
            </w:r>
            <w:r>
              <w:t xml:space="preserve"> Rev1.0</w:t>
            </w:r>
          </w:p>
          <w:p w14:paraId="092CAFC0" w14:textId="0013CF12" w:rsidR="004974F7" w:rsidRDefault="0080117E" w:rsidP="0080117E">
            <w:pPr>
              <w:cnfStyle w:val="000000100000" w:firstRow="0" w:lastRow="0" w:firstColumn="0" w:lastColumn="0" w:oddVBand="0" w:evenVBand="0" w:oddHBand="1" w:evenHBand="0" w:firstRowFirstColumn="0" w:firstRowLastColumn="0" w:lastRowFirstColumn="0" w:lastRowLastColumn="0"/>
              <w:rPr>
                <w:ins w:id="70" w:author="Muthukumar Veeramani - I18368" w:date="2019-09-13T15:40:00Z"/>
                <w:lang w:val="en-GB"/>
              </w:rPr>
            </w:pPr>
            <w:r>
              <w:fldChar w:fldCharType="begin"/>
            </w:r>
            <w:r>
              <w:instrText xml:space="preserve"> HYPERLINK "https://bitbucket.microchip.com/projects/UNG_APPS/repos/usb-pd-software-framework-private/browse/PSF/Project_Management/System%20Dos/Release/PSF%20Systems%20DOS%20v1.0_REVIEW_CANDIDATE.pdf" </w:instrText>
            </w:r>
            <w:r>
              <w:fldChar w:fldCharType="separate"/>
            </w:r>
            <w:r>
              <w:rPr>
                <w:rStyle w:val="Hyperlink"/>
              </w:rPr>
              <w:t>https://bitbucket.microchip.com/projects/UNG_APPS/repos/usb-pd-software-framework-private/browse/PSF/Project_Management/System%20Dos/Release/PSF%20Systems%20DOS%20v1.0_REVIEW_CANDIDATE.pdf</w:t>
            </w:r>
            <w:r>
              <w:fldChar w:fldCharType="end"/>
            </w:r>
          </w:p>
        </w:tc>
      </w:tr>
      <w:tr w:rsidR="00B12669" w14:paraId="730274B3" w14:textId="77777777" w:rsidTr="004974F7">
        <w:trPr>
          <w:ins w:id="71"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80" w:type="dxa"/>
          </w:tcPr>
          <w:p w14:paraId="6395BC8B" w14:textId="77777777" w:rsidR="00B12669" w:rsidRDefault="00B12669" w:rsidP="00B61DC7">
            <w:pPr>
              <w:rPr>
                <w:ins w:id="72" w:author="Muthukumar Veeramani - I18368" w:date="2019-09-13T15:40:00Z"/>
                <w:b/>
                <w:lang w:val="en-GB"/>
              </w:rPr>
            </w:pPr>
            <w:ins w:id="73" w:author="Muthukumar Veeramani - I18368" w:date="2019-09-13T15:40:00Z">
              <w:r>
                <w:rPr>
                  <w:b/>
                  <w:lang w:val="en-GB"/>
                </w:rPr>
                <w:t>Software Design Document (SDD) Path and Revision Number</w:t>
              </w:r>
            </w:ins>
          </w:p>
        </w:tc>
        <w:tc>
          <w:tcPr>
            <w:tcW w:w="6318" w:type="dxa"/>
            <w:shd w:val="clear" w:color="auto" w:fill="B6DDE8" w:themeFill="accent5" w:themeFillTint="66"/>
          </w:tcPr>
          <w:p w14:paraId="026F008F" w14:textId="35491789" w:rsidR="00B12669" w:rsidRDefault="00B13045" w:rsidP="00B61DC7">
            <w:pPr>
              <w:cnfStyle w:val="000000000000" w:firstRow="0" w:lastRow="0" w:firstColumn="0" w:lastColumn="0" w:oddVBand="0" w:evenVBand="0" w:oddHBand="0" w:evenHBand="0" w:firstRowFirstColumn="0" w:firstRowLastColumn="0" w:lastRowFirstColumn="0" w:lastRowLastColumn="0"/>
              <w:rPr>
                <w:ins w:id="74" w:author="Muthukumar Veeramani - I18368" w:date="2019-09-13T15:40:00Z"/>
                <w:lang w:val="en-GB"/>
              </w:rPr>
            </w:pPr>
            <w:r>
              <w:fldChar w:fldCharType="begin"/>
            </w:r>
            <w:r>
              <w:instrText xml:space="preserve"> HYPERLINK "https://bitbucket.microchip.com/projects/UNG_APPS/repos/usb-pd-software-framework-private/browse/PSF/Project_Management/Design/Modular%20Design/PIO%20configuration%20management%20modular%20Design.docx" </w:instrText>
            </w:r>
            <w:r>
              <w:fldChar w:fldCharType="separate"/>
            </w:r>
            <w:r>
              <w:rPr>
                <w:rStyle w:val="Hyperlink"/>
              </w:rPr>
              <w:t>https://bitbucket.microchip.com/projects/UNG_APPS/repos/usb-pd-software-framework-private/browse/PSF/Project_Management/Design/Modular%20Design/PIO%20configuration%20management%20modular%20Design.docx</w:t>
            </w:r>
            <w:r>
              <w:fldChar w:fldCharType="end"/>
            </w:r>
            <w:r>
              <w:t xml:space="preserve"> </w:t>
            </w:r>
            <w:ins w:id="75" w:author="Muthukumar Veeramani - I18368" w:date="2019-09-13T15:40:00Z">
              <w:r w:rsidR="00B12669">
                <w:rPr>
                  <w:lang w:val="en-GB"/>
                </w:rPr>
                <w:t>Rev0.1</w:t>
              </w:r>
            </w:ins>
          </w:p>
          <w:p w14:paraId="77751C2D" w14:textId="01FCE9E4" w:rsidR="00B12669" w:rsidRDefault="00320D66" w:rsidP="00B61DC7">
            <w:pPr>
              <w:cnfStyle w:val="000000000000" w:firstRow="0" w:lastRow="0" w:firstColumn="0" w:lastColumn="0" w:oddVBand="0" w:evenVBand="0" w:oddHBand="0" w:evenHBand="0" w:firstRowFirstColumn="0" w:firstRowLastColumn="0" w:lastRowFirstColumn="0" w:lastRowLastColumn="0"/>
              <w:rPr>
                <w:ins w:id="76" w:author="Muthukumar Veeramani - I18368" w:date="2019-09-13T15:40:00Z"/>
                <w:lang w:val="en-GB"/>
              </w:rPr>
            </w:pPr>
            <w:r>
              <w:fldChar w:fldCharType="begin"/>
            </w:r>
            <w:r>
              <w:instrText xml:space="preserve"> HYPERLINK "https://bitbucket.microchip.com/projects/UNG_APPS/repos/usb-pd-software-framework-private/browse/PSF/Project_Management/Design/Modular%20Design/Power%20supply%20management%20design%20changes%20from%20Zeus.docx" </w:instrText>
            </w:r>
            <w:r>
              <w:fldChar w:fldCharType="separate"/>
            </w:r>
            <w:r>
              <w:rPr>
                <w:rStyle w:val="Hyperlink"/>
              </w:rPr>
              <w:t>https://bitbucket.microchip.com/projects/UNG_APPS/repos/usb-pd-software-framework-private/browse/PSF/Project_Management/Design/Modular%20Design/Power%20supply%20management%20design%20changes%20from%20Zeus.docx</w:t>
            </w:r>
            <w:r>
              <w:fldChar w:fldCharType="end"/>
            </w:r>
            <w:r>
              <w:t xml:space="preserve"> </w:t>
            </w:r>
            <w:ins w:id="77" w:author="Muthukumar Veeramani - I18368" w:date="2019-09-13T15:40:00Z">
              <w:r w:rsidR="00B12669">
                <w:rPr>
                  <w:lang w:val="en-GB"/>
                </w:rPr>
                <w:t>Rev0.1</w:t>
              </w:r>
            </w:ins>
          </w:p>
          <w:p w14:paraId="62C6ED53" w14:textId="77777777" w:rsidR="00B12669" w:rsidRDefault="00B12669" w:rsidP="00B61DC7">
            <w:pPr>
              <w:cnfStyle w:val="000000000000" w:firstRow="0" w:lastRow="0" w:firstColumn="0" w:lastColumn="0" w:oddVBand="0" w:evenVBand="0" w:oddHBand="0" w:evenHBand="0" w:firstRowFirstColumn="0" w:firstRowLastColumn="0" w:lastRowFirstColumn="0" w:lastRowLastColumn="0"/>
              <w:rPr>
                <w:ins w:id="78" w:author="Muthukumar Veeramani - I18368" w:date="2019-09-13T15:40:00Z"/>
                <w:lang w:val="en-GB"/>
              </w:rPr>
            </w:pPr>
            <w:ins w:id="79" w:author="Muthukumar Veeramani - I18368" w:date="2019-09-13T15:40:00Z">
              <w:r w:rsidRPr="00934337">
                <w:rPr>
                  <w:lang w:val="en-GB"/>
                </w:rPr>
                <w:t>//depot_hw_amazon/doc/design/Zeus Stack Firmware Design.docx Rev1.1</w:t>
              </w:r>
            </w:ins>
          </w:p>
          <w:p w14:paraId="048B6731" w14:textId="77777777" w:rsidR="00B12669" w:rsidRDefault="00B12669" w:rsidP="00B61DC7">
            <w:pPr>
              <w:cnfStyle w:val="000000000000" w:firstRow="0" w:lastRow="0" w:firstColumn="0" w:lastColumn="0" w:oddVBand="0" w:evenVBand="0" w:oddHBand="0" w:evenHBand="0" w:firstRowFirstColumn="0" w:firstRowLastColumn="0" w:lastRowFirstColumn="0" w:lastRowLastColumn="0"/>
              <w:rPr>
                <w:ins w:id="80" w:author="Muthukumar Veeramani - I18368" w:date="2019-09-13T15:40:00Z"/>
                <w:lang w:val="en-GB"/>
              </w:rPr>
            </w:pPr>
          </w:p>
        </w:tc>
      </w:tr>
      <w:tr w:rsidR="00B12669" w14:paraId="7A622ECD" w14:textId="77777777" w:rsidTr="004974F7">
        <w:trPr>
          <w:cnfStyle w:val="000000100000" w:firstRow="0" w:lastRow="0" w:firstColumn="0" w:lastColumn="0" w:oddVBand="0" w:evenVBand="0" w:oddHBand="1" w:evenHBand="0" w:firstRowFirstColumn="0" w:firstRowLastColumn="0" w:lastRowFirstColumn="0" w:lastRowLastColumn="0"/>
          <w:ins w:id="81"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80" w:type="dxa"/>
          </w:tcPr>
          <w:p w14:paraId="4043F62E" w14:textId="77777777" w:rsidR="00B12669" w:rsidRDefault="00B12669" w:rsidP="00B61DC7">
            <w:pPr>
              <w:rPr>
                <w:ins w:id="82" w:author="Muthukumar Veeramani - I18368" w:date="2019-09-13T15:40:00Z"/>
                <w:b/>
                <w:lang w:val="en-GB"/>
              </w:rPr>
            </w:pPr>
            <w:ins w:id="83" w:author="Muthukumar Veeramani - I18368" w:date="2019-09-13T15:40:00Z">
              <w:r>
                <w:rPr>
                  <w:b/>
                  <w:lang w:val="en-GB"/>
                </w:rPr>
                <w:lastRenderedPageBreak/>
                <w:t>Software Developer Test Plan (SDTP) Path and Revision Number</w:t>
              </w:r>
            </w:ins>
          </w:p>
        </w:tc>
        <w:tc>
          <w:tcPr>
            <w:tcW w:w="6318" w:type="dxa"/>
            <w:shd w:val="clear" w:color="auto" w:fill="B6DDE8" w:themeFill="accent5" w:themeFillTint="66"/>
          </w:tcPr>
          <w:p w14:paraId="0CE64E9A" w14:textId="5F704685" w:rsidR="00B12669" w:rsidRDefault="00701585" w:rsidP="00B61DC7">
            <w:pPr>
              <w:cnfStyle w:val="000000100000" w:firstRow="0" w:lastRow="0" w:firstColumn="0" w:lastColumn="0" w:oddVBand="0" w:evenVBand="0" w:oddHBand="1" w:evenHBand="0" w:firstRowFirstColumn="0" w:firstRowLastColumn="0" w:lastRowFirstColumn="0" w:lastRowLastColumn="0"/>
              <w:rPr>
                <w:ins w:id="84" w:author="Muthukumar Veeramani - I18368" w:date="2019-09-13T15:40:00Z"/>
                <w:lang w:val="en-GB"/>
              </w:rPr>
            </w:pPr>
            <w:r>
              <w:fldChar w:fldCharType="begin"/>
            </w:r>
            <w:r>
              <w:instrText xml:space="preserve"> HYPERLINK "https://bitbucket.microchip.com/projects/UNG_APPS/repos/usb-pd-software-framework-private/browse/PSF/Project_Management/Developer_Test_Plan/PSF_Developer_Test_Plan.xlsm" </w:instrText>
            </w:r>
            <w:r>
              <w:fldChar w:fldCharType="separate"/>
            </w:r>
            <w:r>
              <w:rPr>
                <w:rStyle w:val="Hyperlink"/>
              </w:rPr>
              <w:t>https://bitbucket.microchip.com/projects/UNG_APPS/repos/usb-pd-software-framework-private/browse/PSF/Project_Management/Developer_Test_Plan/PSF_Developer_Test_Plan.xlsm</w:t>
            </w:r>
            <w:r>
              <w:fldChar w:fldCharType="end"/>
            </w:r>
            <w:r>
              <w:t xml:space="preserve"> </w:t>
            </w:r>
            <w:r w:rsidR="00B12669">
              <w:rPr>
                <w:lang w:val="en-GB"/>
              </w:rPr>
              <w:t>Rev 1.0</w:t>
            </w:r>
          </w:p>
        </w:tc>
      </w:tr>
      <w:tr w:rsidR="00B12669" w14:paraId="2E469D7E" w14:textId="77777777" w:rsidTr="004974F7">
        <w:trPr>
          <w:ins w:id="8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80" w:type="dxa"/>
          </w:tcPr>
          <w:p w14:paraId="23AA6BE8" w14:textId="77777777" w:rsidR="00B12669" w:rsidRDefault="00B12669" w:rsidP="00B61DC7">
            <w:pPr>
              <w:rPr>
                <w:ins w:id="86" w:author="Muthukumar Veeramani - I18368" w:date="2019-09-13T15:40:00Z"/>
                <w:b/>
                <w:lang w:val="en-GB"/>
              </w:rPr>
            </w:pPr>
            <w:ins w:id="87" w:author="Muthukumar Veeramani - I18368" w:date="2019-09-13T15:40:00Z">
              <w:r>
                <w:rPr>
                  <w:b/>
                  <w:lang w:val="en-GB"/>
                </w:rPr>
                <w:t>Software Requirements Tracker (SRT) Path and Revision Number</w:t>
              </w:r>
            </w:ins>
          </w:p>
        </w:tc>
        <w:tc>
          <w:tcPr>
            <w:tcW w:w="6318" w:type="dxa"/>
            <w:shd w:val="clear" w:color="auto" w:fill="B6DDE8" w:themeFill="accent5" w:themeFillTint="66"/>
          </w:tcPr>
          <w:p w14:paraId="5BFA5974" w14:textId="0C6E1EFA" w:rsidR="00B12669" w:rsidRDefault="00B12669" w:rsidP="00B61DC7">
            <w:pPr>
              <w:cnfStyle w:val="000000000000" w:firstRow="0" w:lastRow="0" w:firstColumn="0" w:lastColumn="0" w:oddVBand="0" w:evenVBand="0" w:oddHBand="0" w:evenHBand="0" w:firstRowFirstColumn="0" w:firstRowLastColumn="0" w:lastRowFirstColumn="0" w:lastRowLastColumn="0"/>
              <w:rPr>
                <w:ins w:id="88" w:author="Muthukumar Veeramani - I18368" w:date="2019-09-13T15:40:00Z"/>
                <w:lang w:val="en-GB"/>
              </w:rPr>
            </w:pPr>
            <w:ins w:id="89" w:author="Muthukumar Veeramani - I18368" w:date="2019-09-13T15:40:00Z">
              <w:r>
                <w:rPr>
                  <w:lang w:val="en-GB"/>
                </w:rPr>
                <w:t xml:space="preserve">NA </w:t>
              </w:r>
            </w:ins>
            <w:r w:rsidR="00F74CD1">
              <w:rPr>
                <w:lang w:val="en-GB"/>
              </w:rPr>
              <w:t>for PSF</w:t>
            </w:r>
          </w:p>
        </w:tc>
      </w:tr>
    </w:tbl>
    <w:p w14:paraId="6614C942" w14:textId="77777777" w:rsidR="00B12669" w:rsidRDefault="00B12669" w:rsidP="00B12669">
      <w:pPr>
        <w:rPr>
          <w:ins w:id="90" w:author="Muthukumar Veeramani - I18368" w:date="2019-09-13T16:02:00Z"/>
          <w:lang w:val="en-GB"/>
        </w:rPr>
      </w:pPr>
    </w:p>
    <w:p w14:paraId="4679C4B0" w14:textId="77777777" w:rsidR="00B12669" w:rsidRDefault="00B12669" w:rsidP="00B12669">
      <w:pPr>
        <w:rPr>
          <w:ins w:id="91" w:author="Muthukumar Veeramani - I18368" w:date="2019-09-13T16:02:00Z"/>
          <w:lang w:val="en-GB"/>
        </w:rPr>
      </w:pPr>
    </w:p>
    <w:tbl>
      <w:tblPr>
        <w:tblStyle w:val="TableGrid"/>
        <w:tblW w:w="0" w:type="auto"/>
        <w:tblLook w:val="04A0" w:firstRow="1" w:lastRow="0" w:firstColumn="1" w:lastColumn="0" w:noHBand="0" w:noVBand="1"/>
      </w:tblPr>
      <w:tblGrid>
        <w:gridCol w:w="4896"/>
        <w:gridCol w:w="4814"/>
      </w:tblGrid>
      <w:tr w:rsidR="00B12669" w14:paraId="077826C1" w14:textId="77777777" w:rsidTr="00B61DC7">
        <w:trPr>
          <w:ins w:id="92" w:author="Muthukumar Veeramani - I18368" w:date="2019-09-13T16:02:00Z"/>
        </w:trPr>
        <w:tc>
          <w:tcPr>
            <w:tcW w:w="4896" w:type="dxa"/>
          </w:tcPr>
          <w:p w14:paraId="487B7A5D" w14:textId="77777777" w:rsidR="00B12669" w:rsidRPr="0034436E" w:rsidRDefault="00B12669" w:rsidP="00B61DC7">
            <w:pPr>
              <w:rPr>
                <w:ins w:id="93" w:author="Muthukumar Veeramani - I18368" w:date="2019-09-13T16:02:00Z"/>
                <w:b/>
                <w:bCs/>
                <w:lang w:val="en-GB"/>
                <w:rPrChange w:id="94" w:author="Muthukumar Veeramani - I18368" w:date="2019-09-13T16:04:00Z">
                  <w:rPr>
                    <w:ins w:id="95" w:author="Muthukumar Veeramani - I18368" w:date="2019-09-13T16:02:00Z"/>
                    <w:lang w:val="en-GB"/>
                  </w:rPr>
                </w:rPrChange>
              </w:rPr>
            </w:pPr>
            <w:ins w:id="96" w:author="Muthukumar Veeramani - I18368" w:date="2019-09-13T16:02:00Z">
              <w:r w:rsidRPr="0034436E">
                <w:rPr>
                  <w:b/>
                  <w:bCs/>
                  <w:lang w:val="en-GB"/>
                  <w:rPrChange w:id="97" w:author="Muthukumar Veeramani - I18368" w:date="2019-09-13T16:04:00Z">
                    <w:rPr>
                      <w:lang w:val="en-GB"/>
                    </w:rPr>
                  </w:rPrChange>
                </w:rPr>
                <w:t>Hex Name</w:t>
              </w:r>
            </w:ins>
          </w:p>
        </w:tc>
        <w:tc>
          <w:tcPr>
            <w:tcW w:w="4814" w:type="dxa"/>
          </w:tcPr>
          <w:p w14:paraId="4412273D" w14:textId="77777777" w:rsidR="00B12669" w:rsidRPr="0034436E" w:rsidRDefault="00B12669" w:rsidP="00B61DC7">
            <w:pPr>
              <w:rPr>
                <w:ins w:id="98" w:author="Muthukumar Veeramani - I18368" w:date="2019-09-13T16:02:00Z"/>
                <w:b/>
                <w:bCs/>
                <w:lang w:val="en-GB"/>
                <w:rPrChange w:id="99" w:author="Muthukumar Veeramani - I18368" w:date="2019-09-13T16:04:00Z">
                  <w:rPr>
                    <w:ins w:id="100" w:author="Muthukumar Veeramani - I18368" w:date="2019-09-13T16:02:00Z"/>
                    <w:lang w:val="en-GB"/>
                  </w:rPr>
                </w:rPrChange>
              </w:rPr>
            </w:pPr>
            <w:ins w:id="101" w:author="Muthukumar Veeramani - I18368" w:date="2019-09-13T16:03:00Z">
              <w:r w:rsidRPr="0034436E">
                <w:rPr>
                  <w:b/>
                  <w:bCs/>
                  <w:lang w:val="en-GB"/>
                  <w:rPrChange w:id="102" w:author="Muthukumar Veeramani - I18368" w:date="2019-09-13T16:04:00Z">
                    <w:rPr>
                      <w:lang w:val="en-GB"/>
                    </w:rPr>
                  </w:rPrChange>
                </w:rPr>
                <w:t>Hardware Platform</w:t>
              </w:r>
            </w:ins>
          </w:p>
        </w:tc>
      </w:tr>
      <w:tr w:rsidR="00B12669" w14:paraId="439CA284" w14:textId="77777777" w:rsidTr="00B61DC7">
        <w:trPr>
          <w:ins w:id="103" w:author="Muthukumar Veeramani - I18368" w:date="2019-09-13T16:02:00Z"/>
        </w:trPr>
        <w:tc>
          <w:tcPr>
            <w:tcW w:w="4896" w:type="dxa"/>
          </w:tcPr>
          <w:p w14:paraId="27737A8E" w14:textId="0D5F2008" w:rsidR="00B12669" w:rsidRDefault="00B12669" w:rsidP="00B61DC7">
            <w:pPr>
              <w:rPr>
                <w:ins w:id="104" w:author="Muthukumar Veeramani - I18368" w:date="2019-09-13T16:02:00Z"/>
                <w:lang w:val="en-GB"/>
              </w:rPr>
            </w:pPr>
            <w:r w:rsidRPr="00B23124">
              <w:rPr>
                <w:lang w:val="en-GB"/>
              </w:rPr>
              <w:t>PSF_Hades_Source_V0.9</w:t>
            </w:r>
            <w:r w:rsidR="00A61EF2">
              <w:rPr>
                <w:lang w:val="en-GB"/>
              </w:rPr>
              <w:t>1</w:t>
            </w:r>
            <w:ins w:id="105" w:author="Muthukumar Veeramani - I18368" w:date="2019-09-13T16:04:00Z">
              <w:r w:rsidRPr="0034436E">
                <w:rPr>
                  <w:lang w:val="en-GB"/>
                </w:rPr>
                <w:t>.hex</w:t>
              </w:r>
            </w:ins>
          </w:p>
        </w:tc>
        <w:tc>
          <w:tcPr>
            <w:tcW w:w="4814" w:type="dxa"/>
          </w:tcPr>
          <w:p w14:paraId="14315528" w14:textId="77777777" w:rsidR="00B12669" w:rsidRDefault="00B12669" w:rsidP="00B61DC7">
            <w:pPr>
              <w:rPr>
                <w:ins w:id="106" w:author="Muthukumar Veeramani - I18368" w:date="2019-09-13T16:02:00Z"/>
                <w:lang w:val="en-GB"/>
              </w:rPr>
            </w:pPr>
            <w:r>
              <w:rPr>
                <w:lang w:val="en-GB"/>
              </w:rPr>
              <w:t>USB PD Software Framework(PSF) Hades EVB</w:t>
            </w:r>
          </w:p>
        </w:tc>
      </w:tr>
    </w:tbl>
    <w:p w14:paraId="6B138AA0" w14:textId="77777777" w:rsidR="00B12669" w:rsidRDefault="00B12669" w:rsidP="00B12669">
      <w:pPr>
        <w:rPr>
          <w:ins w:id="107" w:author="Muthukumar Veeramani - I18368" w:date="2019-09-13T15:40:00Z"/>
          <w:lang w:val="en-GB"/>
        </w:rPr>
      </w:pPr>
    </w:p>
    <w:p w14:paraId="67BA12CF" w14:textId="77777777" w:rsidR="00B12669" w:rsidRDefault="00B12669" w:rsidP="00B12669">
      <w:pPr>
        <w:pStyle w:val="Heading3"/>
        <w:rPr>
          <w:ins w:id="108" w:author="Muthukumar Veeramani - I18368" w:date="2019-09-13T15:40:00Z"/>
        </w:rPr>
      </w:pPr>
      <w:bookmarkStart w:id="109" w:name="_Toc24373914"/>
      <w:ins w:id="110" w:author="Muthukumar Veeramani - I18368" w:date="2019-09-13T15:40:00Z">
        <w:r>
          <w:t>Not implemented / Limited functionality requirements</w:t>
        </w:r>
        <w:bookmarkEnd w:id="109"/>
      </w:ins>
    </w:p>
    <w:p w14:paraId="6870849C" w14:textId="77777777" w:rsidR="00B12669" w:rsidRDefault="00B12669" w:rsidP="00B12669">
      <w:pPr>
        <w:pStyle w:val="ListParagraph"/>
        <w:numPr>
          <w:ilvl w:val="0"/>
          <w:numId w:val="12"/>
        </w:numPr>
        <w:rPr>
          <w:lang w:val="en-GB"/>
        </w:rPr>
      </w:pPr>
      <w:ins w:id="111" w:author="Muthukumar Veeramani - I18368" w:date="2019-09-13T15:44:00Z">
        <w:r>
          <w:t xml:space="preserve">PSF-7 - </w:t>
        </w:r>
        <w:r w:rsidRPr="00A33EA9">
          <w:rPr>
            <w:lang w:val="en-GB"/>
            <w:rPrChange w:id="112" w:author="Muthukumar Veeramani - I18368" w:date="2019-09-13T15:45:00Z">
              <w:rPr>
                <w:rFonts w:ascii="Segoe UI" w:hAnsi="Segoe UI" w:cs="Segoe UI"/>
                <w:color w:val="172B4D"/>
                <w:spacing w:val="-4"/>
                <w:sz w:val="36"/>
                <w:szCs w:val="36"/>
                <w:shd w:val="clear" w:color="auto" w:fill="FFFFFF"/>
              </w:rPr>
            </w:rPrChange>
          </w:rPr>
          <w:t>HiByte has potential error</w:t>
        </w:r>
      </w:ins>
    </w:p>
    <w:p w14:paraId="3BD2ADA7" w14:textId="77777777" w:rsidR="00B12669" w:rsidRPr="0095610A" w:rsidRDefault="00B12669" w:rsidP="00B12669">
      <w:pPr>
        <w:pStyle w:val="Heading3"/>
        <w:rPr>
          <w:ins w:id="113" w:author="Muthukumar Veeramani - I18368" w:date="2019-09-13T15:40:00Z"/>
          <w:rFonts w:ascii="Times New Roman" w:hAnsi="Times New Roman" w:cs="Times New Roman"/>
          <w:b w:val="0"/>
          <w:bCs w:val="0"/>
          <w:sz w:val="24"/>
          <w:szCs w:val="24"/>
        </w:rPr>
      </w:pPr>
      <w:bookmarkStart w:id="114" w:name="_Toc24373915"/>
      <w:ins w:id="115" w:author="Muthukumar Veeramani - I18368" w:date="2019-09-13T15:40:00Z">
        <w:r>
          <w:t>Bug Fixes</w:t>
        </w:r>
        <w:bookmarkEnd w:id="114"/>
      </w:ins>
    </w:p>
    <w:p w14:paraId="02E454E2" w14:textId="1667A4EF" w:rsidR="00B12669" w:rsidRPr="0095610A" w:rsidRDefault="0095610A" w:rsidP="0095610A">
      <w:pPr>
        <w:pStyle w:val="ListParagraph"/>
        <w:numPr>
          <w:ilvl w:val="0"/>
          <w:numId w:val="17"/>
        </w:numPr>
      </w:pPr>
      <w:r w:rsidRPr="0095610A">
        <w:t>PSF-19 -FW has build issue when CONFIG_PD_PORT_COUNT set to 1</w:t>
      </w:r>
    </w:p>
    <w:p w14:paraId="212F14DB" w14:textId="0F070C3D" w:rsidR="0095610A" w:rsidRPr="0095610A" w:rsidRDefault="0095610A" w:rsidP="0095610A">
      <w:pPr>
        <w:pStyle w:val="ListParagraph"/>
        <w:numPr>
          <w:ilvl w:val="0"/>
          <w:numId w:val="17"/>
        </w:numPr>
      </w:pPr>
      <w:r w:rsidRPr="0095610A">
        <w:t>PSF-21 - VBUS OCS Power fault handling not working</w:t>
      </w:r>
    </w:p>
    <w:p w14:paraId="1C6D48B1" w14:textId="423280E2" w:rsidR="0095610A" w:rsidRPr="0095610A" w:rsidRDefault="0095610A" w:rsidP="0095610A">
      <w:pPr>
        <w:pStyle w:val="ListParagraph"/>
        <w:numPr>
          <w:ilvl w:val="0"/>
          <w:numId w:val="17"/>
        </w:numPr>
      </w:pPr>
      <w:r w:rsidRPr="0095610A">
        <w:t>PSF-26 - Build Fails When INCLUDE_POWER_FAULT_HANDLING Macro is set to 0</w:t>
      </w:r>
    </w:p>
    <w:p w14:paraId="26872C1B" w14:textId="4D7403D3" w:rsidR="0095610A" w:rsidRPr="0095610A" w:rsidRDefault="0095610A" w:rsidP="0095610A">
      <w:pPr>
        <w:pStyle w:val="ListParagraph"/>
        <w:numPr>
          <w:ilvl w:val="0"/>
          <w:numId w:val="17"/>
        </w:numPr>
      </w:pPr>
      <w:r w:rsidRPr="0095610A">
        <w:t>PSF-31 - Build Fails When INCLUDE_PDFU Macro is set to 1</w:t>
      </w:r>
    </w:p>
    <w:p w14:paraId="76C388AB" w14:textId="67141021" w:rsidR="0095610A" w:rsidRPr="0095610A" w:rsidRDefault="0095610A" w:rsidP="0095610A">
      <w:pPr>
        <w:pStyle w:val="ListParagraph"/>
        <w:numPr>
          <w:ilvl w:val="0"/>
          <w:numId w:val="17"/>
        </w:numPr>
      </w:pPr>
      <w:r w:rsidRPr="0095610A">
        <w:t>PSF-32 - Configuring CONFIG_PORT_n_SINK_USB_COM macro Field is not Effective</w:t>
      </w:r>
    </w:p>
    <w:p w14:paraId="07BBB861" w14:textId="255CE89F" w:rsidR="0095610A" w:rsidRDefault="0095610A" w:rsidP="0095610A">
      <w:pPr>
        <w:pStyle w:val="ListParagraph"/>
        <w:numPr>
          <w:ilvl w:val="0"/>
          <w:numId w:val="17"/>
        </w:numPr>
      </w:pPr>
      <w:r w:rsidRPr="0095610A">
        <w:t>PSF-33 - Configuring CONFIG_PORT_n_SINK_UNCONSTRAINED_PWR macro Field is not Effective</w:t>
      </w:r>
    </w:p>
    <w:p w14:paraId="337C7AA5" w14:textId="36461979" w:rsidR="0095610A" w:rsidRPr="0095610A" w:rsidRDefault="0095610A" w:rsidP="0095610A">
      <w:pPr>
        <w:pStyle w:val="ListParagraph"/>
        <w:numPr>
          <w:ilvl w:val="0"/>
          <w:numId w:val="17"/>
        </w:numPr>
        <w:rPr>
          <w:ins w:id="116" w:author="Muthukumar Veeramani - I18368" w:date="2019-09-13T15:40:00Z"/>
        </w:rPr>
      </w:pPr>
      <w:r>
        <w:t xml:space="preserve">PSF-34 - </w:t>
      </w:r>
      <w:r w:rsidRPr="0095610A">
        <w:t>Build Fails When INCLUDE_PD_3_0 Macro is set to 0</w:t>
      </w:r>
    </w:p>
    <w:p w14:paraId="0C99131C" w14:textId="77777777" w:rsidR="00B12669" w:rsidRDefault="00B12669" w:rsidP="00B12669">
      <w:pPr>
        <w:pStyle w:val="Heading3"/>
      </w:pPr>
      <w:bookmarkStart w:id="117" w:name="_Toc24373916"/>
      <w:ins w:id="118" w:author="Muthukumar Veeramani - I18368" w:date="2019-09-13T15:40:00Z">
        <w:r>
          <w:t>Features added</w:t>
        </w:r>
      </w:ins>
      <w:bookmarkEnd w:id="117"/>
    </w:p>
    <w:p w14:paraId="677EC4B5" w14:textId="77777777" w:rsidR="00B12669" w:rsidRPr="002514FD" w:rsidRDefault="00B12669" w:rsidP="00B12669">
      <w:pPr>
        <w:ind w:left="720"/>
        <w:rPr>
          <w:ins w:id="119" w:author="Muthukumar Veeramani - I18368" w:date="2019-09-13T15:40:00Z"/>
          <w:lang w:val="en-GB"/>
        </w:rPr>
      </w:pPr>
      <w:r>
        <w:rPr>
          <w:lang w:val="en-GB"/>
        </w:rPr>
        <w:t>NA</w:t>
      </w:r>
    </w:p>
    <w:p w14:paraId="054D32AF" w14:textId="77777777" w:rsidR="00B12669" w:rsidRPr="00A33EA9" w:rsidRDefault="00B12669">
      <w:pPr>
        <w:pStyle w:val="Heading3"/>
        <w:rPr>
          <w:ins w:id="120" w:author="Muthukumar Veeramani - I18368" w:date="2019-09-13T15:40:00Z"/>
          <w:rPrChange w:id="121" w:author="Muthukumar Veeramani - I18368" w:date="2019-09-13T15:41:00Z">
            <w:rPr>
              <w:ins w:id="122" w:author="Muthukumar Veeramani - I18368" w:date="2019-09-13T15:40:00Z"/>
            </w:rPr>
          </w:rPrChange>
        </w:rPr>
        <w:pPrChange w:id="123" w:author="Muthukumar Veeramani - I18368" w:date="2019-09-13T15:41:00Z">
          <w:pPr/>
        </w:pPrChange>
      </w:pPr>
      <w:bookmarkStart w:id="124" w:name="_Toc24373917"/>
      <w:ins w:id="125" w:author="Muthukumar Veeramani - I18368" w:date="2019-09-13T15:40:00Z">
        <w:r>
          <w:t>Notes</w:t>
        </w:r>
        <w:bookmarkEnd w:id="124"/>
      </w:ins>
    </w:p>
    <w:p w14:paraId="71A5DAB9" w14:textId="13903C64" w:rsidR="00B12669" w:rsidRDefault="0095610A" w:rsidP="00B12669">
      <w:pPr>
        <w:rPr>
          <w:lang w:val="en-GB"/>
        </w:rPr>
      </w:pPr>
      <w:r>
        <w:rPr>
          <w:lang w:val="en-GB"/>
        </w:rPr>
        <w:t>Following JIRA reported marked invalid</w:t>
      </w:r>
      <w:r w:rsidR="005D3BF1">
        <w:rPr>
          <w:lang w:val="en-GB"/>
        </w:rPr>
        <w:t xml:space="preserve"> after developing from developer’s side</w:t>
      </w:r>
      <w:r>
        <w:rPr>
          <w:lang w:val="en-GB"/>
        </w:rPr>
        <w:t>:</w:t>
      </w:r>
    </w:p>
    <w:p w14:paraId="3D05A4FE" w14:textId="7A071017" w:rsidR="0095610A" w:rsidRPr="0095610A" w:rsidRDefault="0095610A" w:rsidP="005D3BF1">
      <w:pPr>
        <w:pStyle w:val="ListParagraph"/>
        <w:numPr>
          <w:ilvl w:val="0"/>
          <w:numId w:val="19"/>
        </w:numPr>
      </w:pPr>
      <w:r w:rsidRPr="0095610A">
        <w:t>PSF-22 -VCONN OCS handling not working</w:t>
      </w:r>
    </w:p>
    <w:p w14:paraId="7C013957" w14:textId="201C2A1E" w:rsidR="0095610A" w:rsidRPr="0095610A" w:rsidRDefault="0095610A" w:rsidP="005D3BF1">
      <w:pPr>
        <w:pStyle w:val="ListParagraph"/>
        <w:numPr>
          <w:ilvl w:val="0"/>
          <w:numId w:val="19"/>
        </w:numPr>
      </w:pPr>
      <w:r w:rsidRPr="0095610A">
        <w:t>PSF 23 - PD Negotiation Fails when PDOs are Configured more than 5 with certain values</w:t>
      </w:r>
    </w:p>
    <w:p w14:paraId="73888BD3" w14:textId="08333F02" w:rsidR="0095610A" w:rsidRPr="0095610A" w:rsidRDefault="0095610A" w:rsidP="005D3BF1">
      <w:pPr>
        <w:pStyle w:val="ListParagraph"/>
        <w:numPr>
          <w:ilvl w:val="0"/>
          <w:numId w:val="19"/>
        </w:numPr>
      </w:pPr>
      <w:r w:rsidRPr="0095610A">
        <w:t>PSF-25 - The PUT is not Disabled Even After the Under Voltage Count Exceeds the Maximum Fault Count</w:t>
      </w:r>
    </w:p>
    <w:p w14:paraId="41B2C9AC" w14:textId="7FB85694" w:rsidR="001B3DBF" w:rsidRDefault="001B3DBF" w:rsidP="002D3A35">
      <w:pPr>
        <w:pStyle w:val="Heading2"/>
      </w:pPr>
      <w:bookmarkStart w:id="126" w:name="_Toc24373918"/>
      <w:bookmarkStart w:id="127" w:name="_Toc342663648"/>
      <w:r>
        <w:t>Version 0.9</w:t>
      </w:r>
      <w:r w:rsidR="002953F4">
        <w:t>0</w:t>
      </w:r>
      <w:bookmarkEnd w:id="126"/>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1B3DBF" w14:paraId="2E12B107" w14:textId="77777777" w:rsidTr="001B3DBF">
        <w:trPr>
          <w:cnfStyle w:val="100000000000" w:firstRow="1" w:lastRow="0" w:firstColumn="0" w:lastColumn="0" w:oddVBand="0" w:evenVBand="0" w:oddHBand="0" w:evenHBand="0" w:firstRowFirstColumn="0" w:firstRowLastColumn="0" w:lastRowFirstColumn="0" w:lastRowLastColumn="0"/>
          <w:ins w:id="12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3385D10" w14:textId="77777777" w:rsidR="001B3DBF" w:rsidRDefault="001B3DBF" w:rsidP="001B3DBF">
            <w:pPr>
              <w:rPr>
                <w:ins w:id="129" w:author="Muthukumar Veeramani - I18368" w:date="2019-09-13T15:40:00Z"/>
                <w:lang w:val="en-GB"/>
              </w:rPr>
            </w:pPr>
            <w:ins w:id="130" w:author="Muthukumar Veeramani - I18368" w:date="2019-09-13T15:40:00Z">
              <w:r>
                <w:rPr>
                  <w:lang w:val="en-GB"/>
                </w:rPr>
                <w:t>Release date</w:t>
              </w:r>
            </w:ins>
          </w:p>
        </w:tc>
        <w:tc>
          <w:tcPr>
            <w:tcW w:w="6390" w:type="dxa"/>
          </w:tcPr>
          <w:p w14:paraId="54572426" w14:textId="2A597AE1" w:rsidR="001B3DBF" w:rsidRPr="00457688" w:rsidRDefault="001B3DBF" w:rsidP="001B3DBF">
            <w:pPr>
              <w:cnfStyle w:val="100000000000" w:firstRow="1" w:lastRow="0" w:firstColumn="0" w:lastColumn="0" w:oddVBand="0" w:evenVBand="0" w:oddHBand="0" w:evenHBand="0" w:firstRowFirstColumn="0" w:firstRowLastColumn="0" w:lastRowFirstColumn="0" w:lastRowLastColumn="0"/>
              <w:rPr>
                <w:ins w:id="131" w:author="Muthukumar Veeramani - I18368" w:date="2019-09-13T15:40:00Z"/>
                <w:b w:val="0"/>
                <w:lang w:val="en-GB"/>
              </w:rPr>
            </w:pPr>
            <w:r>
              <w:rPr>
                <w:b w:val="0"/>
                <w:lang w:val="en-GB"/>
              </w:rPr>
              <w:t>24</w:t>
            </w:r>
            <w:ins w:id="132" w:author="Muthukumar Veeramani - I18368" w:date="2019-09-13T15:43:00Z">
              <w:r>
                <w:rPr>
                  <w:b w:val="0"/>
                  <w:lang w:val="en-GB"/>
                </w:rPr>
                <w:t>-</w:t>
              </w:r>
            </w:ins>
            <w:r>
              <w:rPr>
                <w:b w:val="0"/>
                <w:lang w:val="en-GB"/>
              </w:rPr>
              <w:t>Oct</w:t>
            </w:r>
            <w:ins w:id="133" w:author="Muthukumar Veeramani - I18368" w:date="2019-09-13T15:43:00Z">
              <w:r>
                <w:rPr>
                  <w:b w:val="0"/>
                  <w:lang w:val="en-GB"/>
                </w:rPr>
                <w:t>-2019</w:t>
              </w:r>
            </w:ins>
          </w:p>
        </w:tc>
      </w:tr>
      <w:tr w:rsidR="001B3DBF" w14:paraId="176AF0DE" w14:textId="77777777" w:rsidTr="001B3DBF">
        <w:trPr>
          <w:cnfStyle w:val="000000100000" w:firstRow="0" w:lastRow="0" w:firstColumn="0" w:lastColumn="0" w:oddVBand="0" w:evenVBand="0" w:oddHBand="1" w:evenHBand="0" w:firstRowFirstColumn="0" w:firstRowLastColumn="0" w:lastRowFirstColumn="0" w:lastRowLastColumn="0"/>
          <w:ins w:id="134"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E1E309D" w14:textId="77777777" w:rsidR="001B3DBF" w:rsidRPr="00E12F8C" w:rsidRDefault="001B3DBF" w:rsidP="001B3DBF">
            <w:pPr>
              <w:rPr>
                <w:ins w:id="135" w:author="Muthukumar Veeramani - I18368" w:date="2019-09-13T15:40:00Z"/>
                <w:b/>
                <w:lang w:val="en-GB"/>
              </w:rPr>
            </w:pPr>
            <w:ins w:id="136" w:author="Muthukumar Veeramani - I18368" w:date="2019-09-13T15:40:00Z">
              <w:r w:rsidRPr="00E12F8C">
                <w:rPr>
                  <w:b/>
                  <w:lang w:val="en-GB"/>
                </w:rPr>
                <w:t>Release Type</w:t>
              </w:r>
            </w:ins>
          </w:p>
        </w:tc>
        <w:tc>
          <w:tcPr>
            <w:tcW w:w="6390" w:type="dxa"/>
          </w:tcPr>
          <w:p w14:paraId="073BAD10" w14:textId="4EE577C3" w:rsidR="001B3DBF" w:rsidRPr="00E12F8C" w:rsidRDefault="001B3DBF" w:rsidP="001B3DBF">
            <w:pPr>
              <w:cnfStyle w:val="000000100000" w:firstRow="0" w:lastRow="0" w:firstColumn="0" w:lastColumn="0" w:oddVBand="0" w:evenVBand="0" w:oddHBand="1" w:evenHBand="0" w:firstRowFirstColumn="0" w:firstRowLastColumn="0" w:lastRowFirstColumn="0" w:lastRowLastColumn="0"/>
              <w:rPr>
                <w:ins w:id="137" w:author="Muthukumar Veeramani - I18368" w:date="2019-09-13T15:40:00Z"/>
                <w:lang w:val="en-GB"/>
              </w:rPr>
            </w:pPr>
            <w:r>
              <w:rPr>
                <w:lang w:val="en-GB"/>
              </w:rPr>
              <w:t>Web</w:t>
            </w:r>
            <w:ins w:id="138" w:author="Muthukumar Veeramani - I18368" w:date="2019-09-13T15:40:00Z">
              <w:r>
                <w:rPr>
                  <w:lang w:val="en-GB"/>
                </w:rPr>
                <w:t xml:space="preserve"> releas</w:t>
              </w:r>
            </w:ins>
            <w:r>
              <w:rPr>
                <w:lang w:val="en-GB"/>
              </w:rPr>
              <w:t>e</w:t>
            </w:r>
          </w:p>
        </w:tc>
      </w:tr>
      <w:tr w:rsidR="001B3DBF" w14:paraId="44E1D358" w14:textId="77777777" w:rsidTr="001B3DBF">
        <w:trPr>
          <w:ins w:id="139"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7CA73502" w14:textId="77777777" w:rsidR="001B3DBF" w:rsidRPr="00C825D6" w:rsidRDefault="001B3DBF" w:rsidP="001B3DBF">
            <w:pPr>
              <w:rPr>
                <w:ins w:id="140" w:author="Muthukumar Veeramani - I18368" w:date="2019-09-13T15:40:00Z"/>
                <w:b/>
                <w:lang w:val="en-GB"/>
              </w:rPr>
            </w:pPr>
            <w:ins w:id="141" w:author="Muthukumar Veeramani - I18368" w:date="2019-09-13T15:40:00Z">
              <w:r w:rsidRPr="00C825D6">
                <w:rPr>
                  <w:b/>
                  <w:lang w:val="en-GB"/>
                </w:rPr>
                <w:t>Pre-requisites (if any)</w:t>
              </w:r>
            </w:ins>
          </w:p>
        </w:tc>
        <w:tc>
          <w:tcPr>
            <w:tcW w:w="6390" w:type="dxa"/>
            <w:shd w:val="clear" w:color="auto" w:fill="B6DDE8" w:themeFill="accent5" w:themeFillTint="66"/>
          </w:tcPr>
          <w:p w14:paraId="35A98F0E" w14:textId="6D3716C6" w:rsidR="001B3DBF" w:rsidRPr="00457688" w:rsidRDefault="0039688A" w:rsidP="001B3DBF">
            <w:pPr>
              <w:cnfStyle w:val="000000000000" w:firstRow="0" w:lastRow="0" w:firstColumn="0" w:lastColumn="0" w:oddVBand="0" w:evenVBand="0" w:oddHBand="0" w:evenHBand="0" w:firstRowFirstColumn="0" w:firstRowLastColumn="0" w:lastRowFirstColumn="0" w:lastRowLastColumn="0"/>
              <w:rPr>
                <w:ins w:id="142" w:author="Muthukumar Veeramani - I18368" w:date="2019-09-13T15:40:00Z"/>
                <w:b/>
                <w:color w:val="auto"/>
                <w:lang w:val="en-GB"/>
              </w:rPr>
            </w:pPr>
            <w:r>
              <w:rPr>
                <w:b/>
                <w:lang w:val="en-GB"/>
              </w:rPr>
              <w:t>UNG8222 -Hades Platform with UNG 8122 Rev D PM-PD configured for 1-Hot</w:t>
            </w:r>
          </w:p>
        </w:tc>
      </w:tr>
      <w:tr w:rsidR="001B3DBF" w14:paraId="16A12EF2" w14:textId="77777777" w:rsidTr="001B3DBF">
        <w:trPr>
          <w:cnfStyle w:val="000000100000" w:firstRow="0" w:lastRow="0" w:firstColumn="0" w:lastColumn="0" w:oddVBand="0" w:evenVBand="0" w:oddHBand="1" w:evenHBand="0" w:firstRowFirstColumn="0" w:firstRowLastColumn="0" w:lastRowFirstColumn="0" w:lastRowLastColumn="0"/>
          <w:ins w:id="14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2675A6D8" w14:textId="77777777" w:rsidR="001B3DBF" w:rsidRPr="00C825D6" w:rsidRDefault="001B3DBF" w:rsidP="001B3DBF">
            <w:pPr>
              <w:rPr>
                <w:ins w:id="144" w:author="Muthukumar Veeramani - I18368" w:date="2019-09-13T15:40:00Z"/>
                <w:b/>
                <w:lang w:val="en-GB"/>
              </w:rPr>
            </w:pPr>
            <w:ins w:id="145" w:author="Muthukumar Veeramani - I18368" w:date="2019-09-13T15:40:00Z">
              <w:r>
                <w:rPr>
                  <w:b/>
                  <w:lang w:val="en-GB"/>
                </w:rPr>
                <w:t>Source code path</w:t>
              </w:r>
            </w:ins>
          </w:p>
        </w:tc>
        <w:tc>
          <w:tcPr>
            <w:tcW w:w="6390" w:type="dxa"/>
            <w:shd w:val="clear" w:color="auto" w:fill="B6DDE8" w:themeFill="accent5" w:themeFillTint="66"/>
          </w:tcPr>
          <w:p w14:paraId="0A8E7813" w14:textId="572A8F5C" w:rsidR="001B3DBF" w:rsidRDefault="00FC39A2" w:rsidP="001B3DBF">
            <w:pPr>
              <w:cnfStyle w:val="000000100000" w:firstRow="0" w:lastRow="0" w:firstColumn="0" w:lastColumn="0" w:oddVBand="0" w:evenVBand="0" w:oddHBand="1" w:evenHBand="0" w:firstRowFirstColumn="0" w:firstRowLastColumn="0" w:lastRowFirstColumn="0" w:lastRowLastColumn="0"/>
              <w:rPr>
                <w:ins w:id="146" w:author="Muthukumar Veeramani - I18368" w:date="2019-09-13T15:40:00Z"/>
                <w:lang w:val="en-GB"/>
              </w:rPr>
            </w:pPr>
            <w:r w:rsidRPr="00FC39A2">
              <w:rPr>
                <w:lang w:val="en-GB"/>
              </w:rPr>
              <w:t>//depot_dsg/PSF/PSF/</w:t>
            </w:r>
          </w:p>
        </w:tc>
      </w:tr>
      <w:tr w:rsidR="001B3DBF" w14:paraId="6ABCA7EA" w14:textId="77777777" w:rsidTr="001B3DBF">
        <w:trPr>
          <w:ins w:id="14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4092BCAD" w14:textId="77777777" w:rsidR="001B3DBF" w:rsidRDefault="001B3DBF" w:rsidP="001B3DBF">
            <w:pPr>
              <w:rPr>
                <w:ins w:id="148" w:author="Muthukumar Veeramani - I18368" w:date="2019-09-13T15:40:00Z"/>
                <w:b/>
                <w:lang w:val="en-GB"/>
              </w:rPr>
            </w:pPr>
            <w:ins w:id="149" w:author="Muthukumar Veeramani - I18368" w:date="2019-09-13T15:40:00Z">
              <w:r>
                <w:rPr>
                  <w:b/>
                  <w:lang w:val="en-GB"/>
                </w:rPr>
                <w:t>Source code label / branch &amp; perforce change list number</w:t>
              </w:r>
            </w:ins>
          </w:p>
        </w:tc>
        <w:tc>
          <w:tcPr>
            <w:tcW w:w="6390" w:type="dxa"/>
            <w:shd w:val="clear" w:color="auto" w:fill="B6DDE8" w:themeFill="accent5" w:themeFillTint="66"/>
          </w:tcPr>
          <w:p w14:paraId="585D0C9E" w14:textId="7819ADA3" w:rsidR="001B3DBF" w:rsidRDefault="001B3DBF" w:rsidP="001B3DBF">
            <w:pPr>
              <w:cnfStyle w:val="000000000000" w:firstRow="0" w:lastRow="0" w:firstColumn="0" w:lastColumn="0" w:oddVBand="0" w:evenVBand="0" w:oddHBand="0" w:evenHBand="0" w:firstRowFirstColumn="0" w:firstRowLastColumn="0" w:lastRowFirstColumn="0" w:lastRowLastColumn="0"/>
              <w:rPr>
                <w:ins w:id="150" w:author="Muthukumar Veeramani - I18368" w:date="2019-09-13T15:40:00Z"/>
                <w:lang w:val="en-GB"/>
              </w:rPr>
            </w:pPr>
            <w:ins w:id="151" w:author="Muthukumar Veeramani - I18368" w:date="2019-09-13T15:40:00Z">
              <w:r>
                <w:rPr>
                  <w:b/>
                  <w:bCs/>
                  <w:lang w:val="en-GB"/>
                </w:rPr>
                <w:t>Label:</w:t>
              </w:r>
              <w:r>
                <w:rPr>
                  <w:lang w:val="en-GB"/>
                </w:rPr>
                <w:t xml:space="preserve"> PSF_STACK_V0.</w:t>
              </w:r>
            </w:ins>
            <w:r>
              <w:rPr>
                <w:lang w:val="en-GB"/>
              </w:rPr>
              <w:t>9</w:t>
            </w:r>
            <w:r w:rsidR="00270ADC">
              <w:rPr>
                <w:lang w:val="en-GB"/>
              </w:rPr>
              <w:t>0</w:t>
            </w:r>
          </w:p>
          <w:p w14:paraId="04B9E617" w14:textId="1B801667" w:rsidR="001B3DBF" w:rsidRPr="00AE34EB" w:rsidRDefault="001B3DBF" w:rsidP="001B3DBF">
            <w:pPr>
              <w:cnfStyle w:val="000000000000" w:firstRow="0" w:lastRow="0" w:firstColumn="0" w:lastColumn="0" w:oddVBand="0" w:evenVBand="0" w:oddHBand="0" w:evenHBand="0" w:firstRowFirstColumn="0" w:firstRowLastColumn="0" w:lastRowFirstColumn="0" w:lastRowLastColumn="0"/>
              <w:rPr>
                <w:ins w:id="152" w:author="Muthukumar Veeramani - I18368" w:date="2019-09-13T15:40:00Z"/>
                <w:lang w:val="en-GB"/>
              </w:rPr>
            </w:pPr>
            <w:ins w:id="153" w:author="Muthukumar Veeramani - I18368" w:date="2019-09-13T15:40:00Z">
              <w:r>
                <w:rPr>
                  <w:b/>
                  <w:bCs/>
                  <w:lang w:val="en-GB"/>
                </w:rPr>
                <w:t xml:space="preserve">Changelist: </w:t>
              </w:r>
            </w:ins>
            <w:r w:rsidR="00AE34EB">
              <w:rPr>
                <w:lang w:val="en-GB"/>
              </w:rPr>
              <w:t>178665</w:t>
            </w:r>
          </w:p>
        </w:tc>
      </w:tr>
      <w:tr w:rsidR="001B3DBF" w14:paraId="6FF80EEB" w14:textId="77777777" w:rsidTr="001B3DBF">
        <w:trPr>
          <w:cnfStyle w:val="000000100000" w:firstRow="0" w:lastRow="0" w:firstColumn="0" w:lastColumn="0" w:oddVBand="0" w:evenVBand="0" w:oddHBand="1" w:evenHBand="0" w:firstRowFirstColumn="0" w:firstRowLastColumn="0" w:lastRowFirstColumn="0" w:lastRowLastColumn="0"/>
          <w:ins w:id="154"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6282B89D" w14:textId="77777777" w:rsidR="001B3DBF" w:rsidRDefault="001B3DBF" w:rsidP="001B3DBF">
            <w:pPr>
              <w:rPr>
                <w:ins w:id="155" w:author="Muthukumar Veeramani - I18368" w:date="2019-09-13T15:40:00Z"/>
                <w:b/>
                <w:lang w:val="en-GB"/>
              </w:rPr>
            </w:pPr>
            <w:ins w:id="156" w:author="Muthukumar Veeramani - I18368" w:date="2019-09-13T15:40:00Z">
              <w:r>
                <w:rPr>
                  <w:b/>
                  <w:lang w:val="en-GB"/>
                </w:rPr>
                <w:t>Software Requirements Specification (SRS) Path and Revision Number</w:t>
              </w:r>
            </w:ins>
          </w:p>
        </w:tc>
        <w:tc>
          <w:tcPr>
            <w:tcW w:w="6390" w:type="dxa"/>
            <w:shd w:val="clear" w:color="auto" w:fill="B6DDE8" w:themeFill="accent5" w:themeFillTint="66"/>
          </w:tcPr>
          <w:p w14:paraId="4BF13B7F" w14:textId="21F2D1BC" w:rsidR="001B3DBF" w:rsidRDefault="004E1C33" w:rsidP="001B3DBF">
            <w:pPr>
              <w:cnfStyle w:val="000000100000" w:firstRow="0" w:lastRow="0" w:firstColumn="0" w:lastColumn="0" w:oddVBand="0" w:evenVBand="0" w:oddHBand="1" w:evenHBand="0" w:firstRowFirstColumn="0" w:firstRowLastColumn="0" w:lastRowFirstColumn="0" w:lastRowLastColumn="0"/>
              <w:rPr>
                <w:ins w:id="157" w:author="Muthukumar Veeramani - I18368" w:date="2019-09-13T15:40:00Z"/>
                <w:lang w:val="en-GB"/>
              </w:rPr>
            </w:pPr>
            <w:r w:rsidRPr="004E1C33">
              <w:rPr>
                <w:lang w:val="en-GB"/>
              </w:rPr>
              <w:t>//depot_dsg/PSF/Project_Management/Requirement/Open Sourcing PSF phase I requirement.docx</w:t>
            </w:r>
            <w:r>
              <w:rPr>
                <w:lang w:val="en-GB"/>
              </w:rPr>
              <w:t xml:space="preserve"> </w:t>
            </w:r>
            <w:ins w:id="158" w:author="Muthukumar Veeramani - I18368" w:date="2019-09-13T15:40:00Z">
              <w:r w:rsidR="001B3DBF">
                <w:rPr>
                  <w:lang w:val="en-GB"/>
                </w:rPr>
                <w:t>Rev:1.0</w:t>
              </w:r>
            </w:ins>
          </w:p>
          <w:p w14:paraId="00845686" w14:textId="2A12FBF6" w:rsidR="001B3DBF" w:rsidRDefault="00D37C13" w:rsidP="001B3DBF">
            <w:pPr>
              <w:cnfStyle w:val="000000100000" w:firstRow="0" w:lastRow="0" w:firstColumn="0" w:lastColumn="0" w:oddVBand="0" w:evenVBand="0" w:oddHBand="1" w:evenHBand="0" w:firstRowFirstColumn="0" w:firstRowLastColumn="0" w:lastRowFirstColumn="0" w:lastRowLastColumn="0"/>
              <w:rPr>
                <w:ins w:id="159" w:author="Muthukumar Veeramani - I18368" w:date="2019-09-13T15:40:00Z"/>
                <w:lang w:val="en-GB"/>
              </w:rPr>
            </w:pPr>
            <w:r w:rsidRPr="00D37C13">
              <w:rPr>
                <w:lang w:val="en-GB"/>
              </w:rPr>
              <w:lastRenderedPageBreak/>
              <w:t>//depot_dsg/PSF/Project_Management/System Dos/Release/PSF Systems DOS v1.0_REVIEW_CANDIDATE.pdf</w:t>
            </w:r>
          </w:p>
        </w:tc>
      </w:tr>
      <w:tr w:rsidR="001B3DBF" w14:paraId="76B25A6A" w14:textId="77777777" w:rsidTr="001B3DBF">
        <w:trPr>
          <w:ins w:id="16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A614F13" w14:textId="77777777" w:rsidR="001B3DBF" w:rsidRDefault="001B3DBF" w:rsidP="001B3DBF">
            <w:pPr>
              <w:rPr>
                <w:ins w:id="161" w:author="Muthukumar Veeramani - I18368" w:date="2019-09-13T15:40:00Z"/>
                <w:b/>
                <w:lang w:val="en-GB"/>
              </w:rPr>
            </w:pPr>
            <w:ins w:id="162" w:author="Muthukumar Veeramani - I18368" w:date="2019-09-13T15:40:00Z">
              <w:r>
                <w:rPr>
                  <w:b/>
                  <w:lang w:val="en-GB"/>
                </w:rPr>
                <w:lastRenderedPageBreak/>
                <w:t>Software Design Document (SDD) Path and Revision Number</w:t>
              </w:r>
            </w:ins>
          </w:p>
        </w:tc>
        <w:tc>
          <w:tcPr>
            <w:tcW w:w="6390" w:type="dxa"/>
            <w:shd w:val="clear" w:color="auto" w:fill="B6DDE8" w:themeFill="accent5" w:themeFillTint="66"/>
          </w:tcPr>
          <w:p w14:paraId="22235B1B" w14:textId="3AA13614" w:rsidR="001B3DBF" w:rsidRDefault="001B3DBF" w:rsidP="001B3DBF">
            <w:pPr>
              <w:cnfStyle w:val="000000000000" w:firstRow="0" w:lastRow="0" w:firstColumn="0" w:lastColumn="0" w:oddVBand="0" w:evenVBand="0" w:oddHBand="0" w:evenHBand="0" w:firstRowFirstColumn="0" w:firstRowLastColumn="0" w:lastRowFirstColumn="0" w:lastRowLastColumn="0"/>
              <w:rPr>
                <w:ins w:id="163" w:author="Muthukumar Veeramani - I18368" w:date="2019-09-13T15:40:00Z"/>
                <w:lang w:val="en-GB"/>
              </w:rPr>
            </w:pPr>
            <w:ins w:id="164" w:author="Muthukumar Veeramani - I18368" w:date="2019-09-13T15:40:00Z">
              <w:r w:rsidRPr="00A819A4">
                <w:rPr>
                  <w:lang w:val="en-GB"/>
                </w:rPr>
                <w:t>//depot_dsg/PSF/</w:t>
              </w:r>
            </w:ins>
            <w:r w:rsidR="00C44724" w:rsidRPr="004E1C33">
              <w:rPr>
                <w:lang w:val="en-GB"/>
              </w:rPr>
              <w:t xml:space="preserve"> Project_Management</w:t>
            </w:r>
            <w:r w:rsidR="00C44724" w:rsidRPr="00A819A4">
              <w:rPr>
                <w:lang w:val="en-GB"/>
              </w:rPr>
              <w:t xml:space="preserve"> </w:t>
            </w:r>
            <w:ins w:id="165" w:author="Muthukumar Veeramani - I18368" w:date="2019-09-13T15:40:00Z">
              <w:r w:rsidRPr="00A819A4">
                <w:rPr>
                  <w:lang w:val="en-GB"/>
                </w:rPr>
                <w:t>/Design/Modular Design/PIO configuration management modular Design.docx</w:t>
              </w:r>
              <w:r>
                <w:rPr>
                  <w:lang w:val="en-GB"/>
                </w:rPr>
                <w:t xml:space="preserve"> Rev0.1</w:t>
              </w:r>
            </w:ins>
          </w:p>
          <w:p w14:paraId="416ACE0F" w14:textId="5AE7C5E9" w:rsidR="001B3DBF" w:rsidRDefault="001B3DBF" w:rsidP="001B3DBF">
            <w:pPr>
              <w:cnfStyle w:val="000000000000" w:firstRow="0" w:lastRow="0" w:firstColumn="0" w:lastColumn="0" w:oddVBand="0" w:evenVBand="0" w:oddHBand="0" w:evenHBand="0" w:firstRowFirstColumn="0" w:firstRowLastColumn="0" w:lastRowFirstColumn="0" w:lastRowLastColumn="0"/>
              <w:rPr>
                <w:ins w:id="166" w:author="Muthukumar Veeramani - I18368" w:date="2019-09-13T15:40:00Z"/>
                <w:lang w:val="en-GB"/>
              </w:rPr>
            </w:pPr>
            <w:ins w:id="167" w:author="Muthukumar Veeramani - I18368" w:date="2019-09-13T15:40:00Z">
              <w:r w:rsidRPr="0020269A">
                <w:rPr>
                  <w:lang w:val="en-GB"/>
                </w:rPr>
                <w:t>//depot_dsg/PSF/</w:t>
              </w:r>
            </w:ins>
            <w:r w:rsidR="00C44724" w:rsidRPr="004E1C33">
              <w:rPr>
                <w:lang w:val="en-GB"/>
              </w:rPr>
              <w:t xml:space="preserve"> Project_Management</w:t>
            </w:r>
            <w:r w:rsidR="00C44724" w:rsidRPr="0020269A">
              <w:rPr>
                <w:lang w:val="en-GB"/>
              </w:rPr>
              <w:t xml:space="preserve"> </w:t>
            </w:r>
            <w:ins w:id="168" w:author="Muthukumar Veeramani - I18368" w:date="2019-09-13T15:40:00Z">
              <w:r w:rsidRPr="0020269A">
                <w:rPr>
                  <w:lang w:val="en-GB"/>
                </w:rPr>
                <w:t>/Design/Modular Design/Power supply management design changes from Zeus.docx</w:t>
              </w:r>
              <w:r>
                <w:rPr>
                  <w:lang w:val="en-GB"/>
                </w:rPr>
                <w:t xml:space="preserve"> Rev0.1</w:t>
              </w:r>
            </w:ins>
          </w:p>
          <w:p w14:paraId="396FF894"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169" w:author="Muthukumar Veeramani - I18368" w:date="2019-09-13T15:40:00Z"/>
                <w:lang w:val="en-GB"/>
              </w:rPr>
            </w:pPr>
            <w:ins w:id="170" w:author="Muthukumar Veeramani - I18368" w:date="2019-09-13T15:40:00Z">
              <w:r w:rsidRPr="00934337">
                <w:rPr>
                  <w:lang w:val="en-GB"/>
                </w:rPr>
                <w:t>//depot_hw_amazon/doc/design/Zeus Stack Firmware Design.docx Rev1.1</w:t>
              </w:r>
            </w:ins>
          </w:p>
          <w:p w14:paraId="17A02B85"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171" w:author="Muthukumar Veeramani - I18368" w:date="2019-09-13T15:40:00Z"/>
                <w:lang w:val="en-GB"/>
              </w:rPr>
            </w:pPr>
          </w:p>
        </w:tc>
      </w:tr>
      <w:tr w:rsidR="001B3DBF" w14:paraId="3D8B3CE9" w14:textId="77777777" w:rsidTr="001B3DBF">
        <w:trPr>
          <w:cnfStyle w:val="000000100000" w:firstRow="0" w:lastRow="0" w:firstColumn="0" w:lastColumn="0" w:oddVBand="0" w:evenVBand="0" w:oddHBand="1" w:evenHBand="0" w:firstRowFirstColumn="0" w:firstRowLastColumn="0" w:lastRowFirstColumn="0" w:lastRowLastColumn="0"/>
          <w:ins w:id="172"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33439131" w14:textId="77777777" w:rsidR="001B3DBF" w:rsidRDefault="001B3DBF" w:rsidP="001B3DBF">
            <w:pPr>
              <w:rPr>
                <w:ins w:id="173" w:author="Muthukumar Veeramani - I18368" w:date="2019-09-13T15:40:00Z"/>
                <w:b/>
                <w:lang w:val="en-GB"/>
              </w:rPr>
            </w:pPr>
            <w:ins w:id="174" w:author="Muthukumar Veeramani - I18368" w:date="2019-09-13T15:40:00Z">
              <w:r>
                <w:rPr>
                  <w:b/>
                  <w:lang w:val="en-GB"/>
                </w:rPr>
                <w:t>Software Developer Test Plan (SDTP) Path and Revision Number</w:t>
              </w:r>
            </w:ins>
          </w:p>
        </w:tc>
        <w:tc>
          <w:tcPr>
            <w:tcW w:w="6390" w:type="dxa"/>
            <w:shd w:val="clear" w:color="auto" w:fill="B6DDE8" w:themeFill="accent5" w:themeFillTint="66"/>
          </w:tcPr>
          <w:p w14:paraId="0E491ECC" w14:textId="77777777" w:rsidR="001B3DBF" w:rsidRDefault="00822580" w:rsidP="001B3DBF">
            <w:pPr>
              <w:cnfStyle w:val="000000100000" w:firstRow="0" w:lastRow="0" w:firstColumn="0" w:lastColumn="0" w:oddVBand="0" w:evenVBand="0" w:oddHBand="1" w:evenHBand="0" w:firstRowFirstColumn="0" w:firstRowLastColumn="0" w:lastRowFirstColumn="0" w:lastRowLastColumn="0"/>
              <w:rPr>
                <w:lang w:val="en-GB"/>
              </w:rPr>
            </w:pPr>
            <w:r w:rsidRPr="00822580">
              <w:rPr>
                <w:lang w:val="en-GB"/>
              </w:rPr>
              <w:t>//depot_dsg/PSF/Project_Management/Developer_Test_Plan/</w:t>
            </w:r>
          </w:p>
          <w:p w14:paraId="4225C1DE" w14:textId="3C34BDED" w:rsidR="00822580" w:rsidRDefault="00822580" w:rsidP="001B3DBF">
            <w:pPr>
              <w:cnfStyle w:val="000000100000" w:firstRow="0" w:lastRow="0" w:firstColumn="0" w:lastColumn="0" w:oddVBand="0" w:evenVBand="0" w:oddHBand="1" w:evenHBand="0" w:firstRowFirstColumn="0" w:firstRowLastColumn="0" w:lastRowFirstColumn="0" w:lastRowLastColumn="0"/>
              <w:rPr>
                <w:ins w:id="175" w:author="Muthukumar Veeramani - I18368" w:date="2019-09-13T15:40:00Z"/>
                <w:lang w:val="en-GB"/>
              </w:rPr>
            </w:pPr>
            <w:r w:rsidRPr="00822580">
              <w:rPr>
                <w:lang w:val="en-GB"/>
              </w:rPr>
              <w:t>PSF_Developer_Test_Plan.xlsm</w:t>
            </w:r>
            <w:r>
              <w:rPr>
                <w:lang w:val="en-GB"/>
              </w:rPr>
              <w:t xml:space="preserve"> Rev 1.0</w:t>
            </w:r>
          </w:p>
        </w:tc>
      </w:tr>
      <w:tr w:rsidR="001B3DBF" w14:paraId="731000E4" w14:textId="77777777" w:rsidTr="001B3DBF">
        <w:trPr>
          <w:ins w:id="176"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21AC99A1" w14:textId="77777777" w:rsidR="001B3DBF" w:rsidRDefault="001B3DBF" w:rsidP="001B3DBF">
            <w:pPr>
              <w:rPr>
                <w:ins w:id="177" w:author="Muthukumar Veeramani - I18368" w:date="2019-09-13T15:40:00Z"/>
                <w:b/>
                <w:lang w:val="en-GB"/>
              </w:rPr>
            </w:pPr>
            <w:ins w:id="178" w:author="Muthukumar Veeramani - I18368" w:date="2019-09-13T15:40:00Z">
              <w:r>
                <w:rPr>
                  <w:b/>
                  <w:lang w:val="en-GB"/>
                </w:rPr>
                <w:t>Software Requirements Tracker (SRT) Path and Revision Number</w:t>
              </w:r>
            </w:ins>
          </w:p>
        </w:tc>
        <w:tc>
          <w:tcPr>
            <w:tcW w:w="6390" w:type="dxa"/>
            <w:shd w:val="clear" w:color="auto" w:fill="B6DDE8" w:themeFill="accent5" w:themeFillTint="66"/>
          </w:tcPr>
          <w:p w14:paraId="758E66F0"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179" w:author="Muthukumar Veeramani - I18368" w:date="2019-09-13T15:40:00Z"/>
                <w:lang w:val="en-GB"/>
              </w:rPr>
            </w:pPr>
            <w:ins w:id="180" w:author="Muthukumar Veeramani - I18368" w:date="2019-09-13T15:40:00Z">
              <w:r>
                <w:rPr>
                  <w:lang w:val="en-GB"/>
                </w:rPr>
                <w:t>NA as the release is design completion release</w:t>
              </w:r>
            </w:ins>
          </w:p>
        </w:tc>
      </w:tr>
    </w:tbl>
    <w:p w14:paraId="47FF26D6" w14:textId="77777777" w:rsidR="001B3DBF" w:rsidRDefault="001B3DBF" w:rsidP="001B3DBF">
      <w:pPr>
        <w:rPr>
          <w:ins w:id="181" w:author="Muthukumar Veeramani - I18368" w:date="2019-09-13T16:02:00Z"/>
          <w:lang w:val="en-GB"/>
        </w:rPr>
      </w:pPr>
    </w:p>
    <w:p w14:paraId="2281AAE6" w14:textId="77777777" w:rsidR="001B3DBF" w:rsidRDefault="001B3DBF" w:rsidP="001B3DBF">
      <w:pPr>
        <w:rPr>
          <w:ins w:id="182" w:author="Muthukumar Veeramani - I18368" w:date="2019-09-13T16:02:00Z"/>
          <w:lang w:val="en-GB"/>
        </w:rPr>
      </w:pPr>
    </w:p>
    <w:tbl>
      <w:tblPr>
        <w:tblStyle w:val="TableGrid"/>
        <w:tblW w:w="0" w:type="auto"/>
        <w:tblLook w:val="04A0" w:firstRow="1" w:lastRow="0" w:firstColumn="1" w:lastColumn="0" w:noHBand="0" w:noVBand="1"/>
      </w:tblPr>
      <w:tblGrid>
        <w:gridCol w:w="4896"/>
        <w:gridCol w:w="4814"/>
      </w:tblGrid>
      <w:tr w:rsidR="001B3DBF" w14:paraId="4713DBC5" w14:textId="77777777" w:rsidTr="00A346AE">
        <w:trPr>
          <w:ins w:id="183" w:author="Muthukumar Veeramani - I18368" w:date="2019-09-13T16:02:00Z"/>
        </w:trPr>
        <w:tc>
          <w:tcPr>
            <w:tcW w:w="4896" w:type="dxa"/>
          </w:tcPr>
          <w:p w14:paraId="6385F426" w14:textId="77777777" w:rsidR="001B3DBF" w:rsidRPr="0034436E" w:rsidRDefault="001B3DBF" w:rsidP="001B3DBF">
            <w:pPr>
              <w:rPr>
                <w:ins w:id="184" w:author="Muthukumar Veeramani - I18368" w:date="2019-09-13T16:02:00Z"/>
                <w:b/>
                <w:bCs/>
                <w:lang w:val="en-GB"/>
                <w:rPrChange w:id="185" w:author="Muthukumar Veeramani - I18368" w:date="2019-09-13T16:04:00Z">
                  <w:rPr>
                    <w:ins w:id="186" w:author="Muthukumar Veeramani - I18368" w:date="2019-09-13T16:02:00Z"/>
                    <w:lang w:val="en-GB"/>
                  </w:rPr>
                </w:rPrChange>
              </w:rPr>
            </w:pPr>
            <w:ins w:id="187" w:author="Muthukumar Veeramani - I18368" w:date="2019-09-13T16:02:00Z">
              <w:r w:rsidRPr="0034436E">
                <w:rPr>
                  <w:b/>
                  <w:bCs/>
                  <w:lang w:val="en-GB"/>
                  <w:rPrChange w:id="188" w:author="Muthukumar Veeramani - I18368" w:date="2019-09-13T16:04:00Z">
                    <w:rPr>
                      <w:lang w:val="en-GB"/>
                    </w:rPr>
                  </w:rPrChange>
                </w:rPr>
                <w:t>Hex Name</w:t>
              </w:r>
            </w:ins>
          </w:p>
        </w:tc>
        <w:tc>
          <w:tcPr>
            <w:tcW w:w="4814" w:type="dxa"/>
          </w:tcPr>
          <w:p w14:paraId="24F4314B" w14:textId="77777777" w:rsidR="001B3DBF" w:rsidRPr="0034436E" w:rsidRDefault="001B3DBF" w:rsidP="001B3DBF">
            <w:pPr>
              <w:rPr>
                <w:ins w:id="189" w:author="Muthukumar Veeramani - I18368" w:date="2019-09-13T16:02:00Z"/>
                <w:b/>
                <w:bCs/>
                <w:lang w:val="en-GB"/>
                <w:rPrChange w:id="190" w:author="Muthukumar Veeramani - I18368" w:date="2019-09-13T16:04:00Z">
                  <w:rPr>
                    <w:ins w:id="191" w:author="Muthukumar Veeramani - I18368" w:date="2019-09-13T16:02:00Z"/>
                    <w:lang w:val="en-GB"/>
                  </w:rPr>
                </w:rPrChange>
              </w:rPr>
            </w:pPr>
            <w:ins w:id="192" w:author="Muthukumar Veeramani - I18368" w:date="2019-09-13T16:03:00Z">
              <w:r w:rsidRPr="0034436E">
                <w:rPr>
                  <w:b/>
                  <w:bCs/>
                  <w:lang w:val="en-GB"/>
                  <w:rPrChange w:id="193" w:author="Muthukumar Veeramani - I18368" w:date="2019-09-13T16:04:00Z">
                    <w:rPr>
                      <w:lang w:val="en-GB"/>
                    </w:rPr>
                  </w:rPrChange>
                </w:rPr>
                <w:t>Hardware Platform</w:t>
              </w:r>
            </w:ins>
          </w:p>
        </w:tc>
      </w:tr>
      <w:tr w:rsidR="001B3DBF" w14:paraId="6F84DD3F" w14:textId="77777777" w:rsidTr="00A346AE">
        <w:trPr>
          <w:ins w:id="194" w:author="Muthukumar Veeramani - I18368" w:date="2019-09-13T16:02:00Z"/>
        </w:trPr>
        <w:tc>
          <w:tcPr>
            <w:tcW w:w="4896" w:type="dxa"/>
          </w:tcPr>
          <w:p w14:paraId="6658FCB3" w14:textId="14B45FD5" w:rsidR="001B3DBF" w:rsidRDefault="00B23124" w:rsidP="001B3DBF">
            <w:pPr>
              <w:rPr>
                <w:ins w:id="195" w:author="Muthukumar Veeramani - I18368" w:date="2019-09-13T16:02:00Z"/>
                <w:lang w:val="en-GB"/>
              </w:rPr>
            </w:pPr>
            <w:r w:rsidRPr="00B23124">
              <w:rPr>
                <w:lang w:val="en-GB"/>
              </w:rPr>
              <w:t>PSF_Hades_Source_V0.90</w:t>
            </w:r>
            <w:ins w:id="196" w:author="Muthukumar Veeramani - I18368" w:date="2019-09-13T16:04:00Z">
              <w:r w:rsidR="001B3DBF" w:rsidRPr="0034436E">
                <w:rPr>
                  <w:lang w:val="en-GB"/>
                </w:rPr>
                <w:t>.hex</w:t>
              </w:r>
            </w:ins>
          </w:p>
        </w:tc>
        <w:tc>
          <w:tcPr>
            <w:tcW w:w="4814" w:type="dxa"/>
          </w:tcPr>
          <w:p w14:paraId="7EE342C1" w14:textId="79C3B1A0" w:rsidR="001B3DBF" w:rsidRDefault="00BB3485" w:rsidP="001B3DBF">
            <w:pPr>
              <w:rPr>
                <w:ins w:id="197" w:author="Muthukumar Veeramani - I18368" w:date="2019-09-13T16:02:00Z"/>
                <w:lang w:val="en-GB"/>
              </w:rPr>
            </w:pPr>
            <w:r>
              <w:rPr>
                <w:lang w:val="en-GB"/>
              </w:rPr>
              <w:t xml:space="preserve">USB PD Software Framework(PSF) </w:t>
            </w:r>
            <w:r w:rsidR="00B82F49">
              <w:rPr>
                <w:lang w:val="en-GB"/>
              </w:rPr>
              <w:t xml:space="preserve">Hades </w:t>
            </w:r>
            <w:r>
              <w:rPr>
                <w:lang w:val="en-GB"/>
              </w:rPr>
              <w:t>EVB</w:t>
            </w:r>
          </w:p>
        </w:tc>
      </w:tr>
    </w:tbl>
    <w:p w14:paraId="5728B2E5" w14:textId="77777777" w:rsidR="001B3DBF" w:rsidRDefault="001B3DBF" w:rsidP="001B3DBF">
      <w:pPr>
        <w:rPr>
          <w:ins w:id="198" w:author="Muthukumar Veeramani - I18368" w:date="2019-09-13T15:40:00Z"/>
          <w:lang w:val="en-GB"/>
        </w:rPr>
      </w:pPr>
    </w:p>
    <w:p w14:paraId="4F63E284" w14:textId="77777777" w:rsidR="001B3DBF" w:rsidRDefault="001B3DBF" w:rsidP="001B3DBF">
      <w:pPr>
        <w:pStyle w:val="Heading3"/>
        <w:rPr>
          <w:ins w:id="199" w:author="Muthukumar Veeramani - I18368" w:date="2019-09-13T15:40:00Z"/>
        </w:rPr>
      </w:pPr>
      <w:bookmarkStart w:id="200" w:name="_Toc24373919"/>
      <w:ins w:id="201" w:author="Muthukumar Veeramani - I18368" w:date="2019-09-13T15:40:00Z">
        <w:r>
          <w:t>Not implemented / Limited functionality requirements</w:t>
        </w:r>
        <w:bookmarkEnd w:id="200"/>
      </w:ins>
    </w:p>
    <w:p w14:paraId="45F5CE4D" w14:textId="24C937A1" w:rsidR="001B3DBF" w:rsidRDefault="001B3DBF" w:rsidP="001B3DBF">
      <w:pPr>
        <w:pStyle w:val="ListParagraph"/>
        <w:numPr>
          <w:ilvl w:val="0"/>
          <w:numId w:val="12"/>
        </w:numPr>
        <w:rPr>
          <w:lang w:val="en-GB"/>
        </w:rPr>
      </w:pPr>
      <w:ins w:id="202" w:author="Muthukumar Veeramani - I18368" w:date="2019-09-13T15:44:00Z">
        <w:r>
          <w:t xml:space="preserve">PSF-7 - </w:t>
        </w:r>
        <w:r w:rsidRPr="00A33EA9">
          <w:rPr>
            <w:lang w:val="en-GB"/>
            <w:rPrChange w:id="203" w:author="Muthukumar Veeramani - I18368" w:date="2019-09-13T15:45:00Z">
              <w:rPr>
                <w:rFonts w:ascii="Segoe UI" w:hAnsi="Segoe UI" w:cs="Segoe UI"/>
                <w:color w:val="172B4D"/>
                <w:spacing w:val="-4"/>
                <w:sz w:val="36"/>
                <w:szCs w:val="36"/>
                <w:shd w:val="clear" w:color="auto" w:fill="FFFFFF"/>
              </w:rPr>
            </w:rPrChange>
          </w:rPr>
          <w:t>HiByte has potential error</w:t>
        </w:r>
      </w:ins>
    </w:p>
    <w:p w14:paraId="018B91E0" w14:textId="0F88080F" w:rsidR="00C96722" w:rsidRPr="00C96722" w:rsidRDefault="00C96722" w:rsidP="00C96722">
      <w:pPr>
        <w:pStyle w:val="ListParagraph"/>
        <w:numPr>
          <w:ilvl w:val="0"/>
          <w:numId w:val="12"/>
        </w:numPr>
        <w:rPr>
          <w:lang w:val="en-GB"/>
        </w:rPr>
      </w:pPr>
      <w:r w:rsidRPr="00C96722">
        <w:rPr>
          <w:lang w:val="en-GB"/>
        </w:rPr>
        <w:t xml:space="preserve">PSF-21 - VBUS </w:t>
      </w:r>
      <w:r w:rsidR="00F30B03">
        <w:rPr>
          <w:lang w:val="en-GB"/>
        </w:rPr>
        <w:t>Power fault</w:t>
      </w:r>
      <w:r w:rsidRPr="00C96722">
        <w:rPr>
          <w:lang w:val="en-GB"/>
        </w:rPr>
        <w:t xml:space="preserve"> handling not working</w:t>
      </w:r>
    </w:p>
    <w:p w14:paraId="5667D03D" w14:textId="12068F07" w:rsidR="00C96722" w:rsidRDefault="00C96722" w:rsidP="00C96722">
      <w:pPr>
        <w:pStyle w:val="ListParagraph"/>
        <w:numPr>
          <w:ilvl w:val="0"/>
          <w:numId w:val="12"/>
        </w:numPr>
        <w:rPr>
          <w:lang w:val="en-GB"/>
        </w:rPr>
      </w:pPr>
      <w:r w:rsidRPr="00C96722">
        <w:rPr>
          <w:lang w:val="en-GB"/>
        </w:rPr>
        <w:t>PSF-22 - VOCNN OCS handling not working</w:t>
      </w:r>
    </w:p>
    <w:p w14:paraId="20A9B6D8" w14:textId="7EAC9D09" w:rsidR="009563E8" w:rsidRDefault="009563E8" w:rsidP="00C96722">
      <w:pPr>
        <w:pStyle w:val="ListParagraph"/>
        <w:numPr>
          <w:ilvl w:val="0"/>
          <w:numId w:val="12"/>
        </w:numPr>
        <w:rPr>
          <w:ins w:id="204" w:author="Muthukumar Veeramani - I18368" w:date="2019-09-13T15:45:00Z"/>
          <w:lang w:val="en-GB"/>
        </w:rPr>
      </w:pPr>
      <w:r w:rsidRPr="009563E8">
        <w:rPr>
          <w:lang w:val="en-GB"/>
        </w:rPr>
        <w:t>PSF-23 - PD Negotiation Fails when PDOs are Configured more than 5 with certain values</w:t>
      </w:r>
    </w:p>
    <w:p w14:paraId="29A2E0A7" w14:textId="77777777" w:rsidR="001B3DBF" w:rsidRDefault="001B3DBF" w:rsidP="001B3DBF">
      <w:pPr>
        <w:pStyle w:val="Heading3"/>
        <w:rPr>
          <w:ins w:id="205" w:author="Muthukumar Veeramani - I18368" w:date="2019-09-13T15:40:00Z"/>
        </w:rPr>
      </w:pPr>
      <w:bookmarkStart w:id="206" w:name="_Toc24373920"/>
      <w:ins w:id="207" w:author="Muthukumar Veeramani - I18368" w:date="2019-09-13T15:40:00Z">
        <w:r>
          <w:t>Bug Fixes</w:t>
        </w:r>
        <w:bookmarkEnd w:id="206"/>
      </w:ins>
    </w:p>
    <w:p w14:paraId="68912F92" w14:textId="0FC2736C" w:rsidR="001B3DBF" w:rsidRDefault="00C96722" w:rsidP="00C96722">
      <w:pPr>
        <w:pStyle w:val="ListParagraph"/>
        <w:numPr>
          <w:ilvl w:val="0"/>
          <w:numId w:val="15"/>
        </w:numPr>
        <w:rPr>
          <w:lang w:val="en-GB"/>
        </w:rPr>
      </w:pPr>
      <w:ins w:id="208" w:author="Muthukumar Veeramani - I18368" w:date="2019-09-13T15:49:00Z">
        <w:r w:rsidRPr="00C96722">
          <w:rPr>
            <w:lang w:val="en-GB"/>
          </w:rPr>
          <w:t xml:space="preserve">PSF-6 - </w:t>
        </w:r>
        <w:r w:rsidRPr="00C96722">
          <w:rPr>
            <w:lang w:val="en-GB"/>
            <w:rPrChange w:id="209" w:author="Muthukumar Veeramani - I18368" w:date="2019-09-13T15:49:00Z">
              <w:rPr>
                <w:rFonts w:ascii="Segoe UI" w:hAnsi="Segoe UI" w:cs="Segoe UI"/>
                <w:color w:val="172B4D"/>
                <w:spacing w:val="-4"/>
                <w:sz w:val="36"/>
                <w:szCs w:val="36"/>
                <w:shd w:val="clear" w:color="auto" w:fill="FFFFFF"/>
              </w:rPr>
            </w:rPrChange>
          </w:rPr>
          <w:t>Compilation error with XC32 compiler</w:t>
        </w:r>
      </w:ins>
    </w:p>
    <w:p w14:paraId="31D2B5A0" w14:textId="7E0333BD" w:rsidR="00C96722" w:rsidRDefault="00C96722" w:rsidP="00C96722">
      <w:pPr>
        <w:pStyle w:val="ListParagraph"/>
        <w:numPr>
          <w:ilvl w:val="0"/>
          <w:numId w:val="15"/>
        </w:numPr>
        <w:rPr>
          <w:lang w:val="en-GB"/>
        </w:rPr>
      </w:pPr>
      <w:ins w:id="210" w:author="Muthukumar Veeramani - I18368" w:date="2019-09-13T15:49:00Z">
        <w:r>
          <w:rPr>
            <w:lang w:val="en-GB"/>
          </w:rPr>
          <w:t xml:space="preserve">PSF-8 - </w:t>
        </w:r>
      </w:ins>
      <w:ins w:id="211" w:author="Muthukumar Veeramani - I18368" w:date="2019-09-13T15:50:00Z">
        <w:r w:rsidRPr="00A33EA9">
          <w:rPr>
            <w:lang w:val="en-GB"/>
            <w:rPrChange w:id="212" w:author="Muthukumar Veeramani - I18368" w:date="2019-09-13T15:50:00Z">
              <w:rPr>
                <w:rFonts w:ascii="Segoe UI" w:hAnsi="Segoe UI" w:cs="Segoe UI"/>
                <w:color w:val="172B4D"/>
                <w:spacing w:val="-4"/>
                <w:sz w:val="36"/>
                <w:szCs w:val="36"/>
                <w:shd w:val="clear" w:color="auto" w:fill="FFFFFF"/>
              </w:rPr>
            </w:rPrChange>
          </w:rPr>
          <w:t>Port enable and disable logic isn</w:t>
        </w:r>
      </w:ins>
      <w:r w:rsidR="00F30B03">
        <w:rPr>
          <w:lang w:val="en-GB"/>
        </w:rPr>
        <w:t>’</w:t>
      </w:r>
      <w:ins w:id="213" w:author="Muthukumar Veeramani - I18368" w:date="2019-09-13T15:50:00Z">
        <w:r w:rsidRPr="00A33EA9">
          <w:rPr>
            <w:lang w:val="en-GB"/>
            <w:rPrChange w:id="214" w:author="Muthukumar Veeramani - I18368" w:date="2019-09-13T15:50:00Z">
              <w:rPr>
                <w:rFonts w:ascii="Segoe UI" w:hAnsi="Segoe UI" w:cs="Segoe UI"/>
                <w:color w:val="172B4D"/>
                <w:spacing w:val="-4"/>
                <w:sz w:val="36"/>
                <w:szCs w:val="36"/>
                <w:shd w:val="clear" w:color="auto" w:fill="FFFFFF"/>
              </w:rPr>
            </w:rPrChange>
          </w:rPr>
          <w:t>t working as expecte</w:t>
        </w:r>
      </w:ins>
      <w:r>
        <w:rPr>
          <w:lang w:val="en-GB"/>
        </w:rPr>
        <w:t>d</w:t>
      </w:r>
    </w:p>
    <w:p w14:paraId="5BE4E0C1" w14:textId="5DF359C9" w:rsidR="007A6654" w:rsidRDefault="007A6654" w:rsidP="00C96722">
      <w:pPr>
        <w:pStyle w:val="ListParagraph"/>
        <w:numPr>
          <w:ilvl w:val="0"/>
          <w:numId w:val="15"/>
        </w:numPr>
        <w:rPr>
          <w:lang w:val="en-GB"/>
        </w:rPr>
      </w:pPr>
      <w:r>
        <w:rPr>
          <w:lang w:val="en-GB"/>
        </w:rPr>
        <w:t>PSF-19 FW has build issue when CONFIG_PD_PORT_COUNT set to 1</w:t>
      </w:r>
    </w:p>
    <w:p w14:paraId="5BC86AEE" w14:textId="27CCD3E7" w:rsidR="00816AD6" w:rsidRDefault="00816AD6" w:rsidP="00C96722">
      <w:pPr>
        <w:pStyle w:val="ListParagraph"/>
        <w:numPr>
          <w:ilvl w:val="0"/>
          <w:numId w:val="15"/>
        </w:numPr>
        <w:rPr>
          <w:lang w:val="en-GB"/>
        </w:rPr>
      </w:pPr>
      <w:r>
        <w:rPr>
          <w:lang w:val="en-GB"/>
        </w:rPr>
        <w:t>PSF-17 Hooks for UPD interface (SPI/I2C) to be modified to accommodate I2C</w:t>
      </w:r>
    </w:p>
    <w:p w14:paraId="77EA19CF" w14:textId="77777777" w:rsidR="00816AD6" w:rsidRPr="00C96722" w:rsidRDefault="00816AD6" w:rsidP="00AC3244">
      <w:pPr>
        <w:pStyle w:val="ListParagraph"/>
        <w:rPr>
          <w:ins w:id="215" w:author="Muthukumar Veeramani - I18368" w:date="2019-09-13T15:40:00Z"/>
          <w:lang w:val="en-GB"/>
        </w:rPr>
      </w:pPr>
    </w:p>
    <w:p w14:paraId="7D54B1A7" w14:textId="3F921B53" w:rsidR="001B3DBF" w:rsidRDefault="001B3DBF" w:rsidP="002514FD">
      <w:pPr>
        <w:pStyle w:val="Heading3"/>
      </w:pPr>
      <w:bookmarkStart w:id="216" w:name="_Toc24373921"/>
      <w:ins w:id="217" w:author="Muthukumar Veeramani - I18368" w:date="2019-09-13T15:40:00Z">
        <w:r>
          <w:t>Features added</w:t>
        </w:r>
      </w:ins>
      <w:bookmarkEnd w:id="216"/>
    </w:p>
    <w:p w14:paraId="632F183E" w14:textId="48048F66" w:rsidR="002514FD" w:rsidRPr="002514FD" w:rsidRDefault="002514FD" w:rsidP="002514FD">
      <w:pPr>
        <w:ind w:left="720"/>
        <w:rPr>
          <w:ins w:id="218" w:author="Muthukumar Veeramani - I18368" w:date="2019-09-13T15:40:00Z"/>
          <w:lang w:val="en-GB"/>
        </w:rPr>
      </w:pPr>
      <w:r>
        <w:rPr>
          <w:lang w:val="en-GB"/>
        </w:rPr>
        <w:t>NA</w:t>
      </w:r>
    </w:p>
    <w:p w14:paraId="35304051" w14:textId="77777777" w:rsidR="001B3DBF" w:rsidRPr="00A33EA9" w:rsidRDefault="001B3DBF">
      <w:pPr>
        <w:pStyle w:val="Heading3"/>
        <w:rPr>
          <w:ins w:id="219" w:author="Muthukumar Veeramani - I18368" w:date="2019-09-13T15:40:00Z"/>
          <w:rPrChange w:id="220" w:author="Muthukumar Veeramani - I18368" w:date="2019-09-13T15:41:00Z">
            <w:rPr>
              <w:ins w:id="221" w:author="Muthukumar Veeramani - I18368" w:date="2019-09-13T15:40:00Z"/>
            </w:rPr>
          </w:rPrChange>
        </w:rPr>
        <w:pPrChange w:id="222" w:author="Muthukumar Veeramani - I18368" w:date="2019-09-13T15:41:00Z">
          <w:pPr/>
        </w:pPrChange>
      </w:pPr>
      <w:bookmarkStart w:id="223" w:name="_Toc24373922"/>
      <w:ins w:id="224" w:author="Muthukumar Veeramani - I18368" w:date="2019-09-13T15:40:00Z">
        <w:r>
          <w:t>Notes</w:t>
        </w:r>
        <w:bookmarkEnd w:id="223"/>
      </w:ins>
    </w:p>
    <w:p w14:paraId="474ED43E" w14:textId="0A6BEB3C" w:rsidR="001B3DBF" w:rsidRPr="002514FD" w:rsidRDefault="002514FD" w:rsidP="002514FD">
      <w:pPr>
        <w:pStyle w:val="ListParagraph"/>
        <w:numPr>
          <w:ilvl w:val="0"/>
          <w:numId w:val="8"/>
        </w:numPr>
        <w:rPr>
          <w:ins w:id="225" w:author="Muthukumar Veeramani - I18368" w:date="2019-09-13T15:56:00Z"/>
          <w:lang w:val="en-GB"/>
        </w:rPr>
      </w:pPr>
      <w:r>
        <w:rPr>
          <w:lang w:val="en-GB"/>
        </w:rPr>
        <w:t>Stack directory structure is modified</w:t>
      </w:r>
    </w:p>
    <w:p w14:paraId="363125D1" w14:textId="426426A9" w:rsidR="001B3DBF" w:rsidRPr="00584DC1" w:rsidRDefault="002514FD" w:rsidP="001B3DBF">
      <w:pPr>
        <w:pStyle w:val="ListParagraph"/>
        <w:numPr>
          <w:ilvl w:val="0"/>
          <w:numId w:val="8"/>
        </w:numPr>
        <w:rPr>
          <w:ins w:id="226" w:author="Muthukumar Veeramani - I18368" w:date="2019-09-13T15:40:00Z"/>
          <w:lang w:val="en-GB"/>
        </w:rPr>
      </w:pPr>
      <w:r>
        <w:rPr>
          <w:lang w:val="en-GB"/>
        </w:rPr>
        <w:t>Developer test</w:t>
      </w:r>
      <w:r w:rsidR="0047760D">
        <w:rPr>
          <w:lang w:val="en-GB"/>
        </w:rPr>
        <w:t>ed release</w:t>
      </w:r>
    </w:p>
    <w:p w14:paraId="404866FE" w14:textId="77777777" w:rsidR="001B3DBF" w:rsidRPr="001B3DBF" w:rsidRDefault="001B3DBF" w:rsidP="001B3DBF">
      <w:pPr>
        <w:rPr>
          <w:lang w:val="en-GB"/>
        </w:rPr>
      </w:pPr>
    </w:p>
    <w:p w14:paraId="476018D3" w14:textId="7C78CF39" w:rsidR="00A33EA9" w:rsidRDefault="00A33EA9" w:rsidP="002D3A35">
      <w:pPr>
        <w:pStyle w:val="Heading2"/>
        <w:rPr>
          <w:ins w:id="227" w:author="Muthukumar Veeramani - I18368" w:date="2019-09-13T15:40:00Z"/>
        </w:rPr>
      </w:pPr>
      <w:bookmarkStart w:id="228" w:name="_Toc24373923"/>
      <w:ins w:id="229" w:author="Muthukumar Veeramani - I18368" w:date="2019-09-13T15:40:00Z">
        <w:r>
          <w:t>Version 0.83</w:t>
        </w:r>
        <w:bookmarkEnd w:id="228"/>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A33EA9" w14:paraId="78EC203A" w14:textId="77777777" w:rsidTr="001B3DBF">
        <w:trPr>
          <w:cnfStyle w:val="100000000000" w:firstRow="1" w:lastRow="0" w:firstColumn="0" w:lastColumn="0" w:oddVBand="0" w:evenVBand="0" w:oddHBand="0" w:evenHBand="0" w:firstRowFirstColumn="0" w:firstRowLastColumn="0" w:lastRowFirstColumn="0" w:lastRowLastColumn="0"/>
          <w:ins w:id="23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6730F48" w14:textId="77777777" w:rsidR="00A33EA9" w:rsidRDefault="00A33EA9" w:rsidP="001B3DBF">
            <w:pPr>
              <w:rPr>
                <w:ins w:id="231" w:author="Muthukumar Veeramani - I18368" w:date="2019-09-13T15:40:00Z"/>
                <w:lang w:val="en-GB"/>
              </w:rPr>
            </w:pPr>
            <w:ins w:id="232" w:author="Muthukumar Veeramani - I18368" w:date="2019-09-13T15:40:00Z">
              <w:r>
                <w:rPr>
                  <w:lang w:val="en-GB"/>
                </w:rPr>
                <w:t>Release date</w:t>
              </w:r>
            </w:ins>
          </w:p>
        </w:tc>
        <w:tc>
          <w:tcPr>
            <w:tcW w:w="6390" w:type="dxa"/>
          </w:tcPr>
          <w:p w14:paraId="171E1A85" w14:textId="7C2F4821" w:rsidR="00A33EA9" w:rsidRPr="00457688" w:rsidRDefault="00A33EA9" w:rsidP="001B3DBF">
            <w:pPr>
              <w:cnfStyle w:val="100000000000" w:firstRow="1" w:lastRow="0" w:firstColumn="0" w:lastColumn="0" w:oddVBand="0" w:evenVBand="0" w:oddHBand="0" w:evenHBand="0" w:firstRowFirstColumn="0" w:firstRowLastColumn="0" w:lastRowFirstColumn="0" w:lastRowLastColumn="0"/>
              <w:rPr>
                <w:ins w:id="233" w:author="Muthukumar Veeramani - I18368" w:date="2019-09-13T15:40:00Z"/>
                <w:b w:val="0"/>
                <w:lang w:val="en-GB"/>
              </w:rPr>
            </w:pPr>
            <w:ins w:id="234" w:author="Muthukumar Veeramani - I18368" w:date="2019-09-13T15:43:00Z">
              <w:r>
                <w:rPr>
                  <w:b w:val="0"/>
                  <w:lang w:val="en-GB"/>
                </w:rPr>
                <w:t>13-Sep-2019</w:t>
              </w:r>
            </w:ins>
          </w:p>
        </w:tc>
      </w:tr>
      <w:tr w:rsidR="00A33EA9" w14:paraId="1A0D383A" w14:textId="77777777" w:rsidTr="001B3DBF">
        <w:trPr>
          <w:cnfStyle w:val="000000100000" w:firstRow="0" w:lastRow="0" w:firstColumn="0" w:lastColumn="0" w:oddVBand="0" w:evenVBand="0" w:oddHBand="1" w:evenHBand="0" w:firstRowFirstColumn="0" w:firstRowLastColumn="0" w:lastRowFirstColumn="0" w:lastRowLastColumn="0"/>
          <w:ins w:id="23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59D4EF4" w14:textId="77777777" w:rsidR="00A33EA9" w:rsidRPr="00E12F8C" w:rsidRDefault="00A33EA9" w:rsidP="001B3DBF">
            <w:pPr>
              <w:rPr>
                <w:ins w:id="236" w:author="Muthukumar Veeramani - I18368" w:date="2019-09-13T15:40:00Z"/>
                <w:b/>
                <w:lang w:val="en-GB"/>
              </w:rPr>
            </w:pPr>
            <w:ins w:id="237" w:author="Muthukumar Veeramani - I18368" w:date="2019-09-13T15:40:00Z">
              <w:r w:rsidRPr="00E12F8C">
                <w:rPr>
                  <w:b/>
                  <w:lang w:val="en-GB"/>
                </w:rPr>
                <w:t>Release Type</w:t>
              </w:r>
            </w:ins>
          </w:p>
        </w:tc>
        <w:tc>
          <w:tcPr>
            <w:tcW w:w="6390" w:type="dxa"/>
          </w:tcPr>
          <w:p w14:paraId="4EEAA01C" w14:textId="77777777" w:rsidR="00A33EA9" w:rsidRPr="00E12F8C" w:rsidRDefault="00A33EA9" w:rsidP="001B3DBF">
            <w:pPr>
              <w:cnfStyle w:val="000000100000" w:firstRow="0" w:lastRow="0" w:firstColumn="0" w:lastColumn="0" w:oddVBand="0" w:evenVBand="0" w:oddHBand="1" w:evenHBand="0" w:firstRowFirstColumn="0" w:firstRowLastColumn="0" w:lastRowFirstColumn="0" w:lastRowLastColumn="0"/>
              <w:rPr>
                <w:ins w:id="238" w:author="Muthukumar Veeramani - I18368" w:date="2019-09-13T15:40:00Z"/>
                <w:lang w:val="en-GB"/>
              </w:rPr>
            </w:pPr>
            <w:ins w:id="239" w:author="Muthukumar Veeramani - I18368" w:date="2019-09-13T15:40:00Z">
              <w:r>
                <w:rPr>
                  <w:lang w:val="en-GB"/>
                </w:rPr>
                <w:t>Temp release</w:t>
              </w:r>
            </w:ins>
          </w:p>
        </w:tc>
      </w:tr>
      <w:tr w:rsidR="00A33EA9" w14:paraId="26E180B6" w14:textId="77777777" w:rsidTr="001B3DBF">
        <w:trPr>
          <w:ins w:id="24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0832CBAF" w14:textId="77777777" w:rsidR="00A33EA9" w:rsidRPr="00C825D6" w:rsidRDefault="00A33EA9" w:rsidP="001B3DBF">
            <w:pPr>
              <w:rPr>
                <w:ins w:id="241" w:author="Muthukumar Veeramani - I18368" w:date="2019-09-13T15:40:00Z"/>
                <w:b/>
                <w:lang w:val="en-GB"/>
              </w:rPr>
            </w:pPr>
            <w:ins w:id="242" w:author="Muthukumar Veeramani - I18368" w:date="2019-09-13T15:40:00Z">
              <w:r w:rsidRPr="00C825D6">
                <w:rPr>
                  <w:b/>
                  <w:lang w:val="en-GB"/>
                </w:rPr>
                <w:lastRenderedPageBreak/>
                <w:t>Pre-requisites (if any)</w:t>
              </w:r>
            </w:ins>
          </w:p>
        </w:tc>
        <w:tc>
          <w:tcPr>
            <w:tcW w:w="6390" w:type="dxa"/>
            <w:shd w:val="clear" w:color="auto" w:fill="B6DDE8" w:themeFill="accent5" w:themeFillTint="66"/>
          </w:tcPr>
          <w:p w14:paraId="1FBCBE69" w14:textId="77777777" w:rsidR="00A33EA9" w:rsidRPr="00457688" w:rsidRDefault="00A33EA9" w:rsidP="001B3DBF">
            <w:pPr>
              <w:cnfStyle w:val="000000000000" w:firstRow="0" w:lastRow="0" w:firstColumn="0" w:lastColumn="0" w:oddVBand="0" w:evenVBand="0" w:oddHBand="0" w:evenHBand="0" w:firstRowFirstColumn="0" w:firstRowLastColumn="0" w:lastRowFirstColumn="0" w:lastRowLastColumn="0"/>
              <w:rPr>
                <w:ins w:id="243" w:author="Muthukumar Veeramani - I18368" w:date="2019-09-13T15:40:00Z"/>
                <w:b/>
                <w:color w:val="auto"/>
                <w:lang w:val="en-GB"/>
              </w:rPr>
            </w:pPr>
            <w:ins w:id="244" w:author="Muthukumar Veeramani - I18368" w:date="2019-09-13T15:40:00Z">
              <w:r>
                <w:rPr>
                  <w:b/>
                  <w:lang w:val="en-GB"/>
                </w:rPr>
                <w:t>Applicable for platform with SAMD2016E + UPD350 B  Silicon</w:t>
              </w:r>
            </w:ins>
          </w:p>
        </w:tc>
      </w:tr>
      <w:tr w:rsidR="00A33EA9" w14:paraId="0AA41DB8" w14:textId="77777777" w:rsidTr="001B3DBF">
        <w:trPr>
          <w:cnfStyle w:val="000000100000" w:firstRow="0" w:lastRow="0" w:firstColumn="0" w:lastColumn="0" w:oddVBand="0" w:evenVBand="0" w:oddHBand="1" w:evenHBand="0" w:firstRowFirstColumn="0" w:firstRowLastColumn="0" w:lastRowFirstColumn="0" w:lastRowLastColumn="0"/>
          <w:ins w:id="24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3413934B" w14:textId="77777777" w:rsidR="00A33EA9" w:rsidRPr="00C825D6" w:rsidRDefault="00A33EA9" w:rsidP="001B3DBF">
            <w:pPr>
              <w:rPr>
                <w:ins w:id="246" w:author="Muthukumar Veeramani - I18368" w:date="2019-09-13T15:40:00Z"/>
                <w:b/>
                <w:lang w:val="en-GB"/>
              </w:rPr>
            </w:pPr>
            <w:ins w:id="247" w:author="Muthukumar Veeramani - I18368" w:date="2019-09-13T15:40:00Z">
              <w:r>
                <w:rPr>
                  <w:b/>
                  <w:lang w:val="en-GB"/>
                </w:rPr>
                <w:t>Source code path</w:t>
              </w:r>
            </w:ins>
          </w:p>
        </w:tc>
        <w:tc>
          <w:tcPr>
            <w:tcW w:w="6390" w:type="dxa"/>
            <w:shd w:val="clear" w:color="auto" w:fill="B6DDE8" w:themeFill="accent5" w:themeFillTint="66"/>
          </w:tcPr>
          <w:p w14:paraId="6E068188"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248" w:author="Muthukumar Veeramani - I18368" w:date="2019-09-13T15:40:00Z"/>
                <w:lang w:val="en-GB"/>
              </w:rPr>
            </w:pPr>
            <w:ins w:id="249" w:author="Muthukumar Veeramani - I18368" w:date="2019-09-13T15:40:00Z">
              <w:r w:rsidRPr="00096E60">
                <w:rPr>
                  <w:lang w:val="en-GB"/>
                </w:rPr>
                <w:t>//depot_dsg/PSF/Source/</w:t>
              </w:r>
            </w:ins>
          </w:p>
        </w:tc>
      </w:tr>
      <w:tr w:rsidR="00A33EA9" w14:paraId="494ADD11" w14:textId="77777777" w:rsidTr="001B3DBF">
        <w:trPr>
          <w:ins w:id="25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514D11E" w14:textId="77777777" w:rsidR="00A33EA9" w:rsidRDefault="00A33EA9" w:rsidP="001B3DBF">
            <w:pPr>
              <w:rPr>
                <w:ins w:id="251" w:author="Muthukumar Veeramani - I18368" w:date="2019-09-13T15:40:00Z"/>
                <w:b/>
                <w:lang w:val="en-GB"/>
              </w:rPr>
            </w:pPr>
            <w:ins w:id="252" w:author="Muthukumar Veeramani - I18368" w:date="2019-09-13T15:40:00Z">
              <w:r>
                <w:rPr>
                  <w:b/>
                  <w:lang w:val="en-GB"/>
                </w:rPr>
                <w:t>Source code label / branch &amp; perforce change list number</w:t>
              </w:r>
            </w:ins>
          </w:p>
        </w:tc>
        <w:tc>
          <w:tcPr>
            <w:tcW w:w="6390" w:type="dxa"/>
            <w:shd w:val="clear" w:color="auto" w:fill="B6DDE8" w:themeFill="accent5" w:themeFillTint="66"/>
          </w:tcPr>
          <w:p w14:paraId="1AA74B5C" w14:textId="3D144CCE" w:rsidR="00A33EA9" w:rsidRDefault="00A33EA9" w:rsidP="001B3DBF">
            <w:pPr>
              <w:cnfStyle w:val="000000000000" w:firstRow="0" w:lastRow="0" w:firstColumn="0" w:lastColumn="0" w:oddVBand="0" w:evenVBand="0" w:oddHBand="0" w:evenHBand="0" w:firstRowFirstColumn="0" w:firstRowLastColumn="0" w:lastRowFirstColumn="0" w:lastRowLastColumn="0"/>
              <w:rPr>
                <w:ins w:id="253" w:author="Muthukumar Veeramani - I18368" w:date="2019-09-13T15:40:00Z"/>
                <w:lang w:val="en-GB"/>
              </w:rPr>
            </w:pPr>
            <w:ins w:id="254" w:author="Muthukumar Veeramani - I18368" w:date="2019-09-13T15:40:00Z">
              <w:r>
                <w:rPr>
                  <w:b/>
                  <w:bCs/>
                  <w:lang w:val="en-GB"/>
                </w:rPr>
                <w:t>Label:</w:t>
              </w:r>
              <w:r>
                <w:rPr>
                  <w:lang w:val="en-GB"/>
                </w:rPr>
                <w:t xml:space="preserve"> PSF_STACK_V0.8</w:t>
              </w:r>
            </w:ins>
            <w:ins w:id="255" w:author="Muthukumar Veeramani - I18368" w:date="2019-09-13T15:44:00Z">
              <w:r>
                <w:rPr>
                  <w:lang w:val="en-GB"/>
                </w:rPr>
                <w:t>3</w:t>
              </w:r>
            </w:ins>
          </w:p>
          <w:p w14:paraId="1F02CBA3" w14:textId="5742B8D2" w:rsidR="00A33EA9" w:rsidRPr="007D54E7" w:rsidRDefault="00A33EA9" w:rsidP="001B3DBF">
            <w:pPr>
              <w:cnfStyle w:val="000000000000" w:firstRow="0" w:lastRow="0" w:firstColumn="0" w:lastColumn="0" w:oddVBand="0" w:evenVBand="0" w:oddHBand="0" w:evenHBand="0" w:firstRowFirstColumn="0" w:firstRowLastColumn="0" w:lastRowFirstColumn="0" w:lastRowLastColumn="0"/>
              <w:rPr>
                <w:ins w:id="256" w:author="Muthukumar Veeramani - I18368" w:date="2019-09-13T15:40:00Z"/>
                <w:lang w:val="en-GB"/>
              </w:rPr>
            </w:pPr>
            <w:ins w:id="257" w:author="Muthukumar Veeramani - I18368" w:date="2019-09-13T15:40:00Z">
              <w:r>
                <w:rPr>
                  <w:b/>
                  <w:bCs/>
                  <w:lang w:val="en-GB"/>
                </w:rPr>
                <w:t xml:space="preserve">Changelist: </w:t>
              </w:r>
            </w:ins>
            <w:ins w:id="258" w:author="Muthukumar Veeramani - I18368" w:date="2019-09-13T16:02:00Z">
              <w:r w:rsidR="0034436E" w:rsidRPr="0034436E">
                <w:rPr>
                  <w:lang w:val="en-GB"/>
                  <w:rPrChange w:id="259" w:author="Muthukumar Veeramani - I18368" w:date="2019-09-13T16:02:00Z">
                    <w:rPr>
                      <w:b/>
                      <w:bCs/>
                      <w:lang w:val="en-GB"/>
                    </w:rPr>
                  </w:rPrChange>
                </w:rPr>
                <w:t>1757280</w:t>
              </w:r>
            </w:ins>
          </w:p>
        </w:tc>
      </w:tr>
      <w:tr w:rsidR="00A33EA9" w14:paraId="1517B35D" w14:textId="77777777" w:rsidTr="001B3DBF">
        <w:trPr>
          <w:cnfStyle w:val="000000100000" w:firstRow="0" w:lastRow="0" w:firstColumn="0" w:lastColumn="0" w:oddVBand="0" w:evenVBand="0" w:oddHBand="1" w:evenHBand="0" w:firstRowFirstColumn="0" w:firstRowLastColumn="0" w:lastRowFirstColumn="0" w:lastRowLastColumn="0"/>
          <w:ins w:id="26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80FBF7F" w14:textId="77777777" w:rsidR="00A33EA9" w:rsidRDefault="00A33EA9" w:rsidP="001B3DBF">
            <w:pPr>
              <w:rPr>
                <w:ins w:id="261" w:author="Muthukumar Veeramani - I18368" w:date="2019-09-13T15:40:00Z"/>
                <w:b/>
                <w:lang w:val="en-GB"/>
              </w:rPr>
            </w:pPr>
            <w:ins w:id="262" w:author="Muthukumar Veeramani - I18368" w:date="2019-09-13T15:40:00Z">
              <w:r>
                <w:rPr>
                  <w:b/>
                  <w:lang w:val="en-GB"/>
                </w:rPr>
                <w:t>Software Requirements Specification (SRS) Path and Revision Number</w:t>
              </w:r>
            </w:ins>
          </w:p>
        </w:tc>
        <w:tc>
          <w:tcPr>
            <w:tcW w:w="6390" w:type="dxa"/>
            <w:shd w:val="clear" w:color="auto" w:fill="B6DDE8" w:themeFill="accent5" w:themeFillTint="66"/>
          </w:tcPr>
          <w:p w14:paraId="6F3261AC"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263" w:author="Muthukumar Veeramani - I18368" w:date="2019-09-13T15:40:00Z"/>
                <w:lang w:val="en-GB"/>
              </w:rPr>
            </w:pPr>
            <w:ins w:id="264" w:author="Muthukumar Veeramani - I18368" w:date="2019-09-13T15:40:00Z">
              <w:r w:rsidRPr="00501782">
                <w:rPr>
                  <w:lang w:val="en-GB"/>
                </w:rPr>
                <w:t>//depot_dsg/PSF/Doc/Requirement/Open Sourcing PSF v2.0 requirement.docx</w:t>
              </w:r>
              <w:r>
                <w:rPr>
                  <w:lang w:val="en-GB"/>
                </w:rPr>
                <w:t xml:space="preserve"> Rev:1.0</w:t>
              </w:r>
            </w:ins>
          </w:p>
          <w:p w14:paraId="7AD9EAF5"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265" w:author="Muthukumar Veeramani - I18368" w:date="2019-09-13T15:40:00Z"/>
                <w:lang w:val="en-GB"/>
              </w:rPr>
            </w:pPr>
            <w:ins w:id="266" w:author="Muthukumar Veeramani - I18368" w:date="2019-09-13T15:40:00Z">
              <w:r w:rsidRPr="00E06704">
                <w:rPr>
                  <w:lang w:val="en-GB"/>
                </w:rPr>
                <w:t>//depot_dsg/PSF/Doc/System Dos/Release/PSF Systems DOS v0.3.pdf</w:t>
              </w:r>
            </w:ins>
          </w:p>
        </w:tc>
      </w:tr>
      <w:tr w:rsidR="00A33EA9" w14:paraId="3E3BE548" w14:textId="77777777" w:rsidTr="001B3DBF">
        <w:trPr>
          <w:ins w:id="26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4948C216" w14:textId="77777777" w:rsidR="00A33EA9" w:rsidRDefault="00A33EA9" w:rsidP="001B3DBF">
            <w:pPr>
              <w:rPr>
                <w:ins w:id="268" w:author="Muthukumar Veeramani - I18368" w:date="2019-09-13T15:40:00Z"/>
                <w:b/>
                <w:lang w:val="en-GB"/>
              </w:rPr>
            </w:pPr>
            <w:ins w:id="269" w:author="Muthukumar Veeramani - I18368" w:date="2019-09-13T15:40:00Z">
              <w:r>
                <w:rPr>
                  <w:b/>
                  <w:lang w:val="en-GB"/>
                </w:rPr>
                <w:t>Software Design Document (SDD) Path and Revision Number</w:t>
              </w:r>
            </w:ins>
          </w:p>
        </w:tc>
        <w:tc>
          <w:tcPr>
            <w:tcW w:w="6390" w:type="dxa"/>
            <w:shd w:val="clear" w:color="auto" w:fill="B6DDE8" w:themeFill="accent5" w:themeFillTint="66"/>
          </w:tcPr>
          <w:p w14:paraId="074AB4E4"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270" w:author="Muthukumar Veeramani - I18368" w:date="2019-09-13T15:40:00Z"/>
                <w:lang w:val="en-GB"/>
              </w:rPr>
            </w:pPr>
            <w:ins w:id="271" w:author="Muthukumar Veeramani - I18368" w:date="2019-09-13T15:40:00Z">
              <w:r w:rsidRPr="00A819A4">
                <w:rPr>
                  <w:lang w:val="en-GB"/>
                </w:rPr>
                <w:t>//depot_dsg/PSF/Doc/Design/Modular Design/PIO configuration management modular Design.docx</w:t>
              </w:r>
              <w:r>
                <w:rPr>
                  <w:lang w:val="en-GB"/>
                </w:rPr>
                <w:t xml:space="preserve"> Rev0.1</w:t>
              </w:r>
            </w:ins>
          </w:p>
          <w:p w14:paraId="580A3BB6"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272" w:author="Muthukumar Veeramani - I18368" w:date="2019-09-13T15:40:00Z"/>
                <w:lang w:val="en-GB"/>
              </w:rPr>
            </w:pPr>
            <w:ins w:id="273" w:author="Muthukumar Veeramani - I18368" w:date="2019-09-13T15:40:00Z">
              <w:r w:rsidRPr="0020269A">
                <w:rPr>
                  <w:lang w:val="en-GB"/>
                </w:rPr>
                <w:t>//depot_dsg/PSF/Doc/Design/Modular Design/Power supply management design changes from Zeus.docx</w:t>
              </w:r>
              <w:r>
                <w:rPr>
                  <w:lang w:val="en-GB"/>
                </w:rPr>
                <w:t xml:space="preserve"> Rev0.1</w:t>
              </w:r>
            </w:ins>
          </w:p>
          <w:p w14:paraId="1BA18764"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274" w:author="Muthukumar Veeramani - I18368" w:date="2019-09-13T15:40:00Z"/>
                <w:lang w:val="en-GB"/>
              </w:rPr>
            </w:pPr>
            <w:ins w:id="275" w:author="Muthukumar Veeramani - I18368" w:date="2019-09-13T15:40:00Z">
              <w:r w:rsidRPr="00934337">
                <w:rPr>
                  <w:lang w:val="en-GB"/>
                </w:rPr>
                <w:t>//depot_hw_amazon/doc/design/Zeus Stack Firmware Design.docx Rev1.1</w:t>
              </w:r>
            </w:ins>
          </w:p>
          <w:p w14:paraId="1ED3CBBD"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276" w:author="Muthukumar Veeramani - I18368" w:date="2019-09-13T15:40:00Z"/>
                <w:lang w:val="en-GB"/>
              </w:rPr>
            </w:pPr>
          </w:p>
        </w:tc>
      </w:tr>
      <w:tr w:rsidR="00A33EA9" w14:paraId="6616D445" w14:textId="77777777" w:rsidTr="001B3DBF">
        <w:trPr>
          <w:cnfStyle w:val="000000100000" w:firstRow="0" w:lastRow="0" w:firstColumn="0" w:lastColumn="0" w:oddVBand="0" w:evenVBand="0" w:oddHBand="1" w:evenHBand="0" w:firstRowFirstColumn="0" w:firstRowLastColumn="0" w:lastRowFirstColumn="0" w:lastRowLastColumn="0"/>
          <w:ins w:id="27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AD7C9E9" w14:textId="77777777" w:rsidR="00A33EA9" w:rsidRDefault="00A33EA9" w:rsidP="001B3DBF">
            <w:pPr>
              <w:rPr>
                <w:ins w:id="278" w:author="Muthukumar Veeramani - I18368" w:date="2019-09-13T15:40:00Z"/>
                <w:b/>
                <w:lang w:val="en-GB"/>
              </w:rPr>
            </w:pPr>
            <w:ins w:id="279" w:author="Muthukumar Veeramani - I18368" w:date="2019-09-13T15:40:00Z">
              <w:r>
                <w:rPr>
                  <w:b/>
                  <w:lang w:val="en-GB"/>
                </w:rPr>
                <w:t>Software Developer Test Plan (SDTP) Path and Revision Number</w:t>
              </w:r>
            </w:ins>
          </w:p>
        </w:tc>
        <w:tc>
          <w:tcPr>
            <w:tcW w:w="6390" w:type="dxa"/>
            <w:shd w:val="clear" w:color="auto" w:fill="B6DDE8" w:themeFill="accent5" w:themeFillTint="66"/>
          </w:tcPr>
          <w:p w14:paraId="63699F72"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280" w:author="Muthukumar Veeramani - I18368" w:date="2019-09-13T15:40:00Z"/>
                <w:lang w:val="en-GB"/>
              </w:rPr>
            </w:pPr>
            <w:ins w:id="281" w:author="Muthukumar Veeramani - I18368" w:date="2019-09-13T15:40:00Z">
              <w:r>
                <w:rPr>
                  <w:lang w:val="en-GB"/>
                </w:rPr>
                <w:t>NA as the release is design completion release</w:t>
              </w:r>
            </w:ins>
          </w:p>
        </w:tc>
      </w:tr>
      <w:tr w:rsidR="00A33EA9" w14:paraId="60CABAED" w14:textId="77777777" w:rsidTr="001B3DBF">
        <w:trPr>
          <w:ins w:id="282"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4DA3E93" w14:textId="77777777" w:rsidR="00A33EA9" w:rsidRDefault="00A33EA9" w:rsidP="001B3DBF">
            <w:pPr>
              <w:rPr>
                <w:ins w:id="283" w:author="Muthukumar Veeramani - I18368" w:date="2019-09-13T15:40:00Z"/>
                <w:b/>
                <w:lang w:val="en-GB"/>
              </w:rPr>
            </w:pPr>
            <w:ins w:id="284" w:author="Muthukumar Veeramani - I18368" w:date="2019-09-13T15:40:00Z">
              <w:r>
                <w:rPr>
                  <w:b/>
                  <w:lang w:val="en-GB"/>
                </w:rPr>
                <w:t>Software Requirements Tracker (SRT) Path and Revision Number</w:t>
              </w:r>
            </w:ins>
          </w:p>
        </w:tc>
        <w:tc>
          <w:tcPr>
            <w:tcW w:w="6390" w:type="dxa"/>
            <w:shd w:val="clear" w:color="auto" w:fill="B6DDE8" w:themeFill="accent5" w:themeFillTint="66"/>
          </w:tcPr>
          <w:p w14:paraId="139F4946"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285" w:author="Muthukumar Veeramani - I18368" w:date="2019-09-13T15:40:00Z"/>
                <w:lang w:val="en-GB"/>
              </w:rPr>
            </w:pPr>
            <w:ins w:id="286" w:author="Muthukumar Veeramani - I18368" w:date="2019-09-13T15:40:00Z">
              <w:r>
                <w:rPr>
                  <w:lang w:val="en-GB"/>
                </w:rPr>
                <w:t>NA as the release is design completion release</w:t>
              </w:r>
            </w:ins>
          </w:p>
        </w:tc>
      </w:tr>
    </w:tbl>
    <w:p w14:paraId="5C71EE49" w14:textId="0D89F1B7" w:rsidR="00A33EA9" w:rsidRDefault="00A33EA9" w:rsidP="00A33EA9">
      <w:pPr>
        <w:rPr>
          <w:ins w:id="287" w:author="Muthukumar Veeramani - I18368" w:date="2019-09-13T16:02:00Z"/>
          <w:lang w:val="en-GB"/>
        </w:rPr>
      </w:pPr>
    </w:p>
    <w:p w14:paraId="000AB37B" w14:textId="3594196D" w:rsidR="0034436E" w:rsidRDefault="0034436E" w:rsidP="00A33EA9">
      <w:pPr>
        <w:rPr>
          <w:ins w:id="288" w:author="Muthukumar Veeramani - I18368" w:date="2019-09-13T16:02:00Z"/>
          <w:lang w:val="en-GB"/>
        </w:rPr>
      </w:pPr>
    </w:p>
    <w:tbl>
      <w:tblPr>
        <w:tblStyle w:val="TableGrid"/>
        <w:tblW w:w="0" w:type="auto"/>
        <w:tblLook w:val="04A0" w:firstRow="1" w:lastRow="0" w:firstColumn="1" w:lastColumn="0" w:noHBand="0" w:noVBand="1"/>
      </w:tblPr>
      <w:tblGrid>
        <w:gridCol w:w="4896"/>
        <w:gridCol w:w="4814"/>
      </w:tblGrid>
      <w:tr w:rsidR="0034436E" w14:paraId="783040B2" w14:textId="77777777" w:rsidTr="0034436E">
        <w:trPr>
          <w:ins w:id="289" w:author="Muthukumar Veeramani - I18368" w:date="2019-09-13T16:02:00Z"/>
        </w:trPr>
        <w:tc>
          <w:tcPr>
            <w:tcW w:w="4855" w:type="dxa"/>
          </w:tcPr>
          <w:p w14:paraId="20E2334F" w14:textId="63A9FCD6" w:rsidR="0034436E" w:rsidRPr="0034436E" w:rsidRDefault="0034436E" w:rsidP="00A33EA9">
            <w:pPr>
              <w:rPr>
                <w:ins w:id="290" w:author="Muthukumar Veeramani - I18368" w:date="2019-09-13T16:02:00Z"/>
                <w:b/>
                <w:bCs/>
                <w:lang w:val="en-GB"/>
                <w:rPrChange w:id="291" w:author="Muthukumar Veeramani - I18368" w:date="2019-09-13T16:04:00Z">
                  <w:rPr>
                    <w:ins w:id="292" w:author="Muthukumar Veeramani - I18368" w:date="2019-09-13T16:02:00Z"/>
                    <w:lang w:val="en-GB"/>
                  </w:rPr>
                </w:rPrChange>
              </w:rPr>
            </w:pPr>
            <w:ins w:id="293" w:author="Muthukumar Veeramani - I18368" w:date="2019-09-13T16:02:00Z">
              <w:r w:rsidRPr="0034436E">
                <w:rPr>
                  <w:b/>
                  <w:bCs/>
                  <w:lang w:val="en-GB"/>
                  <w:rPrChange w:id="294" w:author="Muthukumar Veeramani - I18368" w:date="2019-09-13T16:04:00Z">
                    <w:rPr>
                      <w:lang w:val="en-GB"/>
                    </w:rPr>
                  </w:rPrChange>
                </w:rPr>
                <w:t>Hex Name</w:t>
              </w:r>
            </w:ins>
          </w:p>
        </w:tc>
        <w:tc>
          <w:tcPr>
            <w:tcW w:w="4855" w:type="dxa"/>
          </w:tcPr>
          <w:p w14:paraId="20D72196" w14:textId="206AF178" w:rsidR="0034436E" w:rsidRPr="0034436E" w:rsidRDefault="0034436E" w:rsidP="00A33EA9">
            <w:pPr>
              <w:rPr>
                <w:ins w:id="295" w:author="Muthukumar Veeramani - I18368" w:date="2019-09-13T16:02:00Z"/>
                <w:b/>
                <w:bCs/>
                <w:lang w:val="en-GB"/>
                <w:rPrChange w:id="296" w:author="Muthukumar Veeramani - I18368" w:date="2019-09-13T16:04:00Z">
                  <w:rPr>
                    <w:ins w:id="297" w:author="Muthukumar Veeramani - I18368" w:date="2019-09-13T16:02:00Z"/>
                    <w:lang w:val="en-GB"/>
                  </w:rPr>
                </w:rPrChange>
              </w:rPr>
            </w:pPr>
            <w:ins w:id="298" w:author="Muthukumar Veeramani - I18368" w:date="2019-09-13T16:03:00Z">
              <w:r w:rsidRPr="0034436E">
                <w:rPr>
                  <w:b/>
                  <w:bCs/>
                  <w:lang w:val="en-GB"/>
                  <w:rPrChange w:id="299" w:author="Muthukumar Veeramani - I18368" w:date="2019-09-13T16:04:00Z">
                    <w:rPr>
                      <w:lang w:val="en-GB"/>
                    </w:rPr>
                  </w:rPrChange>
                </w:rPr>
                <w:t>Hardware Platform</w:t>
              </w:r>
            </w:ins>
          </w:p>
        </w:tc>
      </w:tr>
      <w:tr w:rsidR="0034436E" w14:paraId="178AAD53" w14:textId="77777777" w:rsidTr="0034436E">
        <w:trPr>
          <w:ins w:id="300" w:author="Muthukumar Veeramani - I18368" w:date="2019-09-13T16:02:00Z"/>
        </w:trPr>
        <w:tc>
          <w:tcPr>
            <w:tcW w:w="4855" w:type="dxa"/>
          </w:tcPr>
          <w:p w14:paraId="6E2ED842" w14:textId="2B5DF60E" w:rsidR="0034436E" w:rsidRDefault="0034436E" w:rsidP="00A33EA9">
            <w:pPr>
              <w:rPr>
                <w:ins w:id="301" w:author="Muthukumar Veeramani - I18368" w:date="2019-09-13T16:02:00Z"/>
                <w:lang w:val="en-GB"/>
              </w:rPr>
            </w:pPr>
            <w:ins w:id="302" w:author="Muthukumar Veeramani - I18368" w:date="2019-09-13T16:03:00Z">
              <w:r w:rsidRPr="0034436E">
                <w:rPr>
                  <w:lang w:val="en-GB"/>
                </w:rPr>
                <w:t>PSF_Amazon_Platform_SourceOnly_V0.83.hex</w:t>
              </w:r>
            </w:ins>
          </w:p>
        </w:tc>
        <w:tc>
          <w:tcPr>
            <w:tcW w:w="4855" w:type="dxa"/>
          </w:tcPr>
          <w:p w14:paraId="162B55E3" w14:textId="1FF26801" w:rsidR="0034436E" w:rsidRDefault="0034436E" w:rsidP="00A33EA9">
            <w:pPr>
              <w:rPr>
                <w:ins w:id="303" w:author="Muthukumar Veeramani - I18368" w:date="2019-09-13T16:02:00Z"/>
                <w:lang w:val="en-GB"/>
              </w:rPr>
            </w:pPr>
            <w:ins w:id="304" w:author="Muthukumar Veeramani - I18368" w:date="2019-09-13T16:03:00Z">
              <w:r>
                <w:rPr>
                  <w:lang w:val="en-GB"/>
                </w:rPr>
                <w:t xml:space="preserve">UPD301 </w:t>
              </w:r>
            </w:ins>
            <w:ins w:id="305" w:author="Muthukumar Veeramani - I18368" w:date="2019-09-13T16:05:00Z">
              <w:r>
                <w:rPr>
                  <w:lang w:val="en-GB"/>
                </w:rPr>
                <w:t>–</w:t>
              </w:r>
            </w:ins>
            <w:ins w:id="306" w:author="Muthukumar Veeramani - I18368" w:date="2019-09-13T16:03:00Z">
              <w:r>
                <w:rPr>
                  <w:lang w:val="en-GB"/>
                </w:rPr>
                <w:t xml:space="preserve"> Amazon</w:t>
              </w:r>
            </w:ins>
            <w:ins w:id="307" w:author="Muthukumar Veeramani - I18368" w:date="2019-09-13T16:05:00Z">
              <w:r>
                <w:rPr>
                  <w:lang w:val="en-GB"/>
                </w:rPr>
                <w:t xml:space="preserve"> (Port-2 Alone)</w:t>
              </w:r>
            </w:ins>
          </w:p>
        </w:tc>
      </w:tr>
      <w:tr w:rsidR="0034436E" w14:paraId="6F16B775" w14:textId="77777777" w:rsidTr="0034436E">
        <w:trPr>
          <w:ins w:id="308" w:author="Muthukumar Veeramani - I18368" w:date="2019-09-13T16:02:00Z"/>
        </w:trPr>
        <w:tc>
          <w:tcPr>
            <w:tcW w:w="4855" w:type="dxa"/>
          </w:tcPr>
          <w:p w14:paraId="3E28040C" w14:textId="2D3A865F" w:rsidR="0034436E" w:rsidRDefault="0034436E" w:rsidP="00A33EA9">
            <w:pPr>
              <w:rPr>
                <w:ins w:id="309" w:author="Muthukumar Veeramani - I18368" w:date="2019-09-13T16:02:00Z"/>
                <w:lang w:val="en-GB"/>
              </w:rPr>
            </w:pPr>
            <w:ins w:id="310" w:author="Muthukumar Veeramani - I18368" w:date="2019-09-13T16:04:00Z">
              <w:r w:rsidRPr="0034436E">
                <w:rPr>
                  <w:lang w:val="en-GB"/>
                </w:rPr>
                <w:t>PSF_Hades_SourceOnly_V0.83.hex</w:t>
              </w:r>
            </w:ins>
          </w:p>
        </w:tc>
        <w:tc>
          <w:tcPr>
            <w:tcW w:w="4855" w:type="dxa"/>
          </w:tcPr>
          <w:p w14:paraId="2030115C" w14:textId="66726FC0" w:rsidR="0034436E" w:rsidRDefault="0034436E" w:rsidP="00A33EA9">
            <w:pPr>
              <w:rPr>
                <w:ins w:id="311" w:author="Muthukumar Veeramani - I18368" w:date="2019-09-13T16:02:00Z"/>
                <w:lang w:val="en-GB"/>
              </w:rPr>
            </w:pPr>
            <w:ins w:id="312" w:author="Muthukumar Veeramani - I18368" w:date="2019-09-13T16:05:00Z">
              <w:r>
                <w:rPr>
                  <w:lang w:val="en-GB"/>
                </w:rPr>
                <w:t xml:space="preserve">UNG8222 – </w:t>
              </w:r>
            </w:ins>
            <w:ins w:id="313" w:author="Muthukumar Veeramani - I18368" w:date="2019-09-13T16:04:00Z">
              <w:r>
                <w:rPr>
                  <w:lang w:val="en-GB"/>
                </w:rPr>
                <w:t>Hades</w:t>
              </w:r>
            </w:ins>
            <w:ins w:id="314" w:author="Muthukumar Veeramani - I18368" w:date="2019-09-13T16:05:00Z">
              <w:r>
                <w:rPr>
                  <w:lang w:val="en-GB"/>
                </w:rPr>
                <w:t xml:space="preserve"> (Port-1 and Port-2)</w:t>
              </w:r>
            </w:ins>
          </w:p>
        </w:tc>
      </w:tr>
    </w:tbl>
    <w:p w14:paraId="48766F48" w14:textId="77777777" w:rsidR="0034436E" w:rsidRDefault="0034436E" w:rsidP="00A33EA9">
      <w:pPr>
        <w:rPr>
          <w:ins w:id="315" w:author="Muthukumar Veeramani - I18368" w:date="2019-09-13T15:40:00Z"/>
          <w:lang w:val="en-GB"/>
        </w:rPr>
      </w:pPr>
    </w:p>
    <w:p w14:paraId="19CF5EB5" w14:textId="77777777" w:rsidR="00A33EA9" w:rsidRDefault="00A33EA9" w:rsidP="00A33EA9">
      <w:pPr>
        <w:pStyle w:val="Heading3"/>
        <w:rPr>
          <w:ins w:id="316" w:author="Muthukumar Veeramani - I18368" w:date="2019-09-13T15:40:00Z"/>
        </w:rPr>
      </w:pPr>
      <w:bookmarkStart w:id="317" w:name="_Toc24373924"/>
      <w:ins w:id="318" w:author="Muthukumar Veeramani - I18368" w:date="2019-09-13T15:40:00Z">
        <w:r>
          <w:t>Not implemented / Limited functionality requirements</w:t>
        </w:r>
        <w:bookmarkEnd w:id="317"/>
      </w:ins>
    </w:p>
    <w:p w14:paraId="437106B8" w14:textId="7477C6A2" w:rsidR="00A33EA9" w:rsidRDefault="00A33EA9" w:rsidP="00C96722">
      <w:pPr>
        <w:pStyle w:val="ListParagraph"/>
        <w:numPr>
          <w:ilvl w:val="0"/>
          <w:numId w:val="15"/>
        </w:numPr>
        <w:rPr>
          <w:ins w:id="319" w:author="Muthukumar Veeramani - I18368" w:date="2019-09-13T15:45:00Z"/>
          <w:lang w:val="en-GB"/>
        </w:rPr>
      </w:pPr>
      <w:ins w:id="320" w:author="Muthukumar Veeramani - I18368" w:date="2019-09-13T15:44:00Z">
        <w:r>
          <w:t xml:space="preserve">PSF-7 - </w:t>
        </w:r>
        <w:r w:rsidRPr="00A33EA9">
          <w:rPr>
            <w:lang w:val="en-GB"/>
            <w:rPrChange w:id="321" w:author="Muthukumar Veeramani - I18368" w:date="2019-09-13T15:45:00Z">
              <w:rPr>
                <w:rFonts w:ascii="Segoe UI" w:hAnsi="Segoe UI" w:cs="Segoe UI"/>
                <w:color w:val="172B4D"/>
                <w:spacing w:val="-4"/>
                <w:sz w:val="36"/>
                <w:szCs w:val="36"/>
                <w:shd w:val="clear" w:color="auto" w:fill="FFFFFF"/>
              </w:rPr>
            </w:rPrChange>
          </w:rPr>
          <w:t>HiByte has potential error</w:t>
        </w:r>
      </w:ins>
    </w:p>
    <w:p w14:paraId="320C3D99" w14:textId="48B7EE95" w:rsidR="00A33EA9" w:rsidRDefault="00A33EA9" w:rsidP="00C96722">
      <w:pPr>
        <w:pStyle w:val="ListParagraph"/>
        <w:numPr>
          <w:ilvl w:val="0"/>
          <w:numId w:val="15"/>
        </w:numPr>
        <w:rPr>
          <w:ins w:id="322" w:author="Muthukumar Veeramani - I18368" w:date="2019-09-13T15:49:00Z"/>
          <w:lang w:val="en-GB"/>
        </w:rPr>
      </w:pPr>
      <w:ins w:id="323" w:author="Muthukumar Veeramani - I18368" w:date="2019-09-13T15:49:00Z">
        <w:r>
          <w:rPr>
            <w:lang w:val="en-GB"/>
          </w:rPr>
          <w:t xml:space="preserve">PSF-6 - </w:t>
        </w:r>
        <w:r w:rsidRPr="00A33EA9">
          <w:rPr>
            <w:lang w:val="en-GB"/>
            <w:rPrChange w:id="324" w:author="Muthukumar Veeramani - I18368" w:date="2019-09-13T15:49:00Z">
              <w:rPr>
                <w:rFonts w:ascii="Segoe UI" w:hAnsi="Segoe UI" w:cs="Segoe UI"/>
                <w:color w:val="172B4D"/>
                <w:spacing w:val="-4"/>
                <w:sz w:val="36"/>
                <w:szCs w:val="36"/>
                <w:shd w:val="clear" w:color="auto" w:fill="FFFFFF"/>
              </w:rPr>
            </w:rPrChange>
          </w:rPr>
          <w:t>Compilation error with XC32 compiler</w:t>
        </w:r>
      </w:ins>
    </w:p>
    <w:p w14:paraId="5348ACA9" w14:textId="79352480" w:rsidR="00A33EA9" w:rsidRPr="00A33EA9" w:rsidRDefault="00A33EA9">
      <w:pPr>
        <w:pStyle w:val="ListParagraph"/>
        <w:numPr>
          <w:ilvl w:val="0"/>
          <w:numId w:val="15"/>
        </w:numPr>
        <w:rPr>
          <w:ins w:id="325" w:author="Muthukumar Veeramani - I18368" w:date="2019-09-13T15:40:00Z"/>
          <w:lang w:val="en-GB"/>
          <w:rPrChange w:id="326" w:author="Muthukumar Veeramani - I18368" w:date="2019-09-13T15:45:00Z">
            <w:rPr>
              <w:ins w:id="327" w:author="Muthukumar Veeramani - I18368" w:date="2019-09-13T15:40:00Z"/>
            </w:rPr>
          </w:rPrChange>
        </w:rPr>
        <w:pPrChange w:id="328" w:author="Muthukumar Veeramani - I18368" w:date="2019-09-13T15:44:00Z">
          <w:pPr>
            <w:ind w:firstLine="720"/>
          </w:pPr>
        </w:pPrChange>
      </w:pPr>
      <w:ins w:id="329" w:author="Muthukumar Veeramani - I18368" w:date="2019-09-13T15:49:00Z">
        <w:r>
          <w:rPr>
            <w:lang w:val="en-GB"/>
          </w:rPr>
          <w:t xml:space="preserve">PSF-8 - </w:t>
        </w:r>
      </w:ins>
      <w:ins w:id="330" w:author="Muthukumar Veeramani - I18368" w:date="2019-09-13T15:50:00Z">
        <w:r w:rsidRPr="00A33EA9">
          <w:rPr>
            <w:lang w:val="en-GB"/>
            <w:rPrChange w:id="331" w:author="Muthukumar Veeramani - I18368" w:date="2019-09-13T15:50:00Z">
              <w:rPr>
                <w:rFonts w:ascii="Segoe UI" w:hAnsi="Segoe UI" w:cs="Segoe UI"/>
                <w:color w:val="172B4D"/>
                <w:spacing w:val="-4"/>
                <w:sz w:val="36"/>
                <w:szCs w:val="36"/>
                <w:shd w:val="clear" w:color="auto" w:fill="FFFFFF"/>
              </w:rPr>
            </w:rPrChange>
          </w:rPr>
          <w:t>Port enable and disable logic isnt working as expected</w:t>
        </w:r>
      </w:ins>
    </w:p>
    <w:p w14:paraId="621B86D3" w14:textId="77777777" w:rsidR="00A33EA9" w:rsidRDefault="00A33EA9" w:rsidP="00A33EA9">
      <w:pPr>
        <w:pStyle w:val="Heading3"/>
        <w:rPr>
          <w:ins w:id="332" w:author="Muthukumar Veeramani - I18368" w:date="2019-09-13T15:40:00Z"/>
        </w:rPr>
      </w:pPr>
      <w:bookmarkStart w:id="333" w:name="_Toc24373925"/>
      <w:ins w:id="334" w:author="Muthukumar Veeramani - I18368" w:date="2019-09-13T15:40:00Z">
        <w:r>
          <w:t>Bug Fixes</w:t>
        </w:r>
        <w:bookmarkEnd w:id="333"/>
      </w:ins>
    </w:p>
    <w:p w14:paraId="55103F84" w14:textId="5F334507" w:rsidR="00A33EA9" w:rsidRPr="00584DC1" w:rsidRDefault="00584DC1">
      <w:pPr>
        <w:ind w:left="720"/>
        <w:rPr>
          <w:ins w:id="335" w:author="Muthukumar Veeramani - I18368" w:date="2019-09-13T15:40:00Z"/>
          <w:lang w:val="en-GB"/>
        </w:rPr>
        <w:pPrChange w:id="336" w:author="Muthukumar Veeramani - I18368" w:date="2019-09-13T15:50:00Z">
          <w:pPr>
            <w:pStyle w:val="ListParagraph"/>
            <w:numPr>
              <w:numId w:val="9"/>
            </w:numPr>
            <w:ind w:hanging="360"/>
          </w:pPr>
        </w:pPrChange>
      </w:pPr>
      <w:ins w:id="337" w:author="Muthukumar Veeramani - I18368" w:date="2019-09-13T15:50:00Z">
        <w:r>
          <w:rPr>
            <w:lang w:val="en-GB"/>
          </w:rPr>
          <w:t>NA</w:t>
        </w:r>
      </w:ins>
    </w:p>
    <w:p w14:paraId="6B619640" w14:textId="77777777" w:rsidR="00A33EA9" w:rsidRDefault="00A33EA9" w:rsidP="00A33EA9">
      <w:pPr>
        <w:pStyle w:val="Heading3"/>
        <w:rPr>
          <w:ins w:id="338" w:author="Muthukumar Veeramani - I18368" w:date="2019-09-13T15:40:00Z"/>
        </w:rPr>
      </w:pPr>
      <w:bookmarkStart w:id="339" w:name="_Toc24373926"/>
      <w:ins w:id="340" w:author="Muthukumar Veeramani - I18368" w:date="2019-09-13T15:40:00Z">
        <w:r>
          <w:t>Features added</w:t>
        </w:r>
        <w:bookmarkEnd w:id="339"/>
      </w:ins>
    </w:p>
    <w:p w14:paraId="19CDF34A" w14:textId="4FB3DFEB" w:rsidR="00A33EA9" w:rsidRPr="00584DC1" w:rsidRDefault="00584DC1">
      <w:pPr>
        <w:pStyle w:val="ListParagraph"/>
        <w:numPr>
          <w:ilvl w:val="0"/>
          <w:numId w:val="13"/>
        </w:numPr>
        <w:rPr>
          <w:ins w:id="341" w:author="Muthukumar Veeramani - I18368" w:date="2019-09-13T15:40:00Z"/>
          <w:lang w:val="en-GB"/>
        </w:rPr>
        <w:pPrChange w:id="342" w:author="Muthukumar Veeramani - I18368" w:date="2019-09-13T15:50:00Z">
          <w:pPr>
            <w:ind w:firstLine="720"/>
          </w:pPr>
        </w:pPrChange>
      </w:pPr>
      <w:ins w:id="343" w:author="Muthukumar Veeramani - I18368" w:date="2019-09-13T15:50:00Z">
        <w:r>
          <w:rPr>
            <w:lang w:val="en-GB"/>
          </w:rPr>
          <w:t>Harmony Integrat</w:t>
        </w:r>
      </w:ins>
      <w:ins w:id="344" w:author="Muthukumar Veeramani - I18368" w:date="2019-09-13T15:51:00Z">
        <w:r>
          <w:rPr>
            <w:lang w:val="en-GB"/>
          </w:rPr>
          <w:t>ion with PSF Stack</w:t>
        </w:r>
      </w:ins>
    </w:p>
    <w:p w14:paraId="169C4AAF" w14:textId="37E77932" w:rsidR="00A33EA9" w:rsidRPr="00A33EA9" w:rsidRDefault="00A33EA9">
      <w:pPr>
        <w:pStyle w:val="Heading3"/>
        <w:rPr>
          <w:ins w:id="345" w:author="Muthukumar Veeramani - I18368" w:date="2019-09-13T15:40:00Z"/>
          <w:rPrChange w:id="346" w:author="Muthukumar Veeramani - I18368" w:date="2019-09-13T15:41:00Z">
            <w:rPr>
              <w:ins w:id="347" w:author="Muthukumar Veeramani - I18368" w:date="2019-09-13T15:40:00Z"/>
            </w:rPr>
          </w:rPrChange>
        </w:rPr>
        <w:pPrChange w:id="348" w:author="Muthukumar Veeramani - I18368" w:date="2019-09-13T15:41:00Z">
          <w:pPr/>
        </w:pPrChange>
      </w:pPr>
      <w:bookmarkStart w:id="349" w:name="_Toc24373927"/>
      <w:ins w:id="350" w:author="Muthukumar Veeramani - I18368" w:date="2019-09-13T15:40:00Z">
        <w:r>
          <w:t>Notes</w:t>
        </w:r>
        <w:bookmarkEnd w:id="349"/>
      </w:ins>
    </w:p>
    <w:p w14:paraId="6094BA47" w14:textId="0534A1AB" w:rsidR="00584DC1" w:rsidRDefault="00584DC1" w:rsidP="00A33EA9">
      <w:pPr>
        <w:pStyle w:val="ListParagraph"/>
        <w:numPr>
          <w:ilvl w:val="0"/>
          <w:numId w:val="8"/>
        </w:numPr>
        <w:rPr>
          <w:ins w:id="351" w:author="Muthukumar Veeramani - I18368" w:date="2019-09-13T15:51:00Z"/>
          <w:lang w:val="en-GB"/>
        </w:rPr>
      </w:pPr>
      <w:ins w:id="352" w:author="Muthukumar Veeramani - I18368" w:date="2019-09-13T15:55:00Z">
        <w:r>
          <w:rPr>
            <w:lang w:val="en-GB"/>
          </w:rPr>
          <w:t>Policy Manager, Policy Engine and Protocol Layer module files are reviewed and updated</w:t>
        </w:r>
      </w:ins>
    </w:p>
    <w:p w14:paraId="43155D0C" w14:textId="43487E75" w:rsidR="00A33EA9" w:rsidRDefault="00584DC1" w:rsidP="00584DC1">
      <w:pPr>
        <w:pStyle w:val="ListParagraph"/>
        <w:numPr>
          <w:ilvl w:val="0"/>
          <w:numId w:val="8"/>
        </w:numPr>
        <w:rPr>
          <w:ins w:id="353" w:author="Muthukumar Veeramani - I18368" w:date="2019-09-13T15:56:00Z"/>
          <w:lang w:val="en-GB"/>
        </w:rPr>
      </w:pPr>
      <w:ins w:id="354" w:author="Muthukumar Veeramani - I18368" w:date="2019-09-13T15:56:00Z">
        <w:r>
          <w:rPr>
            <w:lang w:val="en-GB"/>
          </w:rPr>
          <w:t>100% completion of PSF_Port.h file.</w:t>
        </w:r>
      </w:ins>
    </w:p>
    <w:p w14:paraId="4F282E30" w14:textId="42B01A79" w:rsidR="00584DC1" w:rsidRPr="00584DC1" w:rsidRDefault="00584DC1">
      <w:pPr>
        <w:pStyle w:val="ListParagraph"/>
        <w:numPr>
          <w:ilvl w:val="0"/>
          <w:numId w:val="8"/>
        </w:numPr>
        <w:rPr>
          <w:ins w:id="355" w:author="Muthukumar Veeramani - I18368" w:date="2019-09-13T15:40:00Z"/>
          <w:lang w:val="en-GB"/>
        </w:rPr>
      </w:pPr>
      <w:ins w:id="356" w:author="Muthukumar Veeramani - I18368" w:date="2019-09-13T15:56:00Z">
        <w:r>
          <w:rPr>
            <w:lang w:val="en-GB"/>
          </w:rPr>
          <w:t>Developer Test Plan</w:t>
        </w:r>
      </w:ins>
      <w:ins w:id="357" w:author="Muthukumar Veeramani - I18368" w:date="2019-09-13T16:01:00Z">
        <w:r w:rsidR="00A67586">
          <w:rPr>
            <w:lang w:val="en-GB"/>
          </w:rPr>
          <w:t xml:space="preserve"> completion</w:t>
        </w:r>
      </w:ins>
      <w:ins w:id="358" w:author="Muthukumar Veeramani - I18368" w:date="2019-09-13T15:57:00Z">
        <w:r>
          <w:rPr>
            <w:lang w:val="en-GB"/>
          </w:rPr>
          <w:t>.</w:t>
        </w:r>
      </w:ins>
    </w:p>
    <w:p w14:paraId="593B6516" w14:textId="77777777" w:rsidR="00A33EA9" w:rsidRPr="00A33EA9" w:rsidRDefault="00A33EA9">
      <w:pPr>
        <w:rPr>
          <w:ins w:id="359" w:author="Muthukumar Veeramani - I18368" w:date="2019-09-13T15:40:00Z"/>
          <w:rPrChange w:id="360" w:author="Muthukumar Veeramani - I18368" w:date="2019-09-13T15:40:00Z">
            <w:rPr>
              <w:ins w:id="361" w:author="Muthukumar Veeramani - I18368" w:date="2019-09-13T15:40:00Z"/>
            </w:rPr>
          </w:rPrChange>
        </w:rPr>
        <w:pPrChange w:id="362" w:author="Muthukumar Veeramani - I18368" w:date="2019-09-13T15:40:00Z">
          <w:pPr>
            <w:pStyle w:val="Heading2"/>
          </w:pPr>
        </w:pPrChange>
      </w:pPr>
    </w:p>
    <w:p w14:paraId="3CA64B9A" w14:textId="2742C3D9" w:rsidR="00871221" w:rsidRDefault="00871221" w:rsidP="002D3A35">
      <w:pPr>
        <w:pStyle w:val="Heading2"/>
        <w:rPr>
          <w:ins w:id="363" w:author="Muthukumar Veeramani - I18368" w:date="2019-08-21T13:51:00Z"/>
        </w:rPr>
      </w:pPr>
      <w:bookmarkStart w:id="364" w:name="_Toc24373928"/>
      <w:ins w:id="365" w:author="Muthukumar Veeramani - I18368" w:date="2019-08-21T13:51:00Z">
        <w:r>
          <w:t>Version 0.82</w:t>
        </w:r>
        <w:bookmarkEnd w:id="364"/>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871221" w14:paraId="48C042D8" w14:textId="77777777" w:rsidTr="001B3DBF">
        <w:trPr>
          <w:cnfStyle w:val="100000000000" w:firstRow="1" w:lastRow="0" w:firstColumn="0" w:lastColumn="0" w:oddVBand="0" w:evenVBand="0" w:oddHBand="0" w:evenHBand="0" w:firstRowFirstColumn="0" w:firstRowLastColumn="0" w:lastRowFirstColumn="0" w:lastRowLastColumn="0"/>
          <w:ins w:id="366"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A041AB4" w14:textId="77777777" w:rsidR="00871221" w:rsidRDefault="00871221" w:rsidP="001B3DBF">
            <w:pPr>
              <w:rPr>
                <w:ins w:id="367" w:author="Muthukumar Veeramani - I18368" w:date="2019-08-21T13:51:00Z"/>
                <w:lang w:val="en-GB"/>
              </w:rPr>
            </w:pPr>
            <w:ins w:id="368" w:author="Muthukumar Veeramani - I18368" w:date="2019-08-21T13:51:00Z">
              <w:r>
                <w:rPr>
                  <w:lang w:val="en-GB"/>
                </w:rPr>
                <w:t>Release date</w:t>
              </w:r>
            </w:ins>
          </w:p>
        </w:tc>
        <w:tc>
          <w:tcPr>
            <w:tcW w:w="6390" w:type="dxa"/>
          </w:tcPr>
          <w:p w14:paraId="7A812DA0" w14:textId="27372BB1" w:rsidR="00871221" w:rsidRPr="00457688" w:rsidRDefault="00871221" w:rsidP="001B3DBF">
            <w:pPr>
              <w:cnfStyle w:val="100000000000" w:firstRow="1" w:lastRow="0" w:firstColumn="0" w:lastColumn="0" w:oddVBand="0" w:evenVBand="0" w:oddHBand="0" w:evenHBand="0" w:firstRowFirstColumn="0" w:firstRowLastColumn="0" w:lastRowFirstColumn="0" w:lastRowLastColumn="0"/>
              <w:rPr>
                <w:ins w:id="369" w:author="Muthukumar Veeramani - I18368" w:date="2019-08-21T13:51:00Z"/>
                <w:b w:val="0"/>
                <w:lang w:val="en-GB"/>
              </w:rPr>
            </w:pPr>
            <w:ins w:id="370" w:author="Muthukumar Veeramani - I18368" w:date="2019-08-21T13:51:00Z">
              <w:r>
                <w:rPr>
                  <w:b w:val="0"/>
                  <w:lang w:val="en-GB"/>
                </w:rPr>
                <w:t>2</w:t>
              </w:r>
            </w:ins>
            <w:ins w:id="371" w:author="Muthukumar Veeramani - I18368" w:date="2019-08-21T13:52:00Z">
              <w:r>
                <w:rPr>
                  <w:b w:val="0"/>
                  <w:lang w:val="en-GB"/>
                </w:rPr>
                <w:t>1</w:t>
              </w:r>
            </w:ins>
            <w:ins w:id="372" w:author="Muthukumar Veeramani - I18368" w:date="2019-08-21T13:51:00Z">
              <w:r>
                <w:rPr>
                  <w:b w:val="0"/>
                  <w:lang w:val="en-GB"/>
                </w:rPr>
                <w:t>-</w:t>
              </w:r>
            </w:ins>
            <w:ins w:id="373" w:author="Muthukumar Veeramani - I18368" w:date="2019-08-21T13:52:00Z">
              <w:r>
                <w:rPr>
                  <w:b w:val="0"/>
                  <w:lang w:val="en-GB"/>
                </w:rPr>
                <w:t>Aug</w:t>
              </w:r>
            </w:ins>
            <w:ins w:id="374" w:author="Muthukumar Veeramani - I18368" w:date="2019-08-21T13:51:00Z">
              <w:r>
                <w:rPr>
                  <w:b w:val="0"/>
                  <w:lang w:val="en-GB"/>
                </w:rPr>
                <w:t>-2019</w:t>
              </w:r>
            </w:ins>
          </w:p>
        </w:tc>
      </w:tr>
      <w:tr w:rsidR="00871221" w14:paraId="39F5F986" w14:textId="77777777" w:rsidTr="001B3DBF">
        <w:trPr>
          <w:cnfStyle w:val="000000100000" w:firstRow="0" w:lastRow="0" w:firstColumn="0" w:lastColumn="0" w:oddVBand="0" w:evenVBand="0" w:oddHBand="1" w:evenHBand="0" w:firstRowFirstColumn="0" w:firstRowLastColumn="0" w:lastRowFirstColumn="0" w:lastRowLastColumn="0"/>
          <w:ins w:id="375"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2D12BB8" w14:textId="77777777" w:rsidR="00871221" w:rsidRPr="00E12F8C" w:rsidRDefault="00871221" w:rsidP="001B3DBF">
            <w:pPr>
              <w:rPr>
                <w:ins w:id="376" w:author="Muthukumar Veeramani - I18368" w:date="2019-08-21T13:51:00Z"/>
                <w:b/>
                <w:lang w:val="en-GB"/>
              </w:rPr>
            </w:pPr>
            <w:ins w:id="377" w:author="Muthukumar Veeramani - I18368" w:date="2019-08-21T13:51:00Z">
              <w:r w:rsidRPr="00E12F8C">
                <w:rPr>
                  <w:b/>
                  <w:lang w:val="en-GB"/>
                </w:rPr>
                <w:t>Release Type</w:t>
              </w:r>
            </w:ins>
          </w:p>
        </w:tc>
        <w:tc>
          <w:tcPr>
            <w:tcW w:w="6390" w:type="dxa"/>
          </w:tcPr>
          <w:p w14:paraId="7D86DDC0" w14:textId="77777777" w:rsidR="00871221" w:rsidRPr="00E12F8C" w:rsidRDefault="00871221" w:rsidP="001B3DBF">
            <w:pPr>
              <w:cnfStyle w:val="000000100000" w:firstRow="0" w:lastRow="0" w:firstColumn="0" w:lastColumn="0" w:oddVBand="0" w:evenVBand="0" w:oddHBand="1" w:evenHBand="0" w:firstRowFirstColumn="0" w:firstRowLastColumn="0" w:lastRowFirstColumn="0" w:lastRowLastColumn="0"/>
              <w:rPr>
                <w:ins w:id="378" w:author="Muthukumar Veeramani - I18368" w:date="2019-08-21T13:51:00Z"/>
                <w:lang w:val="en-GB"/>
              </w:rPr>
            </w:pPr>
            <w:ins w:id="379" w:author="Muthukumar Veeramani - I18368" w:date="2019-08-21T13:51:00Z">
              <w:r>
                <w:rPr>
                  <w:lang w:val="en-GB"/>
                </w:rPr>
                <w:t>Temp release</w:t>
              </w:r>
            </w:ins>
          </w:p>
        </w:tc>
      </w:tr>
      <w:tr w:rsidR="00871221" w14:paraId="35CAF644" w14:textId="77777777" w:rsidTr="001B3DBF">
        <w:trPr>
          <w:ins w:id="380"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2C725D60" w14:textId="77777777" w:rsidR="00871221" w:rsidRPr="00C825D6" w:rsidRDefault="00871221" w:rsidP="001B3DBF">
            <w:pPr>
              <w:rPr>
                <w:ins w:id="381" w:author="Muthukumar Veeramani - I18368" w:date="2019-08-21T13:51:00Z"/>
                <w:b/>
                <w:lang w:val="en-GB"/>
              </w:rPr>
            </w:pPr>
            <w:ins w:id="382" w:author="Muthukumar Veeramani - I18368" w:date="2019-08-21T13:51:00Z">
              <w:r w:rsidRPr="00C825D6">
                <w:rPr>
                  <w:b/>
                  <w:lang w:val="en-GB"/>
                </w:rPr>
                <w:lastRenderedPageBreak/>
                <w:t>Pre-requisites (if any)</w:t>
              </w:r>
            </w:ins>
          </w:p>
        </w:tc>
        <w:tc>
          <w:tcPr>
            <w:tcW w:w="6390" w:type="dxa"/>
            <w:shd w:val="clear" w:color="auto" w:fill="B6DDE8" w:themeFill="accent5" w:themeFillTint="66"/>
          </w:tcPr>
          <w:p w14:paraId="3A750198" w14:textId="77777777" w:rsidR="00871221" w:rsidRPr="00457688" w:rsidRDefault="00871221" w:rsidP="001B3DBF">
            <w:pPr>
              <w:cnfStyle w:val="000000000000" w:firstRow="0" w:lastRow="0" w:firstColumn="0" w:lastColumn="0" w:oddVBand="0" w:evenVBand="0" w:oddHBand="0" w:evenHBand="0" w:firstRowFirstColumn="0" w:firstRowLastColumn="0" w:lastRowFirstColumn="0" w:lastRowLastColumn="0"/>
              <w:rPr>
                <w:ins w:id="383" w:author="Muthukumar Veeramani - I18368" w:date="2019-08-21T13:51:00Z"/>
                <w:b/>
                <w:color w:val="auto"/>
                <w:lang w:val="en-GB"/>
              </w:rPr>
            </w:pPr>
            <w:ins w:id="384" w:author="Muthukumar Veeramani - I18368" w:date="2019-08-21T13:51:00Z">
              <w:r>
                <w:rPr>
                  <w:b/>
                  <w:lang w:val="en-GB"/>
                </w:rPr>
                <w:t>Applicable for platform with SAMD2016E + UPD350 B  Silicon</w:t>
              </w:r>
            </w:ins>
          </w:p>
        </w:tc>
      </w:tr>
      <w:tr w:rsidR="00871221" w14:paraId="3CFC54CE" w14:textId="77777777" w:rsidTr="001B3DBF">
        <w:trPr>
          <w:cnfStyle w:val="000000100000" w:firstRow="0" w:lastRow="0" w:firstColumn="0" w:lastColumn="0" w:oddVBand="0" w:evenVBand="0" w:oddHBand="1" w:evenHBand="0" w:firstRowFirstColumn="0" w:firstRowLastColumn="0" w:lastRowFirstColumn="0" w:lastRowLastColumn="0"/>
          <w:ins w:id="385"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6566492" w14:textId="77777777" w:rsidR="00871221" w:rsidRPr="00C825D6" w:rsidRDefault="00871221" w:rsidP="001B3DBF">
            <w:pPr>
              <w:rPr>
                <w:ins w:id="386" w:author="Muthukumar Veeramani - I18368" w:date="2019-08-21T13:51:00Z"/>
                <w:b/>
                <w:lang w:val="en-GB"/>
              </w:rPr>
            </w:pPr>
            <w:ins w:id="387" w:author="Muthukumar Veeramani - I18368" w:date="2019-08-21T13:51:00Z">
              <w:r>
                <w:rPr>
                  <w:b/>
                  <w:lang w:val="en-GB"/>
                </w:rPr>
                <w:t>Source code path</w:t>
              </w:r>
            </w:ins>
          </w:p>
        </w:tc>
        <w:tc>
          <w:tcPr>
            <w:tcW w:w="6390" w:type="dxa"/>
            <w:shd w:val="clear" w:color="auto" w:fill="B6DDE8" w:themeFill="accent5" w:themeFillTint="66"/>
          </w:tcPr>
          <w:p w14:paraId="7B5D1505"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88" w:author="Muthukumar Veeramani - I18368" w:date="2019-08-21T13:51:00Z"/>
                <w:lang w:val="en-GB"/>
              </w:rPr>
            </w:pPr>
            <w:ins w:id="389" w:author="Muthukumar Veeramani - I18368" w:date="2019-08-21T13:51:00Z">
              <w:r w:rsidRPr="00096E60">
                <w:rPr>
                  <w:lang w:val="en-GB"/>
                </w:rPr>
                <w:t>//depot_dsg/PSF/Source/</w:t>
              </w:r>
            </w:ins>
          </w:p>
        </w:tc>
      </w:tr>
      <w:tr w:rsidR="00871221" w14:paraId="581F65A2" w14:textId="77777777" w:rsidTr="001B3DBF">
        <w:trPr>
          <w:ins w:id="390"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74E4392" w14:textId="77777777" w:rsidR="00871221" w:rsidRDefault="00871221" w:rsidP="001B3DBF">
            <w:pPr>
              <w:rPr>
                <w:ins w:id="391" w:author="Muthukumar Veeramani - I18368" w:date="2019-08-21T13:51:00Z"/>
                <w:b/>
                <w:lang w:val="en-GB"/>
              </w:rPr>
            </w:pPr>
            <w:ins w:id="392" w:author="Muthukumar Veeramani - I18368" w:date="2019-08-21T13:51:00Z">
              <w:r>
                <w:rPr>
                  <w:b/>
                  <w:lang w:val="en-GB"/>
                </w:rPr>
                <w:t>Source code label / branch &amp; perforce change list number</w:t>
              </w:r>
            </w:ins>
          </w:p>
        </w:tc>
        <w:tc>
          <w:tcPr>
            <w:tcW w:w="6390" w:type="dxa"/>
            <w:shd w:val="clear" w:color="auto" w:fill="B6DDE8" w:themeFill="accent5" w:themeFillTint="66"/>
          </w:tcPr>
          <w:p w14:paraId="5082FE9F" w14:textId="16A99893" w:rsidR="00871221" w:rsidRDefault="00871221" w:rsidP="001B3DBF">
            <w:pPr>
              <w:cnfStyle w:val="000000000000" w:firstRow="0" w:lastRow="0" w:firstColumn="0" w:lastColumn="0" w:oddVBand="0" w:evenVBand="0" w:oddHBand="0" w:evenHBand="0" w:firstRowFirstColumn="0" w:firstRowLastColumn="0" w:lastRowFirstColumn="0" w:lastRowLastColumn="0"/>
              <w:rPr>
                <w:ins w:id="393" w:author="Muthukumar Veeramani - I18368" w:date="2019-08-21T13:51:00Z"/>
                <w:lang w:val="en-GB"/>
              </w:rPr>
            </w:pPr>
            <w:ins w:id="394" w:author="Muthukumar Veeramani - I18368" w:date="2019-08-21T13:51:00Z">
              <w:r>
                <w:rPr>
                  <w:b/>
                  <w:bCs/>
                  <w:lang w:val="en-GB"/>
                </w:rPr>
                <w:t>Label:</w:t>
              </w:r>
              <w:r>
                <w:rPr>
                  <w:lang w:val="en-GB"/>
                </w:rPr>
                <w:t xml:space="preserve"> PSF_STACK_V0.8</w:t>
              </w:r>
            </w:ins>
            <w:ins w:id="395" w:author="Muthukumar Veeramani - I18368" w:date="2019-08-21T13:52:00Z">
              <w:r>
                <w:rPr>
                  <w:lang w:val="en-GB"/>
                </w:rPr>
                <w:t>2</w:t>
              </w:r>
            </w:ins>
          </w:p>
          <w:p w14:paraId="4C6EF7A5" w14:textId="5195B90A" w:rsidR="00871221" w:rsidRPr="007D54E7" w:rsidRDefault="00871221" w:rsidP="001B3DBF">
            <w:pPr>
              <w:cnfStyle w:val="000000000000" w:firstRow="0" w:lastRow="0" w:firstColumn="0" w:lastColumn="0" w:oddVBand="0" w:evenVBand="0" w:oddHBand="0" w:evenHBand="0" w:firstRowFirstColumn="0" w:firstRowLastColumn="0" w:lastRowFirstColumn="0" w:lastRowLastColumn="0"/>
              <w:rPr>
                <w:ins w:id="396" w:author="Muthukumar Veeramani - I18368" w:date="2019-08-21T13:51:00Z"/>
                <w:lang w:val="en-GB"/>
              </w:rPr>
            </w:pPr>
            <w:ins w:id="397" w:author="Muthukumar Veeramani - I18368" w:date="2019-08-21T13:51:00Z">
              <w:r>
                <w:rPr>
                  <w:b/>
                  <w:bCs/>
                  <w:lang w:val="en-GB"/>
                </w:rPr>
                <w:t xml:space="preserve">Changelist: </w:t>
              </w:r>
            </w:ins>
            <w:ins w:id="398" w:author="Muthukumar Veeramani - I18368" w:date="2019-08-21T14:16:00Z">
              <w:r w:rsidR="007D54E7">
                <w:rPr>
                  <w:lang w:val="en-GB"/>
                </w:rPr>
                <w:t>1750611</w:t>
              </w:r>
            </w:ins>
          </w:p>
        </w:tc>
      </w:tr>
      <w:tr w:rsidR="00871221" w14:paraId="0D36AF87" w14:textId="77777777" w:rsidTr="001B3DBF">
        <w:trPr>
          <w:cnfStyle w:val="000000100000" w:firstRow="0" w:lastRow="0" w:firstColumn="0" w:lastColumn="0" w:oddVBand="0" w:evenVBand="0" w:oddHBand="1" w:evenHBand="0" w:firstRowFirstColumn="0" w:firstRowLastColumn="0" w:lastRowFirstColumn="0" w:lastRowLastColumn="0"/>
          <w:ins w:id="399"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78AD8E2" w14:textId="77777777" w:rsidR="00871221" w:rsidRDefault="00871221" w:rsidP="001B3DBF">
            <w:pPr>
              <w:rPr>
                <w:ins w:id="400" w:author="Muthukumar Veeramani - I18368" w:date="2019-08-21T13:51:00Z"/>
                <w:b/>
                <w:lang w:val="en-GB"/>
              </w:rPr>
            </w:pPr>
            <w:ins w:id="401" w:author="Muthukumar Veeramani - I18368" w:date="2019-08-21T13:51:00Z">
              <w:r>
                <w:rPr>
                  <w:b/>
                  <w:lang w:val="en-GB"/>
                </w:rPr>
                <w:t>Software Requirements Specification (SRS) Path and Revision Number</w:t>
              </w:r>
            </w:ins>
          </w:p>
        </w:tc>
        <w:tc>
          <w:tcPr>
            <w:tcW w:w="6390" w:type="dxa"/>
            <w:shd w:val="clear" w:color="auto" w:fill="B6DDE8" w:themeFill="accent5" w:themeFillTint="66"/>
          </w:tcPr>
          <w:p w14:paraId="34AF388F"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402" w:author="Muthukumar Veeramani - I18368" w:date="2019-08-21T13:51:00Z"/>
                <w:lang w:val="en-GB"/>
              </w:rPr>
            </w:pPr>
            <w:ins w:id="403" w:author="Muthukumar Veeramani - I18368" w:date="2019-08-21T13:51:00Z">
              <w:r w:rsidRPr="00501782">
                <w:rPr>
                  <w:lang w:val="en-GB"/>
                </w:rPr>
                <w:t>//depot_dsg/PSF/Doc/Requirement/Open Sourcing PSF v2.0 requirement.docx</w:t>
              </w:r>
              <w:r>
                <w:rPr>
                  <w:lang w:val="en-GB"/>
                </w:rPr>
                <w:t xml:space="preserve"> Rev:1.0</w:t>
              </w:r>
            </w:ins>
          </w:p>
          <w:p w14:paraId="4119935A"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404" w:author="Muthukumar Veeramani - I18368" w:date="2019-08-21T13:51:00Z"/>
                <w:lang w:val="en-GB"/>
              </w:rPr>
            </w:pPr>
            <w:ins w:id="405" w:author="Muthukumar Veeramani - I18368" w:date="2019-08-21T13:51:00Z">
              <w:r w:rsidRPr="00E06704">
                <w:rPr>
                  <w:lang w:val="en-GB"/>
                </w:rPr>
                <w:t>//depot_dsg/PSF/Doc/System Dos/Release/PSF Systems DOS v0.3.pdf</w:t>
              </w:r>
            </w:ins>
          </w:p>
        </w:tc>
      </w:tr>
      <w:tr w:rsidR="00871221" w14:paraId="2C2F7DBE" w14:textId="77777777" w:rsidTr="001B3DBF">
        <w:trPr>
          <w:ins w:id="406"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05F87AA1" w14:textId="77777777" w:rsidR="00871221" w:rsidRDefault="00871221" w:rsidP="001B3DBF">
            <w:pPr>
              <w:rPr>
                <w:ins w:id="407" w:author="Muthukumar Veeramani - I18368" w:date="2019-08-21T13:51:00Z"/>
                <w:b/>
                <w:lang w:val="en-GB"/>
              </w:rPr>
            </w:pPr>
            <w:ins w:id="408" w:author="Muthukumar Veeramani - I18368" w:date="2019-08-21T13:51:00Z">
              <w:r>
                <w:rPr>
                  <w:b/>
                  <w:lang w:val="en-GB"/>
                </w:rPr>
                <w:t>Software Design Document (SDD) Path and Revision Number</w:t>
              </w:r>
            </w:ins>
          </w:p>
        </w:tc>
        <w:tc>
          <w:tcPr>
            <w:tcW w:w="6390" w:type="dxa"/>
            <w:shd w:val="clear" w:color="auto" w:fill="B6DDE8" w:themeFill="accent5" w:themeFillTint="66"/>
          </w:tcPr>
          <w:p w14:paraId="288528E3"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409" w:author="Muthukumar Veeramani - I18368" w:date="2019-08-21T13:51:00Z"/>
                <w:lang w:val="en-GB"/>
              </w:rPr>
            </w:pPr>
            <w:ins w:id="410" w:author="Muthukumar Veeramani - I18368" w:date="2019-08-21T13:51:00Z">
              <w:r w:rsidRPr="00A819A4">
                <w:rPr>
                  <w:lang w:val="en-GB"/>
                </w:rPr>
                <w:t>//depot_dsg/PSF/Doc/Design/Modular Design/PIO configuration management modular Design.docx</w:t>
              </w:r>
              <w:r>
                <w:rPr>
                  <w:lang w:val="en-GB"/>
                </w:rPr>
                <w:t xml:space="preserve"> Rev0.1</w:t>
              </w:r>
            </w:ins>
          </w:p>
          <w:p w14:paraId="177E615D"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411" w:author="Muthukumar Veeramani - I18368" w:date="2019-08-21T13:51:00Z"/>
                <w:lang w:val="en-GB"/>
              </w:rPr>
            </w:pPr>
            <w:ins w:id="412" w:author="Muthukumar Veeramani - I18368" w:date="2019-08-21T13:51:00Z">
              <w:r w:rsidRPr="0020269A">
                <w:rPr>
                  <w:lang w:val="en-GB"/>
                </w:rPr>
                <w:t>//depot_dsg/PSF/Doc/Design/Modular Design/Power supply management design changes from Zeus.docx</w:t>
              </w:r>
              <w:r>
                <w:rPr>
                  <w:lang w:val="en-GB"/>
                </w:rPr>
                <w:t xml:space="preserve"> Rev0.1</w:t>
              </w:r>
            </w:ins>
          </w:p>
          <w:p w14:paraId="6669D88B"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413" w:author="Muthukumar Veeramani - I18368" w:date="2019-08-21T13:51:00Z"/>
                <w:lang w:val="en-GB"/>
              </w:rPr>
            </w:pPr>
            <w:ins w:id="414" w:author="Muthukumar Veeramani - I18368" w:date="2019-08-21T13:51:00Z">
              <w:r w:rsidRPr="00934337">
                <w:rPr>
                  <w:lang w:val="en-GB"/>
                </w:rPr>
                <w:t>//depot_hw_amazon/doc/design/Zeus Stack Firmware Design.docx Rev1.1</w:t>
              </w:r>
            </w:ins>
          </w:p>
          <w:p w14:paraId="05A52956"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415" w:author="Muthukumar Veeramani - I18368" w:date="2019-08-21T13:51:00Z"/>
                <w:lang w:val="en-GB"/>
              </w:rPr>
            </w:pPr>
          </w:p>
        </w:tc>
      </w:tr>
      <w:tr w:rsidR="00871221" w14:paraId="3D76DBAB" w14:textId="77777777" w:rsidTr="001B3DBF">
        <w:trPr>
          <w:cnfStyle w:val="000000100000" w:firstRow="0" w:lastRow="0" w:firstColumn="0" w:lastColumn="0" w:oddVBand="0" w:evenVBand="0" w:oddHBand="1" w:evenHBand="0" w:firstRowFirstColumn="0" w:firstRowLastColumn="0" w:lastRowFirstColumn="0" w:lastRowLastColumn="0"/>
          <w:ins w:id="416"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4F7B006" w14:textId="77777777" w:rsidR="00871221" w:rsidRDefault="00871221" w:rsidP="001B3DBF">
            <w:pPr>
              <w:rPr>
                <w:ins w:id="417" w:author="Muthukumar Veeramani - I18368" w:date="2019-08-21T13:51:00Z"/>
                <w:b/>
                <w:lang w:val="en-GB"/>
              </w:rPr>
            </w:pPr>
            <w:ins w:id="418" w:author="Muthukumar Veeramani - I18368" w:date="2019-08-21T13:51:00Z">
              <w:r>
                <w:rPr>
                  <w:b/>
                  <w:lang w:val="en-GB"/>
                </w:rPr>
                <w:t>Software Developer Test Plan (SDTP) Path and Revision Number</w:t>
              </w:r>
            </w:ins>
          </w:p>
        </w:tc>
        <w:tc>
          <w:tcPr>
            <w:tcW w:w="6390" w:type="dxa"/>
            <w:shd w:val="clear" w:color="auto" w:fill="B6DDE8" w:themeFill="accent5" w:themeFillTint="66"/>
          </w:tcPr>
          <w:p w14:paraId="1D28B365"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419" w:author="Muthukumar Veeramani - I18368" w:date="2019-08-21T13:51:00Z"/>
                <w:lang w:val="en-GB"/>
              </w:rPr>
            </w:pPr>
            <w:ins w:id="420" w:author="Muthukumar Veeramani - I18368" w:date="2019-08-21T13:51:00Z">
              <w:r>
                <w:rPr>
                  <w:lang w:val="en-GB"/>
                </w:rPr>
                <w:t>NA as the release is design completion release</w:t>
              </w:r>
            </w:ins>
          </w:p>
        </w:tc>
      </w:tr>
      <w:tr w:rsidR="00871221" w14:paraId="72C3E162" w14:textId="77777777" w:rsidTr="001B3DBF">
        <w:trPr>
          <w:ins w:id="421"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3D60EE2" w14:textId="77777777" w:rsidR="00871221" w:rsidRDefault="00871221" w:rsidP="001B3DBF">
            <w:pPr>
              <w:rPr>
                <w:ins w:id="422" w:author="Muthukumar Veeramani - I18368" w:date="2019-08-21T13:51:00Z"/>
                <w:b/>
                <w:lang w:val="en-GB"/>
              </w:rPr>
            </w:pPr>
            <w:ins w:id="423" w:author="Muthukumar Veeramani - I18368" w:date="2019-08-21T13:51:00Z">
              <w:r>
                <w:rPr>
                  <w:b/>
                  <w:lang w:val="en-GB"/>
                </w:rPr>
                <w:t>Software Requirements Tracker (SRT) Path and Revision Number</w:t>
              </w:r>
            </w:ins>
          </w:p>
        </w:tc>
        <w:tc>
          <w:tcPr>
            <w:tcW w:w="6390" w:type="dxa"/>
            <w:shd w:val="clear" w:color="auto" w:fill="B6DDE8" w:themeFill="accent5" w:themeFillTint="66"/>
          </w:tcPr>
          <w:p w14:paraId="1605ACD3"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424" w:author="Muthukumar Veeramani - I18368" w:date="2019-08-21T13:51:00Z"/>
                <w:lang w:val="en-GB"/>
              </w:rPr>
            </w:pPr>
            <w:ins w:id="425" w:author="Muthukumar Veeramani - I18368" w:date="2019-08-21T13:51:00Z">
              <w:r>
                <w:rPr>
                  <w:lang w:val="en-GB"/>
                </w:rPr>
                <w:t>NA as the release is design completion release</w:t>
              </w:r>
            </w:ins>
          </w:p>
        </w:tc>
      </w:tr>
    </w:tbl>
    <w:p w14:paraId="5FAA586C" w14:textId="77777777" w:rsidR="00871221" w:rsidRDefault="00871221" w:rsidP="00871221">
      <w:pPr>
        <w:rPr>
          <w:ins w:id="426" w:author="Muthukumar Veeramani - I18368" w:date="2019-08-21T13:51:00Z"/>
          <w:lang w:val="en-GB"/>
        </w:rPr>
      </w:pPr>
    </w:p>
    <w:p w14:paraId="250F0FC3" w14:textId="77777777" w:rsidR="00871221" w:rsidRDefault="00871221" w:rsidP="00871221">
      <w:pPr>
        <w:pStyle w:val="Heading3"/>
        <w:rPr>
          <w:ins w:id="427" w:author="Muthukumar Veeramani - I18368" w:date="2019-08-21T13:51:00Z"/>
        </w:rPr>
      </w:pPr>
      <w:bookmarkStart w:id="428" w:name="_Toc24373929"/>
      <w:ins w:id="429" w:author="Muthukumar Veeramani - I18368" w:date="2019-08-21T13:51:00Z">
        <w:r>
          <w:t>Not implemented / Limited functionality requirements</w:t>
        </w:r>
        <w:bookmarkEnd w:id="428"/>
      </w:ins>
    </w:p>
    <w:p w14:paraId="4DDC6E3A" w14:textId="77777777" w:rsidR="00871221" w:rsidRPr="00E82A2C" w:rsidRDefault="00871221">
      <w:pPr>
        <w:ind w:firstLine="720"/>
        <w:rPr>
          <w:ins w:id="430" w:author="Muthukumar Veeramani - I18368" w:date="2019-08-21T13:51:00Z"/>
        </w:rPr>
        <w:pPrChange w:id="431" w:author="Muthukumar Veeramani - I18368" w:date="2019-08-21T14:33:00Z">
          <w:pPr/>
        </w:pPrChange>
      </w:pPr>
      <w:ins w:id="432" w:author="Muthukumar Veeramani - I18368" w:date="2019-08-21T13:51:00Z">
        <w:r>
          <w:rPr>
            <w:lang w:val="en-GB"/>
          </w:rPr>
          <w:t>NA</w:t>
        </w:r>
      </w:ins>
    </w:p>
    <w:p w14:paraId="1C7D7E5D" w14:textId="77777777" w:rsidR="00871221" w:rsidRDefault="00871221" w:rsidP="00871221">
      <w:pPr>
        <w:pStyle w:val="Heading3"/>
        <w:rPr>
          <w:ins w:id="433" w:author="Muthukumar Veeramani - I18368" w:date="2019-08-21T13:51:00Z"/>
        </w:rPr>
      </w:pPr>
      <w:bookmarkStart w:id="434" w:name="_Toc24373930"/>
      <w:ins w:id="435" w:author="Muthukumar Veeramani - I18368" w:date="2019-08-21T13:51:00Z">
        <w:r>
          <w:t>Bug Fixes</w:t>
        </w:r>
        <w:bookmarkEnd w:id="434"/>
      </w:ins>
    </w:p>
    <w:p w14:paraId="156580B7" w14:textId="5FA02C53" w:rsidR="00871221" w:rsidRPr="0044008B" w:rsidRDefault="0044008B">
      <w:pPr>
        <w:pStyle w:val="ListParagraph"/>
        <w:numPr>
          <w:ilvl w:val="0"/>
          <w:numId w:val="9"/>
        </w:numPr>
        <w:rPr>
          <w:ins w:id="436" w:author="Muthukumar Veeramani - I18368" w:date="2019-08-21T13:51:00Z"/>
          <w:lang w:val="en-GB"/>
        </w:rPr>
        <w:pPrChange w:id="437" w:author="Muthukumar Veeramani - I18368" w:date="2019-08-21T14:32:00Z">
          <w:pPr/>
        </w:pPrChange>
      </w:pPr>
      <w:ins w:id="438" w:author="Muthukumar Veeramani - I18368" w:date="2019-08-21T14:33:00Z">
        <w:r w:rsidRPr="0044008B">
          <w:rPr>
            <w:lang w:val="en-GB"/>
          </w:rPr>
          <w:t>PSF-5</w:t>
        </w:r>
        <w:r>
          <w:rPr>
            <w:lang w:val="en-GB"/>
          </w:rPr>
          <w:t xml:space="preserve"> - </w:t>
        </w:r>
        <w:r w:rsidRPr="0044008B">
          <w:rPr>
            <w:lang w:val="en-GB"/>
            <w:rPrChange w:id="439" w:author="Muthukumar Veeramani - I18368" w:date="2019-08-21T14:33:00Z">
              <w:rPr>
                <w:rFonts w:ascii="Segoe UI" w:hAnsi="Segoe UI" w:cs="Segoe UI"/>
                <w:color w:val="172B4D"/>
                <w:spacing w:val="-4"/>
                <w:sz w:val="36"/>
                <w:szCs w:val="36"/>
                <w:shd w:val="clear" w:color="auto" w:fill="FFFFFF"/>
              </w:rPr>
            </w:rPrChange>
          </w:rPr>
          <w:t>Port-1 is not working in v0.81 FW</w:t>
        </w:r>
      </w:ins>
    </w:p>
    <w:p w14:paraId="7207B888" w14:textId="77777777" w:rsidR="00871221" w:rsidRDefault="00871221" w:rsidP="00871221">
      <w:pPr>
        <w:pStyle w:val="Heading3"/>
        <w:rPr>
          <w:ins w:id="440" w:author="Muthukumar Veeramani - I18368" w:date="2019-08-21T13:51:00Z"/>
        </w:rPr>
      </w:pPr>
      <w:bookmarkStart w:id="441" w:name="_Toc24373931"/>
      <w:ins w:id="442" w:author="Muthukumar Veeramani - I18368" w:date="2019-08-21T13:51:00Z">
        <w:r>
          <w:t>Features added</w:t>
        </w:r>
        <w:bookmarkEnd w:id="441"/>
      </w:ins>
    </w:p>
    <w:p w14:paraId="2D3F2142" w14:textId="5CE9E010" w:rsidR="00871221" w:rsidRPr="0044008B" w:rsidRDefault="0044008B">
      <w:pPr>
        <w:ind w:firstLine="720"/>
        <w:rPr>
          <w:ins w:id="443" w:author="Muthukumar Veeramani - I18368" w:date="2019-08-21T13:51:00Z"/>
          <w:lang w:val="en-GB"/>
        </w:rPr>
        <w:pPrChange w:id="444" w:author="Muthukumar Veeramani - I18368" w:date="2019-08-21T14:34:00Z">
          <w:pPr>
            <w:pStyle w:val="ListParagraph"/>
            <w:numPr>
              <w:numId w:val="6"/>
            </w:numPr>
            <w:ind w:hanging="360"/>
          </w:pPr>
        </w:pPrChange>
      </w:pPr>
      <w:ins w:id="445" w:author="Muthukumar Veeramani - I18368" w:date="2019-08-21T14:33:00Z">
        <w:r>
          <w:rPr>
            <w:lang w:val="en-GB"/>
          </w:rPr>
          <w:t>NA</w:t>
        </w:r>
      </w:ins>
    </w:p>
    <w:p w14:paraId="69EBB186" w14:textId="77777777" w:rsidR="00871221" w:rsidRDefault="00871221" w:rsidP="00871221">
      <w:pPr>
        <w:pStyle w:val="Heading3"/>
        <w:rPr>
          <w:ins w:id="446" w:author="Muthukumar Veeramani - I18368" w:date="2019-08-21T13:51:00Z"/>
        </w:rPr>
      </w:pPr>
      <w:bookmarkStart w:id="447" w:name="_Toc24373932"/>
      <w:ins w:id="448" w:author="Muthukumar Veeramani - I18368" w:date="2019-08-21T13:51:00Z">
        <w:r>
          <w:t>Notes</w:t>
        </w:r>
        <w:bookmarkEnd w:id="447"/>
      </w:ins>
    </w:p>
    <w:p w14:paraId="120645A3" w14:textId="77777777" w:rsidR="00871221" w:rsidRDefault="00871221" w:rsidP="00871221">
      <w:pPr>
        <w:rPr>
          <w:ins w:id="449" w:author="Muthukumar Veeramani - I18368" w:date="2019-08-21T13:51:00Z"/>
          <w:lang w:val="en-GB"/>
        </w:rPr>
      </w:pPr>
    </w:p>
    <w:p w14:paraId="15AA3D88" w14:textId="7F2DA7B6" w:rsidR="00871221" w:rsidRDefault="0044008B" w:rsidP="00871221">
      <w:pPr>
        <w:pStyle w:val="ListParagraph"/>
        <w:numPr>
          <w:ilvl w:val="0"/>
          <w:numId w:val="8"/>
        </w:numPr>
        <w:rPr>
          <w:ins w:id="450" w:author="Muthukumar Veeramani - I18368" w:date="2019-08-21T14:37:00Z"/>
          <w:lang w:val="en-GB"/>
        </w:rPr>
      </w:pPr>
      <w:ins w:id="451" w:author="Muthukumar Veeramani - I18368" w:date="2019-08-21T14:37:00Z">
        <w:r>
          <w:rPr>
            <w:lang w:val="en-GB"/>
          </w:rPr>
          <w:t>MCU Idle – SOC and Stack Partition</w:t>
        </w:r>
      </w:ins>
      <w:ins w:id="452" w:author="Muthukumar Veeramani - I18368" w:date="2019-08-21T14:39:00Z">
        <w:r>
          <w:rPr>
            <w:lang w:val="en-GB"/>
          </w:rPr>
          <w:t xml:space="preserve"> </w:t>
        </w:r>
      </w:ins>
      <w:ins w:id="453" w:author="Muthukumar Veeramani - I18368" w:date="2019-08-21T14:55:00Z">
        <w:r w:rsidR="008A103F">
          <w:rPr>
            <w:lang w:val="en-GB"/>
          </w:rPr>
          <w:t>is done.</w:t>
        </w:r>
      </w:ins>
    </w:p>
    <w:p w14:paraId="54679CEA" w14:textId="33F8D686" w:rsidR="0044008B" w:rsidRDefault="000A2807" w:rsidP="00871221">
      <w:pPr>
        <w:pStyle w:val="ListParagraph"/>
        <w:numPr>
          <w:ilvl w:val="0"/>
          <w:numId w:val="8"/>
        </w:numPr>
        <w:rPr>
          <w:ins w:id="454" w:author="Muthukumar Veeramani - I18368" w:date="2019-08-21T14:38:00Z"/>
          <w:lang w:val="en-GB"/>
        </w:rPr>
      </w:pPr>
      <w:ins w:id="455" w:author="Muthukumar Veeramani - I18368" w:date="2019-08-21T14:48:00Z">
        <w:r>
          <w:rPr>
            <w:lang w:val="en-GB"/>
          </w:rPr>
          <w:t>50% completion of PSF_Port.h file</w:t>
        </w:r>
      </w:ins>
      <w:ins w:id="456" w:author="Muthukumar Veeramani - I18368" w:date="2019-08-21T14:52:00Z">
        <w:r w:rsidR="002654A5">
          <w:rPr>
            <w:lang w:val="en-GB"/>
          </w:rPr>
          <w:t>.</w:t>
        </w:r>
      </w:ins>
    </w:p>
    <w:p w14:paraId="1C535959" w14:textId="3C7D29B7" w:rsidR="0044008B" w:rsidRDefault="0044008B" w:rsidP="00871221">
      <w:pPr>
        <w:pStyle w:val="ListParagraph"/>
        <w:numPr>
          <w:ilvl w:val="0"/>
          <w:numId w:val="8"/>
        </w:numPr>
        <w:rPr>
          <w:ins w:id="457" w:author="Muthukumar Veeramani - I18368" w:date="2019-08-21T14:40:00Z"/>
          <w:lang w:val="en-GB"/>
        </w:rPr>
      </w:pPr>
      <w:ins w:id="458" w:author="Muthukumar Veeramani - I18368" w:date="2019-08-21T14:39:00Z">
        <w:r>
          <w:rPr>
            <w:lang w:val="en-GB"/>
          </w:rPr>
          <w:t>Globals, UPDHw and Timer</w:t>
        </w:r>
      </w:ins>
      <w:ins w:id="459" w:author="Muthukumar Veeramani - I18368" w:date="2019-08-21T14:40:00Z">
        <w:r>
          <w:rPr>
            <w:lang w:val="en-GB"/>
          </w:rPr>
          <w:t>s</w:t>
        </w:r>
      </w:ins>
      <w:ins w:id="460" w:author="Muthukumar Veeramani - I18368" w:date="2019-08-21T14:39:00Z">
        <w:r>
          <w:rPr>
            <w:lang w:val="en-GB"/>
          </w:rPr>
          <w:t xml:space="preserve"> </w:t>
        </w:r>
      </w:ins>
      <w:ins w:id="461" w:author="Muthukumar Veeramani - I18368" w:date="2019-08-21T14:42:00Z">
        <w:r>
          <w:rPr>
            <w:lang w:val="en-GB"/>
          </w:rPr>
          <w:t>module</w:t>
        </w:r>
      </w:ins>
      <w:ins w:id="462" w:author="Muthukumar Veeramani - I18368" w:date="2019-08-21T14:54:00Z">
        <w:r w:rsidR="008A103F">
          <w:rPr>
            <w:lang w:val="en-GB"/>
          </w:rPr>
          <w:t xml:space="preserve"> files are reviewed and updated.</w:t>
        </w:r>
      </w:ins>
    </w:p>
    <w:p w14:paraId="723DCF04" w14:textId="1F09CE11" w:rsidR="0044008B" w:rsidRPr="0044008B" w:rsidRDefault="0044008B">
      <w:pPr>
        <w:pStyle w:val="ListParagraph"/>
        <w:numPr>
          <w:ilvl w:val="0"/>
          <w:numId w:val="8"/>
        </w:numPr>
        <w:rPr>
          <w:ins w:id="463" w:author="Muthukumar Veeramani - I18368" w:date="2019-08-21T13:51:00Z"/>
          <w:lang w:val="en-GB"/>
        </w:rPr>
      </w:pPr>
      <w:ins w:id="464" w:author="Muthukumar Veeramani - I18368" w:date="2019-08-21T14:40:00Z">
        <w:r w:rsidRPr="0044008B">
          <w:rPr>
            <w:lang w:val="en-GB"/>
          </w:rPr>
          <w:t xml:space="preserve">SAMD20 MCU Module </w:t>
        </w:r>
      </w:ins>
      <w:ins w:id="465" w:author="Muthukumar Veeramani - I18368" w:date="2019-08-21T14:53:00Z">
        <w:r w:rsidR="008A103F">
          <w:rPr>
            <w:lang w:val="en-GB"/>
          </w:rPr>
          <w:t>files</w:t>
        </w:r>
      </w:ins>
      <w:ins w:id="466" w:author="Muthukumar Veeramani - I18368" w:date="2019-08-21T14:54:00Z">
        <w:r w:rsidR="008A103F">
          <w:rPr>
            <w:lang w:val="en-GB"/>
          </w:rPr>
          <w:t xml:space="preserve"> are reviewed.</w:t>
        </w:r>
      </w:ins>
    </w:p>
    <w:p w14:paraId="26F5346C" w14:textId="77777777" w:rsidR="00871221" w:rsidRPr="00871221" w:rsidRDefault="00871221">
      <w:pPr>
        <w:rPr>
          <w:ins w:id="467" w:author="Muthukumar Veeramani - I18368" w:date="2019-08-21T13:51:00Z"/>
          <w:rPrChange w:id="468" w:author="Muthukumar Veeramani - I18368" w:date="2019-08-21T13:51:00Z">
            <w:rPr>
              <w:ins w:id="469" w:author="Muthukumar Veeramani - I18368" w:date="2019-08-21T13:51:00Z"/>
            </w:rPr>
          </w:rPrChange>
        </w:rPr>
        <w:pPrChange w:id="470" w:author="Muthukumar Veeramani - I18368" w:date="2019-08-21T13:51:00Z">
          <w:pPr>
            <w:pStyle w:val="Heading2"/>
          </w:pPr>
        </w:pPrChange>
      </w:pPr>
    </w:p>
    <w:p w14:paraId="1A7F0718" w14:textId="2EA9A186" w:rsidR="002D3A35" w:rsidRDefault="002D3A35" w:rsidP="002D3A35">
      <w:pPr>
        <w:pStyle w:val="Heading2"/>
      </w:pPr>
      <w:bookmarkStart w:id="471" w:name="_Toc24373933"/>
      <w:r>
        <w:t xml:space="preserve">Version </w:t>
      </w:r>
      <w:ins w:id="472" w:author="Poornima Raviselvan - I17179" w:date="2019-07-26T14:46:00Z">
        <w:r w:rsidR="00096A2B">
          <w:t>0.81</w:t>
        </w:r>
      </w:ins>
      <w:bookmarkEnd w:id="471"/>
      <w:del w:id="473" w:author="Poornima Raviselvan - I17179" w:date="2019-07-26T14:46:00Z">
        <w:r w:rsidDel="00096A2B">
          <w:delText>x.yy</w:delText>
        </w:r>
      </w:del>
      <w:bookmarkEnd w:id="127"/>
    </w:p>
    <w:p w14:paraId="163FDE51" w14:textId="47CAE3F6" w:rsidR="002D3A35" w:rsidDel="00397604" w:rsidRDefault="002D3A35" w:rsidP="002D3A35">
      <w:pPr>
        <w:rPr>
          <w:del w:id="474" w:author="Poornima Raviselvan - I17179" w:date="2019-07-26T14:51:00Z"/>
          <w:lang w:val="en-GB"/>
        </w:rPr>
      </w:pPr>
    </w:p>
    <w:p w14:paraId="2B407E8D" w14:textId="416E7F1E" w:rsidR="002D3A35" w:rsidRPr="0020582C" w:rsidDel="00397604" w:rsidRDefault="002D3A35" w:rsidP="002D3A35">
      <w:pPr>
        <w:rPr>
          <w:del w:id="475" w:author="Poornima Raviselvan - I17179" w:date="2019-07-26T14:51:00Z"/>
          <w:lang w:val="en-GB"/>
        </w:rPr>
      </w:pPr>
      <w:del w:id="476" w:author="Poornima Raviselvan - I17179" w:date="2019-07-26T14:51:00Z">
        <w:r w:rsidDel="00397604">
          <w:rPr>
            <w:lang w:val="en-GB"/>
          </w:rPr>
          <w:delText xml:space="preserve">&lt;This section aims at capturing all information relevant to this specific release of the software. The latest version should always be section </w:delText>
        </w:r>
        <w:r w:rsidR="00784411" w:rsidDel="00397604">
          <w:rPr>
            <w:lang w:val="en-GB"/>
          </w:rPr>
          <w:delText>2</w:delText>
        </w:r>
        <w:r w:rsidDel="00397604">
          <w:rPr>
            <w:lang w:val="en-GB"/>
          </w:rPr>
          <w:delText>.1 &amp; older versions should be pushed down the document progressively.&gt;</w:delText>
        </w:r>
      </w:del>
    </w:p>
    <w:p w14:paraId="6443B8BE" w14:textId="77777777" w:rsidR="002D3A35" w:rsidRDefault="002D3A35" w:rsidP="002D3A35">
      <w:pPr>
        <w:rPr>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2D3A35" w14:paraId="2C6DBA68" w14:textId="77777777" w:rsidTr="00E1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151342D8" w14:textId="77777777" w:rsidR="002D3A35" w:rsidRDefault="002D3A35" w:rsidP="001B3DBF">
            <w:pPr>
              <w:rPr>
                <w:lang w:val="en-GB"/>
              </w:rPr>
            </w:pPr>
            <w:r>
              <w:rPr>
                <w:lang w:val="en-GB"/>
              </w:rPr>
              <w:t>Release date</w:t>
            </w:r>
          </w:p>
        </w:tc>
        <w:tc>
          <w:tcPr>
            <w:tcW w:w="6390" w:type="dxa"/>
          </w:tcPr>
          <w:p w14:paraId="1EF80893" w14:textId="378EDD67" w:rsidR="002D3A35" w:rsidRPr="00457688" w:rsidRDefault="00397604" w:rsidP="001B3DBF">
            <w:pPr>
              <w:cnfStyle w:val="100000000000" w:firstRow="1" w:lastRow="0" w:firstColumn="0" w:lastColumn="0" w:oddVBand="0" w:evenVBand="0" w:oddHBand="0" w:evenHBand="0" w:firstRowFirstColumn="0" w:firstRowLastColumn="0" w:lastRowFirstColumn="0" w:lastRowLastColumn="0"/>
              <w:rPr>
                <w:b w:val="0"/>
                <w:lang w:val="en-GB"/>
              </w:rPr>
            </w:pPr>
            <w:ins w:id="477" w:author="Poornima Raviselvan - I17179" w:date="2019-07-26T14:51:00Z">
              <w:r>
                <w:rPr>
                  <w:b w:val="0"/>
                  <w:lang w:val="en-GB"/>
                </w:rPr>
                <w:t>26-Jul-2019</w:t>
              </w:r>
            </w:ins>
          </w:p>
        </w:tc>
      </w:tr>
      <w:tr w:rsidR="00291E69" w14:paraId="1543952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A377C23" w14:textId="26A29734" w:rsidR="00291E69" w:rsidRPr="00E12F8C" w:rsidRDefault="00291E69" w:rsidP="001B3DBF">
            <w:pPr>
              <w:rPr>
                <w:b/>
                <w:lang w:val="en-GB"/>
              </w:rPr>
            </w:pPr>
            <w:r w:rsidRPr="00E12F8C">
              <w:rPr>
                <w:b/>
                <w:lang w:val="en-GB"/>
              </w:rPr>
              <w:t>Release Type</w:t>
            </w:r>
          </w:p>
        </w:tc>
        <w:tc>
          <w:tcPr>
            <w:tcW w:w="6390" w:type="dxa"/>
          </w:tcPr>
          <w:p w14:paraId="3DA24526" w14:textId="37CFD9E6" w:rsidR="00291E69" w:rsidRPr="00E12F8C" w:rsidRDefault="00987505" w:rsidP="001B3DBF">
            <w:pPr>
              <w:cnfStyle w:val="000000100000" w:firstRow="0" w:lastRow="0" w:firstColumn="0" w:lastColumn="0" w:oddVBand="0" w:evenVBand="0" w:oddHBand="1" w:evenHBand="0" w:firstRowFirstColumn="0" w:firstRowLastColumn="0" w:lastRowFirstColumn="0" w:lastRowLastColumn="0"/>
              <w:rPr>
                <w:lang w:val="en-GB"/>
              </w:rPr>
            </w:pPr>
            <w:r>
              <w:rPr>
                <w:lang w:val="en-GB"/>
              </w:rPr>
              <w:t>Temp release</w:t>
            </w:r>
            <w:del w:id="478" w:author="Poornima Raviselvan - I17179" w:date="2019-07-26T14:51:00Z">
              <w:r w:rsidDel="00397604">
                <w:rPr>
                  <w:lang w:val="en-GB"/>
                </w:rPr>
                <w:delText xml:space="preserve"> / </w:delText>
              </w:r>
              <w:r w:rsidR="00291E69" w:rsidRPr="00E12F8C" w:rsidDel="00397604">
                <w:rPr>
                  <w:lang w:val="en-GB"/>
                </w:rPr>
                <w:delText>Alpha release / Beta release / Production release candidate</w:delText>
              </w:r>
            </w:del>
          </w:p>
        </w:tc>
      </w:tr>
      <w:tr w:rsidR="002D3A35" w14:paraId="329E91AA"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0894FACE" w14:textId="77777777" w:rsidR="002D3A35" w:rsidRPr="00C825D6" w:rsidRDefault="002D3A35" w:rsidP="001B3DBF">
            <w:pPr>
              <w:rPr>
                <w:b/>
                <w:lang w:val="en-GB"/>
              </w:rPr>
            </w:pPr>
            <w:r w:rsidRPr="00C825D6">
              <w:rPr>
                <w:b/>
                <w:lang w:val="en-GB"/>
              </w:rPr>
              <w:t>Pre-requisites (if any)</w:t>
            </w:r>
          </w:p>
        </w:tc>
        <w:tc>
          <w:tcPr>
            <w:tcW w:w="6390" w:type="dxa"/>
            <w:shd w:val="clear" w:color="auto" w:fill="B6DDE8" w:themeFill="accent5" w:themeFillTint="66"/>
          </w:tcPr>
          <w:p w14:paraId="56666E33" w14:textId="70A71D31" w:rsidR="002D3A35" w:rsidRPr="00457688" w:rsidRDefault="002F5B5A" w:rsidP="001B3DBF">
            <w:pPr>
              <w:cnfStyle w:val="000000000000" w:firstRow="0" w:lastRow="0" w:firstColumn="0" w:lastColumn="0" w:oddVBand="0" w:evenVBand="0" w:oddHBand="0" w:evenHBand="0" w:firstRowFirstColumn="0" w:firstRowLastColumn="0" w:lastRowFirstColumn="0" w:lastRowLastColumn="0"/>
              <w:rPr>
                <w:b/>
                <w:color w:val="auto"/>
                <w:lang w:val="en-GB"/>
              </w:rPr>
            </w:pPr>
            <w:ins w:id="479" w:author="Poornima Raviselvan - I17179" w:date="2019-07-26T14:51:00Z">
              <w:r>
                <w:rPr>
                  <w:b/>
                  <w:lang w:val="en-GB"/>
                </w:rPr>
                <w:t>Applicable for platform with SAMD2016E + UPD350 B  Silicon</w:t>
              </w:r>
            </w:ins>
            <w:del w:id="480" w:author="Poornima Raviselvan - I17179" w:date="2019-07-26T14:51:00Z">
              <w:r w:rsidR="002D3A35" w:rsidDel="002F5B5A">
                <w:rPr>
                  <w:lang w:val="en-GB"/>
                </w:rPr>
                <w:delText>&lt;For example minimal version of dependant modules, third party libraries, silicon mask revision etc&gt;</w:delText>
              </w:r>
            </w:del>
          </w:p>
        </w:tc>
      </w:tr>
      <w:tr w:rsidR="002D3A35" w14:paraId="793770B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46F942" w14:textId="77777777" w:rsidR="002D3A35" w:rsidRPr="00C825D6" w:rsidRDefault="002D3A35" w:rsidP="001B3DBF">
            <w:pPr>
              <w:rPr>
                <w:b/>
                <w:lang w:val="en-GB"/>
              </w:rPr>
            </w:pPr>
            <w:r>
              <w:rPr>
                <w:b/>
                <w:lang w:val="en-GB"/>
              </w:rPr>
              <w:t>Source code path</w:t>
            </w:r>
          </w:p>
        </w:tc>
        <w:tc>
          <w:tcPr>
            <w:tcW w:w="6390" w:type="dxa"/>
            <w:shd w:val="clear" w:color="auto" w:fill="B6DDE8" w:themeFill="accent5" w:themeFillTint="66"/>
          </w:tcPr>
          <w:p w14:paraId="25D50BEE" w14:textId="1BAABE9A" w:rsidR="002D3A35" w:rsidRDefault="001A376C" w:rsidP="001B3DBF">
            <w:pPr>
              <w:cnfStyle w:val="000000100000" w:firstRow="0" w:lastRow="0" w:firstColumn="0" w:lastColumn="0" w:oddVBand="0" w:evenVBand="0" w:oddHBand="1" w:evenHBand="0" w:firstRowFirstColumn="0" w:firstRowLastColumn="0" w:lastRowFirstColumn="0" w:lastRowLastColumn="0"/>
              <w:rPr>
                <w:lang w:val="en-GB"/>
              </w:rPr>
            </w:pPr>
            <w:ins w:id="481" w:author="Poornima Raviselvan - I17179" w:date="2019-07-26T14:52:00Z">
              <w:r w:rsidRPr="00096E60">
                <w:rPr>
                  <w:lang w:val="en-GB"/>
                </w:rPr>
                <w:t>//depot_dsg/PSF/Source/</w:t>
              </w:r>
            </w:ins>
            <w:del w:id="482" w:author="Poornima Raviselvan - I17179" w:date="2019-07-26T14:52:00Z">
              <w:r w:rsidR="002D3A35" w:rsidDel="001A376C">
                <w:rPr>
                  <w:lang w:val="en-GB"/>
                </w:rPr>
                <w:delText xml:space="preserve">&lt;Mention </w:delText>
              </w:r>
              <w:r w:rsidR="00863D0D" w:rsidDel="001A376C">
                <w:rPr>
                  <w:lang w:val="en-GB"/>
                </w:rPr>
                <w:delText>version control</w:delText>
              </w:r>
              <w:r w:rsidR="002D3A35" w:rsidDel="001A376C">
                <w:rPr>
                  <w:lang w:val="en-GB"/>
                </w:rPr>
                <w:delText xml:space="preserve"> path&gt;</w:delText>
              </w:r>
            </w:del>
          </w:p>
        </w:tc>
      </w:tr>
      <w:tr w:rsidR="002D3A35" w14:paraId="3566018F"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5EEC12B7" w14:textId="34F68365" w:rsidR="002D3A35" w:rsidRDefault="002D3A35" w:rsidP="001B3DBF">
            <w:pPr>
              <w:rPr>
                <w:b/>
                <w:lang w:val="en-GB"/>
              </w:rPr>
            </w:pPr>
            <w:r>
              <w:rPr>
                <w:b/>
                <w:lang w:val="en-GB"/>
              </w:rPr>
              <w:lastRenderedPageBreak/>
              <w:t xml:space="preserve">Source code label </w:t>
            </w:r>
            <w:r w:rsidR="00C22304">
              <w:rPr>
                <w:b/>
                <w:lang w:val="en-GB"/>
              </w:rPr>
              <w:t xml:space="preserve">/ branch </w:t>
            </w:r>
            <w:r>
              <w:rPr>
                <w:b/>
                <w:lang w:val="en-GB"/>
              </w:rPr>
              <w:t xml:space="preserve">&amp; </w:t>
            </w:r>
            <w:r w:rsidR="003535BE">
              <w:rPr>
                <w:b/>
                <w:lang w:val="en-GB"/>
              </w:rPr>
              <w:t xml:space="preserve">perforce </w:t>
            </w:r>
            <w:r>
              <w:rPr>
                <w:b/>
                <w:lang w:val="en-GB"/>
              </w:rPr>
              <w:t>change</w:t>
            </w:r>
            <w:r w:rsidR="00B21619">
              <w:rPr>
                <w:b/>
                <w:lang w:val="en-GB"/>
              </w:rPr>
              <w:t xml:space="preserve"> </w:t>
            </w:r>
            <w:r>
              <w:rPr>
                <w:b/>
                <w:lang w:val="en-GB"/>
              </w:rPr>
              <w:t>list</w:t>
            </w:r>
            <w:r w:rsidR="001D497C">
              <w:rPr>
                <w:b/>
                <w:lang w:val="en-GB"/>
              </w:rPr>
              <w:t xml:space="preserve"> number</w:t>
            </w:r>
          </w:p>
        </w:tc>
        <w:tc>
          <w:tcPr>
            <w:tcW w:w="6390" w:type="dxa"/>
            <w:shd w:val="clear" w:color="auto" w:fill="B6DDE8" w:themeFill="accent5" w:themeFillTint="66"/>
          </w:tcPr>
          <w:p w14:paraId="39A36152" w14:textId="7F67C23A" w:rsidR="0020269A" w:rsidRDefault="0020269A" w:rsidP="0020269A">
            <w:pPr>
              <w:cnfStyle w:val="000000000000" w:firstRow="0" w:lastRow="0" w:firstColumn="0" w:lastColumn="0" w:oddVBand="0" w:evenVBand="0" w:oddHBand="0" w:evenHBand="0" w:firstRowFirstColumn="0" w:firstRowLastColumn="0" w:lastRowFirstColumn="0" w:lastRowLastColumn="0"/>
              <w:rPr>
                <w:ins w:id="483" w:author="Poornima Raviselvan - I17179" w:date="2019-07-26T14:52:00Z"/>
                <w:lang w:val="en-GB"/>
              </w:rPr>
            </w:pPr>
            <w:ins w:id="484" w:author="Poornima Raviselvan - I17179" w:date="2019-07-26T14:52:00Z">
              <w:r>
                <w:rPr>
                  <w:b/>
                  <w:bCs/>
                  <w:lang w:val="en-GB"/>
                </w:rPr>
                <w:t>Label:</w:t>
              </w:r>
              <w:r>
                <w:rPr>
                  <w:lang w:val="en-GB"/>
                </w:rPr>
                <w:t xml:space="preserve"> PSF_STACK_V0.81</w:t>
              </w:r>
            </w:ins>
          </w:p>
          <w:p w14:paraId="2196E899" w14:textId="1D29B35C" w:rsidR="002D3A35" w:rsidRDefault="0020269A" w:rsidP="0020269A">
            <w:pPr>
              <w:cnfStyle w:val="000000000000" w:firstRow="0" w:lastRow="0" w:firstColumn="0" w:lastColumn="0" w:oddVBand="0" w:evenVBand="0" w:oddHBand="0" w:evenHBand="0" w:firstRowFirstColumn="0" w:firstRowLastColumn="0" w:lastRowFirstColumn="0" w:lastRowLastColumn="0"/>
              <w:rPr>
                <w:lang w:val="en-GB"/>
              </w:rPr>
            </w:pPr>
            <w:ins w:id="485" w:author="Poornima Raviselvan - I17179" w:date="2019-07-26T14:52:00Z">
              <w:r>
                <w:rPr>
                  <w:b/>
                  <w:bCs/>
                  <w:lang w:val="en-GB"/>
                </w:rPr>
                <w:t xml:space="preserve">Changelist: </w:t>
              </w:r>
            </w:ins>
            <w:del w:id="486" w:author="Poornima Raviselvan - I17179" w:date="2019-07-26T14:52:00Z">
              <w:r w:rsidR="002D3A35" w:rsidDel="0020269A">
                <w:rPr>
                  <w:lang w:val="en-GB"/>
                </w:rPr>
                <w:delText>&lt;Mention the label by which source code corresponding to this release can be retrieved&gt; &lt;Also mention the change</w:delText>
              </w:r>
              <w:r w:rsidR="00C819C9" w:rsidDel="0020269A">
                <w:rPr>
                  <w:lang w:val="en-GB"/>
                </w:rPr>
                <w:delText xml:space="preserve"> </w:delText>
              </w:r>
              <w:r w:rsidR="002D3A35" w:rsidDel="0020269A">
                <w:rPr>
                  <w:lang w:val="en-GB"/>
                </w:rPr>
                <w:delText>list#&gt;</w:delText>
              </w:r>
            </w:del>
          </w:p>
        </w:tc>
      </w:tr>
      <w:tr w:rsidR="00996792" w14:paraId="2CB0DAF5"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9F78FA6" w14:textId="5134C2CD" w:rsidR="00996792" w:rsidRDefault="00996792" w:rsidP="001B3DBF">
            <w:pPr>
              <w:rPr>
                <w:b/>
                <w:lang w:val="en-GB"/>
              </w:rPr>
            </w:pPr>
            <w:r>
              <w:rPr>
                <w:b/>
                <w:lang w:val="en-GB"/>
              </w:rPr>
              <w:t xml:space="preserve">Software Requirements Specification (SRS) </w:t>
            </w:r>
            <w:r w:rsidR="00B21619">
              <w:rPr>
                <w:b/>
                <w:lang w:val="en-GB"/>
              </w:rPr>
              <w:t xml:space="preserve">Path </w:t>
            </w:r>
            <w:r w:rsidR="00126C3C">
              <w:rPr>
                <w:b/>
                <w:lang w:val="en-GB"/>
              </w:rPr>
              <w:t>and</w:t>
            </w:r>
            <w:r w:rsidR="00380342">
              <w:rPr>
                <w:b/>
                <w:lang w:val="en-GB"/>
              </w:rPr>
              <w:t xml:space="preserve"> </w:t>
            </w:r>
            <w:r>
              <w:rPr>
                <w:b/>
                <w:lang w:val="en-GB"/>
              </w:rPr>
              <w:t xml:space="preserve">Revision </w:t>
            </w:r>
            <w:r w:rsidR="001D497C">
              <w:rPr>
                <w:b/>
                <w:lang w:val="en-GB"/>
              </w:rPr>
              <w:t>Number</w:t>
            </w:r>
          </w:p>
        </w:tc>
        <w:tc>
          <w:tcPr>
            <w:tcW w:w="6390" w:type="dxa"/>
            <w:shd w:val="clear" w:color="auto" w:fill="B6DDE8" w:themeFill="accent5" w:themeFillTint="66"/>
          </w:tcPr>
          <w:p w14:paraId="1F1F3882" w14:textId="0A54BD09" w:rsidR="0020269A" w:rsidRDefault="0020269A" w:rsidP="0020269A">
            <w:pPr>
              <w:cnfStyle w:val="000000100000" w:firstRow="0" w:lastRow="0" w:firstColumn="0" w:lastColumn="0" w:oddVBand="0" w:evenVBand="0" w:oddHBand="1" w:evenHBand="0" w:firstRowFirstColumn="0" w:firstRowLastColumn="0" w:lastRowFirstColumn="0" w:lastRowLastColumn="0"/>
              <w:rPr>
                <w:ins w:id="487" w:author="Poornima Raviselvan - I17179" w:date="2019-07-26T14:52:00Z"/>
                <w:lang w:val="en-GB"/>
              </w:rPr>
            </w:pPr>
            <w:ins w:id="488" w:author="Poornima Raviselvan - I17179" w:date="2019-07-26T14:52:00Z">
              <w:r w:rsidRPr="00501782">
                <w:rPr>
                  <w:lang w:val="en-GB"/>
                </w:rPr>
                <w:t>//depot_dsg/PSF/Doc/Requirement/Open Sourcing PSF v2.0 requirement.docx</w:t>
              </w:r>
            </w:ins>
            <w:ins w:id="489" w:author="Poornima Raviselvan - I17179" w:date="2019-07-26T14:54:00Z">
              <w:r w:rsidR="00F1726A">
                <w:rPr>
                  <w:lang w:val="en-GB"/>
                </w:rPr>
                <w:t xml:space="preserve"> </w:t>
              </w:r>
            </w:ins>
            <w:ins w:id="490" w:author="Poornima Raviselvan - I17179" w:date="2019-07-26T14:52:00Z">
              <w:r>
                <w:rPr>
                  <w:lang w:val="en-GB"/>
                </w:rPr>
                <w:t>Rev:1.0</w:t>
              </w:r>
            </w:ins>
          </w:p>
          <w:p w14:paraId="094EBCE2" w14:textId="0BC7928B" w:rsidR="00996792" w:rsidRDefault="0020269A" w:rsidP="0020269A">
            <w:pPr>
              <w:cnfStyle w:val="000000100000" w:firstRow="0" w:lastRow="0" w:firstColumn="0" w:lastColumn="0" w:oddVBand="0" w:evenVBand="0" w:oddHBand="1" w:evenHBand="0" w:firstRowFirstColumn="0" w:firstRowLastColumn="0" w:lastRowFirstColumn="0" w:lastRowLastColumn="0"/>
              <w:rPr>
                <w:lang w:val="en-GB"/>
              </w:rPr>
            </w:pPr>
            <w:ins w:id="491" w:author="Poornima Raviselvan - I17179" w:date="2019-07-26T14:52:00Z">
              <w:r w:rsidRPr="00E06704">
                <w:rPr>
                  <w:lang w:val="en-GB"/>
                </w:rPr>
                <w:t>//depot_dsg/PSF/Doc/System Dos/Release/PSF Systems DOS v0.3.pdf</w:t>
              </w:r>
            </w:ins>
            <w:del w:id="492" w:author="Poornima Raviselvan - I17179" w:date="2019-07-26T14:52:00Z">
              <w:r w:rsidR="006C13BA" w:rsidDel="0020269A">
                <w:rPr>
                  <w:lang w:val="en-GB"/>
                </w:rPr>
                <w:delText xml:space="preserve">&lt;Mention the </w:delText>
              </w:r>
              <w:r w:rsidR="00126C3C" w:rsidDel="0020269A">
                <w:rPr>
                  <w:lang w:val="en-GB"/>
                </w:rPr>
                <w:delText xml:space="preserve">path </w:delText>
              </w:r>
              <w:r w:rsidR="006C13BA" w:rsidDel="0020269A">
                <w:rPr>
                  <w:lang w:val="en-GB"/>
                </w:rPr>
                <w:delText>revision number of SRS that this release refers to&gt;</w:delText>
              </w:r>
            </w:del>
          </w:p>
        </w:tc>
      </w:tr>
      <w:tr w:rsidR="00996792" w14:paraId="602A78B2"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65577B5" w14:textId="48C8247E" w:rsidR="00996792" w:rsidRDefault="00996792" w:rsidP="001B3DBF">
            <w:pPr>
              <w:rPr>
                <w:b/>
                <w:lang w:val="en-GB"/>
              </w:rPr>
            </w:pPr>
            <w:r>
              <w:rPr>
                <w:b/>
                <w:lang w:val="en-GB"/>
              </w:rPr>
              <w:t xml:space="preserve">Software Design Document (SDD)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27F08672"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493" w:author="Poornima Raviselvan - I17179" w:date="2019-07-26T14:53:00Z"/>
                <w:lang w:val="en-GB"/>
              </w:rPr>
            </w:pPr>
            <w:ins w:id="494" w:author="Poornima Raviselvan - I17179" w:date="2019-07-26T14:53:00Z">
              <w:r w:rsidRPr="00A819A4">
                <w:rPr>
                  <w:lang w:val="en-GB"/>
                </w:rPr>
                <w:t>//depot_dsg/PSF/Doc/Design/Modular Design/PIO configuration management modular Design.docx</w:t>
              </w:r>
              <w:r>
                <w:rPr>
                  <w:lang w:val="en-GB"/>
                </w:rPr>
                <w:t xml:space="preserve"> Rev0.1</w:t>
              </w:r>
            </w:ins>
          </w:p>
          <w:p w14:paraId="5162923D" w14:textId="330F0200" w:rsidR="0020269A" w:rsidRDefault="0020269A" w:rsidP="0020269A">
            <w:pPr>
              <w:cnfStyle w:val="000000000000" w:firstRow="0" w:lastRow="0" w:firstColumn="0" w:lastColumn="0" w:oddVBand="0" w:evenVBand="0" w:oddHBand="0" w:evenHBand="0" w:firstRowFirstColumn="0" w:firstRowLastColumn="0" w:lastRowFirstColumn="0" w:lastRowLastColumn="0"/>
              <w:rPr>
                <w:ins w:id="495" w:author="Poornima Raviselvan - I17179" w:date="2019-07-26T14:53:00Z"/>
                <w:lang w:val="en-GB"/>
              </w:rPr>
            </w:pPr>
            <w:ins w:id="496" w:author="Poornima Raviselvan - I17179" w:date="2019-07-26T14:54:00Z">
              <w:r w:rsidRPr="0020269A">
                <w:rPr>
                  <w:lang w:val="en-GB"/>
                </w:rPr>
                <w:t>//depot_dsg/PSF/Doc/Design/Modular Design/Power supply management design changes from Zeus.docx</w:t>
              </w:r>
              <w:r>
                <w:rPr>
                  <w:lang w:val="en-GB"/>
                </w:rPr>
                <w:t xml:space="preserve"> </w:t>
              </w:r>
            </w:ins>
            <w:ins w:id="497" w:author="Poornima Raviselvan - I17179" w:date="2019-07-26T14:53:00Z">
              <w:r>
                <w:rPr>
                  <w:lang w:val="en-GB"/>
                </w:rPr>
                <w:t>Rev0.1</w:t>
              </w:r>
            </w:ins>
          </w:p>
          <w:p w14:paraId="4D910B4C"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498" w:author="Poornima Raviselvan - I17179" w:date="2019-07-26T14:53:00Z"/>
                <w:lang w:val="en-GB"/>
              </w:rPr>
            </w:pPr>
            <w:ins w:id="499" w:author="Poornima Raviselvan - I17179" w:date="2019-07-26T14:53:00Z">
              <w:r w:rsidRPr="00934337">
                <w:rPr>
                  <w:lang w:val="en-GB"/>
                </w:rPr>
                <w:t>//depot_hw_amazon/doc/design/Zeus Stack Firmware Design.docx Rev1.1</w:t>
              </w:r>
            </w:ins>
          </w:p>
          <w:p w14:paraId="37DE247C" w14:textId="1EE73BDE" w:rsidR="00996792" w:rsidRDefault="006C13BA" w:rsidP="001B3DBF">
            <w:pPr>
              <w:cnfStyle w:val="000000000000" w:firstRow="0" w:lastRow="0" w:firstColumn="0" w:lastColumn="0" w:oddVBand="0" w:evenVBand="0" w:oddHBand="0" w:evenHBand="0" w:firstRowFirstColumn="0" w:firstRowLastColumn="0" w:lastRowFirstColumn="0" w:lastRowLastColumn="0"/>
              <w:rPr>
                <w:lang w:val="en-GB"/>
              </w:rPr>
            </w:pPr>
            <w:del w:id="500" w:author="Poornima Raviselvan - I17179" w:date="2019-07-26T14:53:00Z">
              <w:r w:rsidDel="0020269A">
                <w:rPr>
                  <w:lang w:val="en-GB"/>
                </w:rPr>
                <w:delText xml:space="preserve">&lt;Mention the </w:delText>
              </w:r>
              <w:r w:rsidR="00EC3FB0" w:rsidDel="0020269A">
                <w:rPr>
                  <w:lang w:val="en-GB"/>
                </w:rPr>
                <w:delText xml:space="preserve">path and </w:delText>
              </w:r>
              <w:r w:rsidDel="0020269A">
                <w:rPr>
                  <w:lang w:val="en-GB"/>
                </w:rPr>
                <w:delText>revision number of SDD that this release refers to&gt;</w:delText>
              </w:r>
            </w:del>
          </w:p>
        </w:tc>
      </w:tr>
      <w:tr w:rsidR="00F1726A" w14:paraId="3D21970D"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324B850" w14:textId="2705446A" w:rsidR="00F1726A" w:rsidRDefault="00F1726A" w:rsidP="00F1726A">
            <w:pPr>
              <w:rPr>
                <w:b/>
                <w:lang w:val="en-GB"/>
              </w:rPr>
            </w:pPr>
            <w:r>
              <w:rPr>
                <w:b/>
                <w:lang w:val="en-GB"/>
              </w:rPr>
              <w:t>Software Developer Test Plan (SDTP) Path and Revision Number</w:t>
            </w:r>
          </w:p>
        </w:tc>
        <w:tc>
          <w:tcPr>
            <w:tcW w:w="6390" w:type="dxa"/>
            <w:shd w:val="clear" w:color="auto" w:fill="B6DDE8" w:themeFill="accent5" w:themeFillTint="66"/>
          </w:tcPr>
          <w:p w14:paraId="72BFA4C9" w14:textId="68224963" w:rsidR="00F1726A" w:rsidRDefault="00F1726A" w:rsidP="00F1726A">
            <w:pPr>
              <w:cnfStyle w:val="000000100000" w:firstRow="0" w:lastRow="0" w:firstColumn="0" w:lastColumn="0" w:oddVBand="0" w:evenVBand="0" w:oddHBand="1" w:evenHBand="0" w:firstRowFirstColumn="0" w:firstRowLastColumn="0" w:lastRowFirstColumn="0" w:lastRowLastColumn="0"/>
              <w:rPr>
                <w:lang w:val="en-GB"/>
              </w:rPr>
            </w:pPr>
            <w:ins w:id="501" w:author="Poornima Raviselvan - I17179" w:date="2019-07-26T14:55:00Z">
              <w:r>
                <w:rPr>
                  <w:lang w:val="en-GB"/>
                </w:rPr>
                <w:t>NA as the release is design completion release</w:t>
              </w:r>
            </w:ins>
            <w:del w:id="502" w:author="Poornima Raviselvan - I17179" w:date="2019-07-26T14:55:00Z">
              <w:r w:rsidDel="00934EE5">
                <w:rPr>
                  <w:lang w:val="en-GB"/>
                </w:rPr>
                <w:delText>&lt;Mention the path and revision number of SDTP that this release refers to&gt;</w:delText>
              </w:r>
            </w:del>
          </w:p>
        </w:tc>
      </w:tr>
      <w:tr w:rsidR="00F1726A" w14:paraId="73DB2456"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7557B26" w14:textId="25DB3B37" w:rsidR="00F1726A" w:rsidRDefault="00F1726A" w:rsidP="00F1726A">
            <w:pPr>
              <w:rPr>
                <w:b/>
                <w:lang w:val="en-GB"/>
              </w:rPr>
            </w:pPr>
            <w:r>
              <w:rPr>
                <w:b/>
                <w:lang w:val="en-GB"/>
              </w:rPr>
              <w:t>Software Requirements Tracker (SRT) Path and Revision Number</w:t>
            </w:r>
          </w:p>
        </w:tc>
        <w:tc>
          <w:tcPr>
            <w:tcW w:w="6390" w:type="dxa"/>
            <w:shd w:val="clear" w:color="auto" w:fill="B6DDE8" w:themeFill="accent5" w:themeFillTint="66"/>
          </w:tcPr>
          <w:p w14:paraId="156236C0" w14:textId="180EB47E" w:rsidR="00F1726A" w:rsidRDefault="00F1726A" w:rsidP="00F1726A">
            <w:pPr>
              <w:cnfStyle w:val="000000000000" w:firstRow="0" w:lastRow="0" w:firstColumn="0" w:lastColumn="0" w:oddVBand="0" w:evenVBand="0" w:oddHBand="0" w:evenHBand="0" w:firstRowFirstColumn="0" w:firstRowLastColumn="0" w:lastRowFirstColumn="0" w:lastRowLastColumn="0"/>
              <w:rPr>
                <w:lang w:val="en-GB"/>
              </w:rPr>
            </w:pPr>
            <w:ins w:id="503" w:author="Poornima Raviselvan - I17179" w:date="2019-07-26T14:55:00Z">
              <w:r>
                <w:rPr>
                  <w:lang w:val="en-GB"/>
                </w:rPr>
                <w:t>NA as the release is design completion release</w:t>
              </w:r>
            </w:ins>
            <w:del w:id="504" w:author="Poornima Raviselvan - I17179" w:date="2019-07-26T14:55:00Z">
              <w:r w:rsidDel="00934EE5">
                <w:rPr>
                  <w:lang w:val="en-GB"/>
                </w:rPr>
                <w:delText>&lt;Mention the path and revision number of SRT that this release refers to&gt;</w:delText>
              </w:r>
            </w:del>
          </w:p>
        </w:tc>
      </w:tr>
    </w:tbl>
    <w:p w14:paraId="2556ABD5" w14:textId="40272581" w:rsidR="002D3A35" w:rsidRDefault="002D3A35" w:rsidP="002D3A35">
      <w:pPr>
        <w:rPr>
          <w:lang w:val="en-GB"/>
        </w:rPr>
      </w:pPr>
    </w:p>
    <w:p w14:paraId="38D6A001" w14:textId="35A6B5B1" w:rsidR="00291E69" w:rsidRDefault="00A32DED" w:rsidP="00291E69">
      <w:pPr>
        <w:pStyle w:val="Heading3"/>
        <w:rPr>
          <w:ins w:id="505" w:author="Poornima Raviselvan - I17179" w:date="2019-07-26T15:27:00Z"/>
        </w:rPr>
      </w:pPr>
      <w:bookmarkStart w:id="506" w:name="_Toc24373934"/>
      <w:r>
        <w:t>N</w:t>
      </w:r>
      <w:r w:rsidR="00CF1277">
        <w:t>ot implemented / Limited functionality requirements</w:t>
      </w:r>
      <w:bookmarkEnd w:id="506"/>
    </w:p>
    <w:p w14:paraId="57951287" w14:textId="219C7D76" w:rsidR="00DD53E9" w:rsidRPr="00DD53E9" w:rsidRDefault="00DD53E9">
      <w:pPr>
        <w:rPr>
          <w:rPrChange w:id="507" w:author="Poornima Raviselvan - I17179" w:date="2019-07-26T15:27:00Z">
            <w:rPr/>
          </w:rPrChange>
        </w:rPr>
        <w:pPrChange w:id="508" w:author="Poornima Raviselvan - I17179" w:date="2019-07-26T15:27:00Z">
          <w:pPr>
            <w:pStyle w:val="Heading3"/>
          </w:pPr>
        </w:pPrChange>
      </w:pPr>
      <w:ins w:id="509" w:author="Poornima Raviselvan - I17179" w:date="2019-07-26T15:27:00Z">
        <w:r>
          <w:rPr>
            <w:lang w:val="en-GB"/>
          </w:rPr>
          <w:t>NA</w:t>
        </w:r>
      </w:ins>
    </w:p>
    <w:p w14:paraId="3C5DE0C6" w14:textId="68F0D4F8" w:rsidR="009B3977" w:rsidDel="00DD53E9" w:rsidRDefault="009B3977" w:rsidP="009B3977">
      <w:pPr>
        <w:rPr>
          <w:del w:id="510" w:author="Poornima Raviselvan - I17179" w:date="2019-07-26T15:27:00Z"/>
          <w:lang w:val="en-GB"/>
        </w:rPr>
      </w:pPr>
      <w:del w:id="511" w:author="Poornima Raviselvan - I17179" w:date="2019-07-26T15:27:00Z">
        <w:r w:rsidDel="00DD53E9">
          <w:rPr>
            <w:lang w:val="en-GB"/>
          </w:rPr>
          <w:delText>&lt;This section contains an essential piece of information for alpha / beta releases, which lists the requirements that’re not implemented yet or implemented but only supporting limited functionality in the current release</w:delText>
        </w:r>
        <w:r w:rsidR="001C2C7F" w:rsidDel="00DD53E9">
          <w:rPr>
            <w:lang w:val="en-GB"/>
          </w:rPr>
          <w:delText xml:space="preserve">. </w:delText>
        </w:r>
        <w:bookmarkStart w:id="512" w:name="_Toc15048086"/>
        <w:bookmarkStart w:id="513" w:name="_Toc17291289"/>
        <w:bookmarkStart w:id="514" w:name="_Toc19283216"/>
        <w:bookmarkStart w:id="515" w:name="_Toc22820391"/>
        <w:bookmarkStart w:id="516" w:name="_Toc24373935"/>
        <w:bookmarkEnd w:id="512"/>
        <w:bookmarkEnd w:id="513"/>
        <w:bookmarkEnd w:id="514"/>
        <w:bookmarkEnd w:id="515"/>
        <w:bookmarkEnd w:id="516"/>
      </w:del>
    </w:p>
    <w:p w14:paraId="4A1DD306" w14:textId="7A271318" w:rsidR="001C2C7F" w:rsidDel="00DD53E9" w:rsidRDefault="001C2C7F" w:rsidP="009B3977">
      <w:pPr>
        <w:rPr>
          <w:del w:id="517" w:author="Poornima Raviselvan - I17179" w:date="2019-07-26T15:27:00Z"/>
          <w:lang w:val="en-GB"/>
        </w:rPr>
      </w:pPr>
      <w:bookmarkStart w:id="518" w:name="_Toc15048087"/>
      <w:bookmarkStart w:id="519" w:name="_Toc17291290"/>
      <w:bookmarkStart w:id="520" w:name="_Toc19283217"/>
      <w:bookmarkStart w:id="521" w:name="_Toc22820392"/>
      <w:bookmarkStart w:id="522" w:name="_Toc24373936"/>
      <w:bookmarkEnd w:id="518"/>
      <w:bookmarkEnd w:id="519"/>
      <w:bookmarkEnd w:id="520"/>
      <w:bookmarkEnd w:id="521"/>
      <w:bookmarkEnd w:id="522"/>
    </w:p>
    <w:p w14:paraId="729F2841" w14:textId="608DA959" w:rsidR="001C2C7F" w:rsidRPr="00E12F8C" w:rsidDel="00DD53E9" w:rsidRDefault="001C2C7F">
      <w:pPr>
        <w:rPr>
          <w:del w:id="523" w:author="Poornima Raviselvan - I17179" w:date="2019-07-26T15:27:00Z"/>
          <w:lang w:val="en-GB"/>
        </w:rPr>
      </w:pPr>
      <w:del w:id="524" w:author="Poornima Raviselvan - I17179" w:date="2019-07-26T15:27:00Z">
        <w:r w:rsidDel="00DD53E9">
          <w:rPr>
            <w:lang w:val="en-GB"/>
          </w:rPr>
          <w:delText>This section serves as the base for testing teams to include only completed modules in the scope of their testing for the current release&gt;</w:delText>
        </w:r>
        <w:bookmarkStart w:id="525" w:name="_Toc15048088"/>
        <w:bookmarkStart w:id="526" w:name="_Toc17291291"/>
        <w:bookmarkStart w:id="527" w:name="_Toc19283218"/>
        <w:bookmarkStart w:id="528" w:name="_Toc22820393"/>
        <w:bookmarkStart w:id="529" w:name="_Toc24373937"/>
        <w:bookmarkEnd w:id="525"/>
        <w:bookmarkEnd w:id="526"/>
        <w:bookmarkEnd w:id="527"/>
        <w:bookmarkEnd w:id="528"/>
        <w:bookmarkEnd w:id="529"/>
      </w:del>
    </w:p>
    <w:p w14:paraId="090ADEE7" w14:textId="77777777" w:rsidR="002D3A35" w:rsidRDefault="002D3A35" w:rsidP="002D3A35">
      <w:pPr>
        <w:pStyle w:val="Heading3"/>
      </w:pPr>
      <w:bookmarkStart w:id="530" w:name="_Toc342663649"/>
      <w:bookmarkStart w:id="531" w:name="_Toc24373938"/>
      <w:r>
        <w:t>Bug Fixes</w:t>
      </w:r>
      <w:bookmarkEnd w:id="530"/>
      <w:bookmarkEnd w:id="531"/>
    </w:p>
    <w:p w14:paraId="0115F334" w14:textId="67F6E466" w:rsidR="002D3A35" w:rsidDel="00DD53E9" w:rsidRDefault="002D3A35" w:rsidP="00DD53E9">
      <w:pPr>
        <w:rPr>
          <w:del w:id="532" w:author="Poornima Raviselvan - I17179" w:date="2019-07-26T15:27:00Z"/>
          <w:lang w:val="en-GB"/>
        </w:rPr>
      </w:pPr>
    </w:p>
    <w:p w14:paraId="05A512EC" w14:textId="52D2EE60" w:rsidR="00DD53E9" w:rsidRDefault="00DD53E9" w:rsidP="002D3A35">
      <w:pPr>
        <w:rPr>
          <w:ins w:id="533" w:author="Poornima Raviselvan - I17179" w:date="2019-07-26T15:27:00Z"/>
          <w:lang w:val="en-GB"/>
        </w:rPr>
      </w:pPr>
      <w:ins w:id="534" w:author="Poornima Raviselvan - I17179" w:date="2019-07-26T15:27:00Z">
        <w:r>
          <w:rPr>
            <w:lang w:val="en-GB"/>
          </w:rPr>
          <w:t>NA</w:t>
        </w:r>
      </w:ins>
    </w:p>
    <w:p w14:paraId="421FB69B" w14:textId="29DBBE05" w:rsidR="002D3A35" w:rsidRPr="00DD53E9" w:rsidDel="00DD53E9" w:rsidRDefault="002D3A35">
      <w:pPr>
        <w:rPr>
          <w:del w:id="535" w:author="Poornima Raviselvan - I17179" w:date="2019-07-26T15:27:00Z"/>
          <w:lang w:val="en-GB"/>
        </w:rPr>
      </w:pPr>
      <w:del w:id="536" w:author="Poornima Raviselvan - I17179" w:date="2019-07-26T15:27:00Z">
        <w:r w:rsidRPr="00DD53E9" w:rsidDel="00DD53E9">
          <w:rPr>
            <w:lang w:val="en-GB"/>
          </w:rPr>
          <w:delText>&lt;Present the bulleted list of all bugs fixed in this specific release. Delete this section if no bugs are fixed in this release&gt;</w:delText>
        </w:r>
        <w:bookmarkStart w:id="537" w:name="_Toc15048090"/>
        <w:bookmarkStart w:id="538" w:name="_Toc17291293"/>
        <w:bookmarkStart w:id="539" w:name="_Toc19283220"/>
        <w:bookmarkStart w:id="540" w:name="_Toc22820395"/>
        <w:bookmarkStart w:id="541" w:name="_Toc24373939"/>
        <w:bookmarkEnd w:id="537"/>
        <w:bookmarkEnd w:id="538"/>
        <w:bookmarkEnd w:id="539"/>
        <w:bookmarkEnd w:id="540"/>
        <w:bookmarkEnd w:id="541"/>
      </w:del>
    </w:p>
    <w:p w14:paraId="55AD324C" w14:textId="6E158667" w:rsidR="002D3A35" w:rsidDel="00DD53E9" w:rsidRDefault="002D3A35">
      <w:pPr>
        <w:rPr>
          <w:del w:id="542" w:author="Poornima Raviselvan - I17179" w:date="2019-07-26T15:27:00Z"/>
          <w:lang w:val="en-GB"/>
        </w:rPr>
      </w:pPr>
      <w:bookmarkStart w:id="543" w:name="_Toc15048091"/>
      <w:bookmarkStart w:id="544" w:name="_Toc17291294"/>
      <w:bookmarkStart w:id="545" w:name="_Toc19283221"/>
      <w:bookmarkStart w:id="546" w:name="_Toc22820396"/>
      <w:bookmarkStart w:id="547" w:name="_Toc24373940"/>
      <w:bookmarkEnd w:id="543"/>
      <w:bookmarkEnd w:id="544"/>
      <w:bookmarkEnd w:id="545"/>
      <w:bookmarkEnd w:id="546"/>
      <w:bookmarkEnd w:id="547"/>
    </w:p>
    <w:p w14:paraId="706F78AE" w14:textId="0159E56D" w:rsidR="002D3A35" w:rsidDel="00DD53E9" w:rsidRDefault="002D3A35">
      <w:pPr>
        <w:rPr>
          <w:del w:id="548" w:author="Poornima Raviselvan - I17179" w:date="2019-07-26T15:27:00Z"/>
          <w:lang w:val="en-GB"/>
        </w:rPr>
      </w:pPr>
      <w:del w:id="549" w:author="Poornima Raviselvan - I17179" w:date="2019-07-26T15:27:00Z">
        <w:r w:rsidDel="00DD53E9">
          <w:rPr>
            <w:lang w:val="en-GB"/>
          </w:rPr>
          <w:delText>&lt;For each bug fix, at least include the following information (No one liners, please)</w:delText>
        </w:r>
        <w:bookmarkStart w:id="550" w:name="_Toc15048092"/>
        <w:bookmarkStart w:id="551" w:name="_Toc17291295"/>
        <w:bookmarkStart w:id="552" w:name="_Toc19283222"/>
        <w:bookmarkStart w:id="553" w:name="_Toc22820397"/>
        <w:bookmarkStart w:id="554" w:name="_Toc24373941"/>
        <w:bookmarkEnd w:id="550"/>
        <w:bookmarkEnd w:id="551"/>
        <w:bookmarkEnd w:id="552"/>
        <w:bookmarkEnd w:id="553"/>
        <w:bookmarkEnd w:id="554"/>
      </w:del>
    </w:p>
    <w:p w14:paraId="7F759AB3" w14:textId="097E6046" w:rsidR="002D3A35" w:rsidDel="00DD53E9" w:rsidRDefault="002D3A35">
      <w:pPr>
        <w:rPr>
          <w:del w:id="555" w:author="Poornima Raviselvan - I17179" w:date="2019-07-26T15:27:00Z"/>
          <w:lang w:val="en-GB"/>
        </w:rPr>
        <w:pPrChange w:id="556" w:author="Poornima Raviselvan - I17179" w:date="2019-07-26T15:27:00Z">
          <w:pPr>
            <w:pStyle w:val="ListParagraph"/>
            <w:numPr>
              <w:numId w:val="2"/>
            </w:numPr>
            <w:ind w:left="1080" w:hanging="360"/>
          </w:pPr>
        </w:pPrChange>
      </w:pPr>
      <w:del w:id="557" w:author="Poornima Raviselvan - I17179" w:date="2019-07-26T15:27:00Z">
        <w:r w:rsidDel="00DD53E9">
          <w:rPr>
            <w:lang w:val="en-GB"/>
          </w:rPr>
          <w:delText>Bug#</w:delText>
        </w:r>
        <w:bookmarkStart w:id="558" w:name="_Toc15048093"/>
        <w:bookmarkStart w:id="559" w:name="_Toc17291296"/>
        <w:bookmarkStart w:id="560" w:name="_Toc19283223"/>
        <w:bookmarkStart w:id="561" w:name="_Toc22820398"/>
        <w:bookmarkStart w:id="562" w:name="_Toc24373942"/>
        <w:bookmarkEnd w:id="558"/>
        <w:bookmarkEnd w:id="559"/>
        <w:bookmarkEnd w:id="560"/>
        <w:bookmarkEnd w:id="561"/>
        <w:bookmarkEnd w:id="562"/>
      </w:del>
    </w:p>
    <w:p w14:paraId="5DBCD005" w14:textId="5A50C9A4" w:rsidR="002D3A35" w:rsidRPr="007A7143" w:rsidDel="00DD53E9" w:rsidRDefault="002D3A35">
      <w:pPr>
        <w:rPr>
          <w:del w:id="563" w:author="Poornima Raviselvan - I17179" w:date="2019-07-26T15:27:00Z"/>
          <w:lang w:val="en-GB"/>
        </w:rPr>
        <w:pPrChange w:id="564" w:author="Poornima Raviselvan - I17179" w:date="2019-07-26T15:27:00Z">
          <w:pPr>
            <w:pStyle w:val="ListParagraph"/>
            <w:numPr>
              <w:numId w:val="2"/>
            </w:numPr>
            <w:ind w:left="1080" w:hanging="360"/>
          </w:pPr>
        </w:pPrChange>
      </w:pPr>
      <w:del w:id="565" w:author="Poornima Raviselvan - I17179" w:date="2019-07-26T15:27:00Z">
        <w:r w:rsidRPr="007A7143" w:rsidDel="00DD53E9">
          <w:rPr>
            <w:lang w:val="en-GB"/>
          </w:rPr>
          <w:delText xml:space="preserve">Manifestation of this bug </w:delText>
        </w:r>
        <w:r w:rsidDel="00DD53E9">
          <w:rPr>
            <w:lang w:val="en-GB"/>
          </w:rPr>
          <w:delText xml:space="preserve">(how the bug could have been seen by an end user) </w:delText>
        </w:r>
        <w:r w:rsidRPr="007A7143" w:rsidDel="00DD53E9">
          <w:rPr>
            <w:lang w:val="en-GB"/>
          </w:rPr>
          <w:delText>in the last version</w:delText>
        </w:r>
        <w:bookmarkStart w:id="566" w:name="_Toc15048094"/>
        <w:bookmarkStart w:id="567" w:name="_Toc17291297"/>
        <w:bookmarkStart w:id="568" w:name="_Toc19283224"/>
        <w:bookmarkStart w:id="569" w:name="_Toc22820399"/>
        <w:bookmarkStart w:id="570" w:name="_Toc24373943"/>
        <w:bookmarkEnd w:id="566"/>
        <w:bookmarkEnd w:id="567"/>
        <w:bookmarkEnd w:id="568"/>
        <w:bookmarkEnd w:id="569"/>
        <w:bookmarkEnd w:id="570"/>
      </w:del>
    </w:p>
    <w:p w14:paraId="2F85278F" w14:textId="0DFDAA3F" w:rsidR="002D3A35" w:rsidRPr="007A7143" w:rsidDel="00DD53E9" w:rsidRDefault="002D3A35">
      <w:pPr>
        <w:rPr>
          <w:del w:id="571" w:author="Poornima Raviselvan - I17179" w:date="2019-07-26T15:27:00Z"/>
          <w:lang w:val="en-GB"/>
        </w:rPr>
        <w:pPrChange w:id="572" w:author="Poornima Raviselvan - I17179" w:date="2019-07-26T15:27:00Z">
          <w:pPr>
            <w:pStyle w:val="ListParagraph"/>
            <w:numPr>
              <w:numId w:val="2"/>
            </w:numPr>
            <w:ind w:left="1080" w:hanging="360"/>
          </w:pPr>
        </w:pPrChange>
      </w:pPr>
      <w:del w:id="573" w:author="Poornima Raviselvan - I17179" w:date="2019-07-26T15:27:00Z">
        <w:r w:rsidRPr="007A7143" w:rsidDel="00DD53E9">
          <w:rPr>
            <w:lang w:val="en-GB"/>
          </w:rPr>
          <w:delText>Cause of the bug</w:delText>
        </w:r>
        <w:bookmarkStart w:id="574" w:name="_Toc15048095"/>
        <w:bookmarkStart w:id="575" w:name="_Toc17291298"/>
        <w:bookmarkStart w:id="576" w:name="_Toc19283225"/>
        <w:bookmarkStart w:id="577" w:name="_Toc22820400"/>
        <w:bookmarkStart w:id="578" w:name="_Toc24373944"/>
        <w:bookmarkEnd w:id="574"/>
        <w:bookmarkEnd w:id="575"/>
        <w:bookmarkEnd w:id="576"/>
        <w:bookmarkEnd w:id="577"/>
        <w:bookmarkEnd w:id="578"/>
      </w:del>
    </w:p>
    <w:p w14:paraId="224B6754" w14:textId="010FBA83" w:rsidR="002D3A35" w:rsidRPr="007A7143" w:rsidDel="00DD53E9" w:rsidRDefault="002D3A35">
      <w:pPr>
        <w:rPr>
          <w:del w:id="579" w:author="Poornima Raviselvan - I17179" w:date="2019-07-26T15:27:00Z"/>
          <w:lang w:val="en-GB"/>
        </w:rPr>
        <w:pPrChange w:id="580" w:author="Poornima Raviselvan - I17179" w:date="2019-07-26T15:27:00Z">
          <w:pPr>
            <w:pStyle w:val="ListParagraph"/>
            <w:numPr>
              <w:numId w:val="2"/>
            </w:numPr>
            <w:ind w:left="1080" w:hanging="360"/>
          </w:pPr>
        </w:pPrChange>
      </w:pPr>
      <w:del w:id="581" w:author="Poornima Raviselvan - I17179" w:date="2019-07-26T15:27:00Z">
        <w:r w:rsidRPr="007A7143" w:rsidDel="00DD53E9">
          <w:rPr>
            <w:lang w:val="en-GB"/>
          </w:rPr>
          <w:delText>How the bug is fixed in this version&gt;</w:delText>
        </w:r>
        <w:bookmarkStart w:id="582" w:name="_Toc15048096"/>
        <w:bookmarkStart w:id="583" w:name="_Toc17291299"/>
        <w:bookmarkStart w:id="584" w:name="_Toc19283226"/>
        <w:bookmarkStart w:id="585" w:name="_Toc22820401"/>
        <w:bookmarkStart w:id="586" w:name="_Toc24373945"/>
        <w:bookmarkEnd w:id="582"/>
        <w:bookmarkEnd w:id="583"/>
        <w:bookmarkEnd w:id="584"/>
        <w:bookmarkEnd w:id="585"/>
        <w:bookmarkEnd w:id="586"/>
      </w:del>
    </w:p>
    <w:p w14:paraId="41C7B4D7" w14:textId="5372DAB4" w:rsidR="002D3A35" w:rsidDel="00DD53E9" w:rsidRDefault="002D3A35" w:rsidP="002D3A35">
      <w:pPr>
        <w:rPr>
          <w:del w:id="587" w:author="Poornima Raviselvan - I17179" w:date="2019-07-26T15:27:00Z"/>
          <w:lang w:val="en-GB"/>
        </w:rPr>
      </w:pPr>
      <w:bookmarkStart w:id="588" w:name="_Toc15048097"/>
      <w:bookmarkStart w:id="589" w:name="_Toc17291300"/>
      <w:bookmarkStart w:id="590" w:name="_Toc19283227"/>
      <w:bookmarkStart w:id="591" w:name="_Toc22820402"/>
      <w:bookmarkStart w:id="592" w:name="_Toc24373946"/>
      <w:bookmarkEnd w:id="588"/>
      <w:bookmarkEnd w:id="589"/>
      <w:bookmarkEnd w:id="590"/>
      <w:bookmarkEnd w:id="591"/>
      <w:bookmarkEnd w:id="592"/>
    </w:p>
    <w:p w14:paraId="25718635" w14:textId="77777777" w:rsidR="002D3A35" w:rsidRDefault="002D3A35" w:rsidP="002D3A35">
      <w:pPr>
        <w:pStyle w:val="Heading3"/>
      </w:pPr>
      <w:bookmarkStart w:id="593" w:name="_Toc342663650"/>
      <w:bookmarkStart w:id="594" w:name="_Toc24373947"/>
      <w:r>
        <w:t>Features added</w:t>
      </w:r>
      <w:bookmarkEnd w:id="593"/>
      <w:bookmarkEnd w:id="594"/>
    </w:p>
    <w:p w14:paraId="0F365A87" w14:textId="46E9BEF4" w:rsidR="002D3A35" w:rsidRPr="0097672D" w:rsidDel="00410268" w:rsidRDefault="0097672D">
      <w:pPr>
        <w:pStyle w:val="ListParagraph"/>
        <w:numPr>
          <w:ilvl w:val="0"/>
          <w:numId w:val="6"/>
        </w:numPr>
        <w:rPr>
          <w:del w:id="595" w:author="Poornima Raviselvan - I17179" w:date="2019-07-26T15:27:00Z"/>
          <w:lang w:val="en-GB"/>
        </w:rPr>
        <w:pPrChange w:id="596" w:author="Poornima Raviselvan - I17179" w:date="2019-07-26T15:29:00Z">
          <w:pPr/>
        </w:pPrChange>
      </w:pPr>
      <w:ins w:id="597" w:author="Poornima Raviselvan - I17179" w:date="2019-07-26T15:29:00Z">
        <w:r>
          <w:rPr>
            <w:lang w:val="en-GB"/>
          </w:rPr>
          <w:t>Documentation “PS</w:t>
        </w:r>
      </w:ins>
      <w:ins w:id="598" w:author="Poornima Raviselvan - I17179" w:date="2019-07-26T15:30:00Z">
        <w:r>
          <w:rPr>
            <w:lang w:val="en-GB"/>
          </w:rPr>
          <w:t>F Stack Configuration.pdf</w:t>
        </w:r>
      </w:ins>
      <w:ins w:id="599" w:author="Poornima Raviselvan - I17179" w:date="2019-07-26T15:29:00Z">
        <w:r>
          <w:rPr>
            <w:lang w:val="en-GB"/>
          </w:rPr>
          <w:t>”</w:t>
        </w:r>
      </w:ins>
      <w:ins w:id="600" w:author="Poornima Raviselvan - I17179" w:date="2019-07-26T15:30:00Z">
        <w:r>
          <w:rPr>
            <w:lang w:val="en-GB"/>
          </w:rPr>
          <w:t xml:space="preserve"> to configure PSF stack.</w:t>
        </w:r>
      </w:ins>
    </w:p>
    <w:p w14:paraId="333B9428" w14:textId="1D5D8FC9" w:rsidR="002D3A35" w:rsidRPr="00E13372" w:rsidDel="00410268" w:rsidRDefault="002D3A35">
      <w:pPr>
        <w:pStyle w:val="ListParagraph"/>
        <w:numPr>
          <w:ilvl w:val="0"/>
          <w:numId w:val="6"/>
        </w:numPr>
        <w:rPr>
          <w:del w:id="601" w:author="Poornima Raviselvan - I17179" w:date="2019-07-26T15:27:00Z"/>
          <w:lang w:val="en-GB"/>
        </w:rPr>
        <w:pPrChange w:id="602" w:author="Poornima Raviselvan - I17179" w:date="2019-07-26T15:29:00Z">
          <w:pPr/>
        </w:pPrChange>
      </w:pPr>
      <w:del w:id="603" w:author="Poornima Raviselvan - I17179" w:date="2019-07-26T15:27:00Z">
        <w:r w:rsidDel="00410268">
          <w:rPr>
            <w:lang w:val="en-GB"/>
          </w:rPr>
          <w:delText>&lt;Present the bulleted list of all new features added in this release. Delete this section if no features are added in this release&gt;</w:delText>
        </w:r>
      </w:del>
    </w:p>
    <w:p w14:paraId="0FAF9555" w14:textId="77777777" w:rsidR="002D3A35" w:rsidDel="00C71E74" w:rsidRDefault="002D3A35">
      <w:pPr>
        <w:pStyle w:val="ListParagraph"/>
        <w:numPr>
          <w:ilvl w:val="0"/>
          <w:numId w:val="6"/>
        </w:numPr>
        <w:rPr>
          <w:del w:id="604" w:author="Poornima Raviselvan - I17179" w:date="2019-07-26T15:30:00Z"/>
          <w:lang w:val="en-GB"/>
        </w:rPr>
        <w:pPrChange w:id="605" w:author="Poornima Raviselvan - I17179" w:date="2019-07-26T15:29:00Z">
          <w:pPr/>
        </w:pPrChange>
      </w:pPr>
    </w:p>
    <w:p w14:paraId="5E008657" w14:textId="77777777" w:rsidR="002D3A35" w:rsidRPr="00C71E74" w:rsidRDefault="002D3A35">
      <w:pPr>
        <w:pStyle w:val="ListParagraph"/>
        <w:numPr>
          <w:ilvl w:val="0"/>
          <w:numId w:val="6"/>
        </w:numPr>
        <w:rPr>
          <w:lang w:val="en-GB"/>
        </w:rPr>
        <w:pPrChange w:id="606" w:author="Poornima Raviselvan - I17179" w:date="2019-07-26T15:30:00Z">
          <w:pPr/>
        </w:pPrChange>
      </w:pPr>
    </w:p>
    <w:p w14:paraId="552E94BE" w14:textId="77777777" w:rsidR="002D3A35" w:rsidRDefault="002D3A35" w:rsidP="002D3A35">
      <w:pPr>
        <w:pStyle w:val="Heading3"/>
      </w:pPr>
      <w:bookmarkStart w:id="607" w:name="_Toc342663651"/>
      <w:bookmarkStart w:id="608" w:name="_Toc24373948"/>
      <w:r>
        <w:t>Notes</w:t>
      </w:r>
      <w:bookmarkEnd w:id="607"/>
      <w:bookmarkEnd w:id="608"/>
    </w:p>
    <w:p w14:paraId="770D0E64" w14:textId="6740E366" w:rsidR="002D3A35" w:rsidDel="006059A7" w:rsidRDefault="002D3A35" w:rsidP="002D3A35">
      <w:pPr>
        <w:rPr>
          <w:del w:id="609" w:author="Poornima Raviselvan - I17179" w:date="2019-07-26T15:30:00Z"/>
          <w:lang w:val="en-GB"/>
        </w:rPr>
      </w:pPr>
    </w:p>
    <w:p w14:paraId="3F60BF49" w14:textId="7D971754" w:rsidR="006059A7" w:rsidRDefault="006059A7" w:rsidP="002D3A35">
      <w:pPr>
        <w:rPr>
          <w:ins w:id="610" w:author="Muthukumar Veeramani - I18368" w:date="2019-07-26T16:12:00Z"/>
          <w:lang w:val="en-GB"/>
        </w:rPr>
      </w:pPr>
    </w:p>
    <w:p w14:paraId="2866DA1E" w14:textId="08D78EA2" w:rsidR="006059A7" w:rsidRPr="00F032A9" w:rsidRDefault="006059A7">
      <w:pPr>
        <w:pStyle w:val="ListParagraph"/>
        <w:numPr>
          <w:ilvl w:val="0"/>
          <w:numId w:val="11"/>
        </w:numPr>
        <w:rPr>
          <w:ins w:id="611" w:author="Muthukumar Veeramani - I18368" w:date="2019-07-26T16:12:00Z"/>
          <w:lang w:val="en-GB"/>
        </w:rPr>
        <w:pPrChange w:id="612" w:author="Muthukumar Veeramani - I18368" w:date="2019-08-21T14:53:00Z">
          <w:pPr/>
        </w:pPrChange>
      </w:pPr>
      <w:ins w:id="613" w:author="Muthukumar Veeramani - I18368" w:date="2019-07-26T16:14:00Z">
        <w:r w:rsidRPr="00F032A9">
          <w:rPr>
            <w:lang w:val="en-GB"/>
          </w:rPr>
          <w:t>Depository restructured for SAMD20</w:t>
        </w:r>
      </w:ins>
      <w:ins w:id="614" w:author="Muthukumar Veeramani - I18368" w:date="2019-07-26T16:16:00Z">
        <w:r w:rsidR="008F7195" w:rsidRPr="00F032A9">
          <w:rPr>
            <w:lang w:val="en-GB"/>
          </w:rPr>
          <w:t xml:space="preserve"> </w:t>
        </w:r>
      </w:ins>
      <w:ins w:id="615" w:author="Muthukumar Veeramani - I18368" w:date="2019-07-26T16:17:00Z">
        <w:r w:rsidR="008F7195" w:rsidRPr="00F032A9">
          <w:rPr>
            <w:lang w:val="en-GB"/>
          </w:rPr>
          <w:t>MCU files</w:t>
        </w:r>
      </w:ins>
    </w:p>
    <w:p w14:paraId="4AEE1C92" w14:textId="0862C2AB" w:rsidR="002D3A35" w:rsidDel="00C71E74" w:rsidRDefault="002D3A35" w:rsidP="002D3A35">
      <w:pPr>
        <w:rPr>
          <w:del w:id="616" w:author="Poornima Raviselvan - I17179" w:date="2019-07-26T15:30:00Z"/>
          <w:lang w:val="en-GB"/>
        </w:rPr>
      </w:pPr>
      <w:del w:id="617" w:author="Poornima Raviselvan - I17179" w:date="2019-07-26T15:30:00Z">
        <w:r w:rsidDel="00C71E74">
          <w:rPr>
            <w:lang w:val="en-GB"/>
          </w:rPr>
          <w:delText>&lt;If changes are done, which could not be classified as either bug fix or feature, then present them here&gt;</w:delText>
        </w:r>
      </w:del>
    </w:p>
    <w:p w14:paraId="3D596566" w14:textId="2993C13D" w:rsidR="00F33FA7" w:rsidRDefault="00F33FA7" w:rsidP="002D3A35">
      <w:pPr>
        <w:rPr>
          <w:lang w:val="en-GB"/>
        </w:rPr>
      </w:pPr>
    </w:p>
    <w:p w14:paraId="24690A11" w14:textId="4752E242" w:rsidR="00F33FA7" w:rsidRDefault="00F33FA7" w:rsidP="00F33FA7">
      <w:pPr>
        <w:pStyle w:val="Heading3"/>
      </w:pPr>
      <w:bookmarkStart w:id="618" w:name="_Toc24373949"/>
      <w:r>
        <w:t>Known Limitations</w:t>
      </w:r>
      <w:bookmarkEnd w:id="618"/>
    </w:p>
    <w:p w14:paraId="60AA5C7A" w14:textId="30D60987" w:rsidR="00F33FA7" w:rsidDel="0058331D" w:rsidRDefault="0058331D" w:rsidP="00F33FA7">
      <w:pPr>
        <w:rPr>
          <w:del w:id="619" w:author="Poornima Raviselvan - I17179" w:date="2019-07-26T15:28:00Z"/>
          <w:lang w:val="en-GB"/>
        </w:rPr>
      </w:pPr>
      <w:ins w:id="620" w:author="Poornima Raviselvan - I17179" w:date="2019-07-26T15:28:00Z">
        <w:r>
          <w:rPr>
            <w:lang w:val="en-GB"/>
          </w:rPr>
          <w:t>NA</w:t>
        </w:r>
      </w:ins>
      <w:del w:id="621" w:author="Poornima Raviselvan - I17179" w:date="2019-07-26T15:28:00Z">
        <w:r w:rsidR="00F33FA7" w:rsidDel="0058331D">
          <w:rPr>
            <w:lang w:val="en-GB"/>
          </w:rPr>
          <w:delText xml:space="preserve">&lt; Include the list of known open bugs that have not been addressed/fixed as part of this release </w:delText>
        </w:r>
      </w:del>
    </w:p>
    <w:p w14:paraId="3CED79AD" w14:textId="6D437695" w:rsidR="00177AAC" w:rsidDel="0058331D" w:rsidRDefault="00177AAC" w:rsidP="00F33FA7">
      <w:pPr>
        <w:rPr>
          <w:del w:id="622" w:author="Poornima Raviselvan - I17179" w:date="2019-07-26T15:28:00Z"/>
        </w:rPr>
      </w:pPr>
      <w:del w:id="623" w:author="Poornima Raviselvan - I17179" w:date="2019-07-26T15:28:00Z">
        <w:r w:rsidDel="0058331D">
          <w:delText>If priority of the bug is Showstopper/Critical, a reason for not fixing it in this release is mandatory</w:delText>
        </w:r>
        <w:r w:rsidR="00645186" w:rsidDel="0058331D">
          <w:delText>.</w:delText>
        </w:r>
      </w:del>
    </w:p>
    <w:p w14:paraId="13850A53" w14:textId="2668F21E" w:rsidR="00177AAC" w:rsidDel="0058331D" w:rsidRDefault="00177AAC" w:rsidP="00F33FA7">
      <w:pPr>
        <w:rPr>
          <w:del w:id="624" w:author="Poornima Raviselvan - I17179" w:date="2019-07-26T15:28:00Z"/>
        </w:rPr>
      </w:pPr>
      <w:del w:id="625" w:author="Poornima Raviselvan - I17179" w:date="2019-07-26T15:28:00Z">
        <w:r w:rsidDel="0058331D">
          <w:delText>Enter the Jira filter which was used to get this list along with the date for easier tracking&gt;</w:delText>
        </w:r>
      </w:del>
    </w:p>
    <w:p w14:paraId="17096CC5" w14:textId="5F9E7C29" w:rsidR="00177AAC" w:rsidRDefault="00177AAC" w:rsidP="00F33FA7"/>
    <w:p w14:paraId="5E0E0C61" w14:textId="1D875250" w:rsidR="00177AAC" w:rsidRPr="00645186" w:rsidRDefault="00177AAC" w:rsidP="00F33FA7">
      <w:pPr>
        <w:rPr>
          <w:b/>
        </w:rPr>
      </w:pPr>
      <w:r w:rsidRPr="00645186">
        <w:rPr>
          <w:b/>
        </w:rPr>
        <w:t>Jira Filter Used:</w:t>
      </w:r>
    </w:p>
    <w:p w14:paraId="6B6D89D2" w14:textId="4395BB95" w:rsidR="00177AAC" w:rsidRPr="00645186" w:rsidRDefault="00177AAC" w:rsidP="00F33FA7">
      <w:pPr>
        <w:rPr>
          <w:b/>
          <w:lang w:val="en-GB"/>
        </w:rPr>
      </w:pPr>
      <w:r w:rsidRPr="00645186">
        <w:rPr>
          <w:b/>
        </w:rPr>
        <w:t>Date:</w:t>
      </w:r>
    </w:p>
    <w:p w14:paraId="00A0FC74" w14:textId="77777777" w:rsidR="00F33FA7" w:rsidRPr="00F33FA7" w:rsidRDefault="00F33FA7" w:rsidP="00F33FA7">
      <w:pPr>
        <w:rPr>
          <w:lang w:val="en-GB"/>
        </w:rPr>
      </w:pPr>
    </w:p>
    <w:tbl>
      <w:tblPr>
        <w:tblStyle w:val="GridTable4-Accent1"/>
        <w:tblW w:w="0" w:type="auto"/>
        <w:tblLook w:val="04A0" w:firstRow="1" w:lastRow="0" w:firstColumn="1" w:lastColumn="0" w:noHBand="0" w:noVBand="1"/>
      </w:tblPr>
      <w:tblGrid>
        <w:gridCol w:w="1524"/>
        <w:gridCol w:w="5262"/>
        <w:gridCol w:w="1526"/>
        <w:gridCol w:w="1398"/>
      </w:tblGrid>
      <w:tr w:rsidR="00177AAC" w14:paraId="114FE8F4" w14:textId="211AB998" w:rsidTr="00645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CC7DB0F" w14:textId="77777777" w:rsidR="00177AAC" w:rsidRDefault="00177AAC" w:rsidP="00F33FA7">
            <w:pPr>
              <w:rPr>
                <w:b w:val="0"/>
                <w:bCs w:val="0"/>
              </w:rPr>
            </w:pPr>
            <w:r w:rsidRPr="00F33FA7">
              <w:t>Bug ID</w:t>
            </w:r>
          </w:p>
          <w:p w14:paraId="498D566B" w14:textId="070959D4" w:rsidR="00177AAC" w:rsidRPr="00F33FA7" w:rsidRDefault="00177AAC" w:rsidP="00F33FA7"/>
        </w:tc>
        <w:tc>
          <w:tcPr>
            <w:tcW w:w="5411" w:type="dxa"/>
          </w:tcPr>
          <w:p w14:paraId="4E3910D3" w14:textId="03C7150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Summary / Description</w:t>
            </w:r>
          </w:p>
        </w:tc>
        <w:tc>
          <w:tcPr>
            <w:tcW w:w="1545" w:type="dxa"/>
          </w:tcPr>
          <w:p w14:paraId="7E475334" w14:textId="617686B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Priority</w:t>
            </w:r>
          </w:p>
        </w:tc>
        <w:tc>
          <w:tcPr>
            <w:tcW w:w="1421" w:type="dxa"/>
          </w:tcPr>
          <w:p w14:paraId="61B8374B" w14:textId="77777777" w:rsidR="00177AAC" w:rsidRDefault="00177AAC" w:rsidP="00F33FA7">
            <w:pPr>
              <w:cnfStyle w:val="100000000000" w:firstRow="1" w:lastRow="0" w:firstColumn="0" w:lastColumn="0" w:oddVBand="0" w:evenVBand="0" w:oddHBand="0" w:evenHBand="0" w:firstRowFirstColumn="0" w:firstRowLastColumn="0" w:lastRowFirstColumn="0" w:lastRowLastColumn="0"/>
              <w:rPr>
                <w:b w:val="0"/>
                <w:bCs w:val="0"/>
              </w:rPr>
            </w:pPr>
            <w:r>
              <w:t>Notes</w:t>
            </w:r>
          </w:p>
          <w:p w14:paraId="194ECBA5" w14:textId="5C4F046C"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p>
        </w:tc>
      </w:tr>
      <w:tr w:rsidR="00177AAC" w14:paraId="56A6498D" w14:textId="7EE74118"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1A8A43E" w14:textId="77777777" w:rsidR="00177AAC" w:rsidRDefault="00177AAC" w:rsidP="002D3A35">
            <w:pPr>
              <w:pStyle w:val="Heading1"/>
              <w:numPr>
                <w:ilvl w:val="0"/>
                <w:numId w:val="0"/>
              </w:numPr>
              <w:outlineLvl w:val="0"/>
            </w:pPr>
          </w:p>
        </w:tc>
        <w:tc>
          <w:tcPr>
            <w:tcW w:w="5411" w:type="dxa"/>
          </w:tcPr>
          <w:p w14:paraId="7DB1C2ED"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278FE739"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8B932DA"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177AAC" w14:paraId="0D59467A" w14:textId="43E095DC" w:rsidTr="00645186">
        <w:tc>
          <w:tcPr>
            <w:cnfStyle w:val="001000000000" w:firstRow="0" w:lastRow="0" w:firstColumn="1" w:lastColumn="0" w:oddVBand="0" w:evenVBand="0" w:oddHBand="0" w:evenHBand="0" w:firstRowFirstColumn="0" w:firstRowLastColumn="0" w:lastRowFirstColumn="0" w:lastRowLastColumn="0"/>
            <w:tcW w:w="1559" w:type="dxa"/>
          </w:tcPr>
          <w:p w14:paraId="446089E1" w14:textId="77777777" w:rsidR="00177AAC" w:rsidRDefault="00177AAC" w:rsidP="002D3A35">
            <w:pPr>
              <w:pStyle w:val="Heading1"/>
              <w:numPr>
                <w:ilvl w:val="0"/>
                <w:numId w:val="0"/>
              </w:numPr>
              <w:outlineLvl w:val="0"/>
            </w:pPr>
          </w:p>
        </w:tc>
        <w:tc>
          <w:tcPr>
            <w:tcW w:w="5411" w:type="dxa"/>
          </w:tcPr>
          <w:p w14:paraId="4696468B"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545" w:type="dxa"/>
          </w:tcPr>
          <w:p w14:paraId="0E1D191E"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421" w:type="dxa"/>
          </w:tcPr>
          <w:p w14:paraId="19E1E966"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177AAC" w14:paraId="3E651BA5" w14:textId="0AC3A4AE"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4F1811A" w14:textId="77777777" w:rsidR="00177AAC" w:rsidRDefault="00177AAC" w:rsidP="002D3A35">
            <w:pPr>
              <w:pStyle w:val="Heading1"/>
              <w:numPr>
                <w:ilvl w:val="0"/>
                <w:numId w:val="0"/>
              </w:numPr>
              <w:outlineLvl w:val="0"/>
            </w:pPr>
          </w:p>
        </w:tc>
        <w:tc>
          <w:tcPr>
            <w:tcW w:w="5411" w:type="dxa"/>
          </w:tcPr>
          <w:p w14:paraId="2FF28090"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053ADE0C"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E916AA6"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bl>
    <w:p w14:paraId="181124CB" w14:textId="64BD49EC" w:rsidR="00FF26AC" w:rsidRDefault="00FF26AC" w:rsidP="00FF26AC">
      <w:pPr>
        <w:rPr>
          <w:ins w:id="626" w:author="Poornima Raviselvan - I17179" w:date="2019-07-26T14:44:00Z"/>
          <w:lang w:val="en-GB"/>
        </w:rPr>
      </w:pPr>
    </w:p>
    <w:p w14:paraId="77112E7F" w14:textId="77777777" w:rsidR="00FF26AC" w:rsidRDefault="00FF26AC" w:rsidP="00FF26AC">
      <w:pPr>
        <w:pStyle w:val="Heading2"/>
        <w:rPr>
          <w:ins w:id="627" w:author="Poornima Raviselvan - I17179" w:date="2019-07-26T14:44:00Z"/>
        </w:rPr>
      </w:pPr>
      <w:bookmarkStart w:id="628" w:name="_Toc507413072"/>
      <w:bookmarkStart w:id="629" w:name="_Toc24373950"/>
      <w:ins w:id="630" w:author="Poornima Raviselvan - I17179" w:date="2019-07-26T14:44:00Z">
        <w:r>
          <w:t>Version 0.</w:t>
        </w:r>
        <w:bookmarkEnd w:id="628"/>
        <w:r>
          <w:t>8</w:t>
        </w:r>
        <w:bookmarkEnd w:id="629"/>
      </w:ins>
    </w:p>
    <w:p w14:paraId="6931B126" w14:textId="77777777" w:rsidR="00FF26AC" w:rsidRDefault="00FF26AC" w:rsidP="00FF26AC">
      <w:pPr>
        <w:rPr>
          <w:ins w:id="631" w:author="Poornima Raviselvan - I17179" w:date="2019-07-26T14:44:00Z"/>
          <w:lang w:val="en-GB"/>
        </w:rPr>
      </w:pPr>
    </w:p>
    <w:p w14:paraId="3265F81D" w14:textId="77777777" w:rsidR="00FF26AC" w:rsidRDefault="00FF26AC" w:rsidP="00FF26AC">
      <w:pPr>
        <w:rPr>
          <w:ins w:id="632" w:author="Poornima Raviselvan - I17179" w:date="2019-07-26T14:44:00Z"/>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FF26AC" w14:paraId="189DF3FD" w14:textId="77777777" w:rsidTr="001B3DBF">
        <w:trPr>
          <w:cnfStyle w:val="100000000000" w:firstRow="1" w:lastRow="0" w:firstColumn="0" w:lastColumn="0" w:oddVBand="0" w:evenVBand="0" w:oddHBand="0" w:evenHBand="0" w:firstRowFirstColumn="0" w:firstRowLastColumn="0" w:lastRowFirstColumn="0" w:lastRowLastColumn="0"/>
          <w:ins w:id="633"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EC4D4D" w14:textId="77777777" w:rsidR="00FF26AC" w:rsidRDefault="00FF26AC" w:rsidP="001B3DBF">
            <w:pPr>
              <w:rPr>
                <w:ins w:id="634" w:author="Poornima Raviselvan - I17179" w:date="2019-07-26T14:44:00Z"/>
                <w:lang w:val="en-GB"/>
              </w:rPr>
            </w:pPr>
            <w:ins w:id="635" w:author="Poornima Raviselvan - I17179" w:date="2019-07-26T14:44:00Z">
              <w:r>
                <w:rPr>
                  <w:lang w:val="en-GB"/>
                </w:rPr>
                <w:t>Release date</w:t>
              </w:r>
            </w:ins>
          </w:p>
        </w:tc>
        <w:tc>
          <w:tcPr>
            <w:tcW w:w="6390" w:type="dxa"/>
          </w:tcPr>
          <w:p w14:paraId="605E3180" w14:textId="77777777" w:rsidR="00FF26AC" w:rsidRPr="00457688" w:rsidRDefault="00FF26AC" w:rsidP="001B3DBF">
            <w:pPr>
              <w:cnfStyle w:val="100000000000" w:firstRow="1" w:lastRow="0" w:firstColumn="0" w:lastColumn="0" w:oddVBand="0" w:evenVBand="0" w:oddHBand="0" w:evenHBand="0" w:firstRowFirstColumn="0" w:firstRowLastColumn="0" w:lastRowFirstColumn="0" w:lastRowLastColumn="0"/>
              <w:rPr>
                <w:ins w:id="636" w:author="Poornima Raviselvan - I17179" w:date="2019-07-26T14:44:00Z"/>
                <w:b w:val="0"/>
                <w:lang w:val="en-GB"/>
              </w:rPr>
            </w:pPr>
            <w:ins w:id="637" w:author="Poornima Raviselvan - I17179" w:date="2019-07-26T14:44:00Z">
              <w:r>
                <w:rPr>
                  <w:b w:val="0"/>
                  <w:lang w:val="en-GB"/>
                </w:rPr>
                <w:t>29-June-2019</w:t>
              </w:r>
            </w:ins>
          </w:p>
        </w:tc>
      </w:tr>
      <w:tr w:rsidR="00FF26AC" w14:paraId="4F8F8161" w14:textId="77777777" w:rsidTr="001B3DBF">
        <w:trPr>
          <w:cnfStyle w:val="000000100000" w:firstRow="0" w:lastRow="0" w:firstColumn="0" w:lastColumn="0" w:oddVBand="0" w:evenVBand="0" w:oddHBand="1" w:evenHBand="0" w:firstRowFirstColumn="0" w:firstRowLastColumn="0" w:lastRowFirstColumn="0" w:lastRowLastColumn="0"/>
          <w:ins w:id="638"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7EA5E761" w14:textId="77777777" w:rsidR="00FF26AC" w:rsidRPr="00E12F8C" w:rsidRDefault="00FF26AC" w:rsidP="001B3DBF">
            <w:pPr>
              <w:rPr>
                <w:ins w:id="639" w:author="Poornima Raviselvan - I17179" w:date="2019-07-26T14:44:00Z"/>
                <w:b/>
                <w:lang w:val="en-GB"/>
              </w:rPr>
            </w:pPr>
            <w:ins w:id="640" w:author="Poornima Raviselvan - I17179" w:date="2019-07-26T14:44:00Z">
              <w:r w:rsidRPr="00E12F8C">
                <w:rPr>
                  <w:b/>
                  <w:lang w:val="en-GB"/>
                </w:rPr>
                <w:t>Release Type</w:t>
              </w:r>
            </w:ins>
          </w:p>
        </w:tc>
        <w:tc>
          <w:tcPr>
            <w:tcW w:w="6390" w:type="dxa"/>
          </w:tcPr>
          <w:p w14:paraId="3DAA7677" w14:textId="77777777" w:rsidR="00FF26AC" w:rsidRPr="00E12F8C" w:rsidRDefault="00FF26AC" w:rsidP="001B3DBF">
            <w:pPr>
              <w:cnfStyle w:val="000000100000" w:firstRow="0" w:lastRow="0" w:firstColumn="0" w:lastColumn="0" w:oddVBand="0" w:evenVBand="0" w:oddHBand="1" w:evenHBand="0" w:firstRowFirstColumn="0" w:firstRowLastColumn="0" w:lastRowFirstColumn="0" w:lastRowLastColumn="0"/>
              <w:rPr>
                <w:ins w:id="641" w:author="Poornima Raviselvan - I17179" w:date="2019-07-26T14:44:00Z"/>
                <w:lang w:val="en-GB"/>
              </w:rPr>
            </w:pPr>
            <w:ins w:id="642" w:author="Poornima Raviselvan - I17179" w:date="2019-07-26T14:44:00Z">
              <w:r>
                <w:rPr>
                  <w:lang w:val="en-GB"/>
                </w:rPr>
                <w:t>Alpha</w:t>
              </w:r>
            </w:ins>
          </w:p>
        </w:tc>
      </w:tr>
      <w:tr w:rsidR="00FF26AC" w14:paraId="25862D52" w14:textId="77777777" w:rsidTr="001B3DBF">
        <w:trPr>
          <w:ins w:id="643"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4F635163" w14:textId="77777777" w:rsidR="00FF26AC" w:rsidRPr="00C825D6" w:rsidRDefault="00FF26AC" w:rsidP="001B3DBF">
            <w:pPr>
              <w:rPr>
                <w:ins w:id="644" w:author="Poornima Raviselvan - I17179" w:date="2019-07-26T14:44:00Z"/>
                <w:b/>
                <w:lang w:val="en-GB"/>
              </w:rPr>
            </w:pPr>
            <w:ins w:id="645" w:author="Poornima Raviselvan - I17179" w:date="2019-07-26T14:44:00Z">
              <w:r w:rsidRPr="00C825D6">
                <w:rPr>
                  <w:b/>
                  <w:lang w:val="en-GB"/>
                </w:rPr>
                <w:t>Pre-requisites (if any)</w:t>
              </w:r>
            </w:ins>
          </w:p>
        </w:tc>
        <w:tc>
          <w:tcPr>
            <w:tcW w:w="6390" w:type="dxa"/>
            <w:shd w:val="clear" w:color="auto" w:fill="B6DDE8" w:themeFill="accent5" w:themeFillTint="66"/>
          </w:tcPr>
          <w:p w14:paraId="30361311" w14:textId="77777777" w:rsidR="00FF26AC" w:rsidRPr="00457688" w:rsidRDefault="00FF26AC" w:rsidP="001B3DBF">
            <w:pPr>
              <w:cnfStyle w:val="000000000000" w:firstRow="0" w:lastRow="0" w:firstColumn="0" w:lastColumn="0" w:oddVBand="0" w:evenVBand="0" w:oddHBand="0" w:evenHBand="0" w:firstRowFirstColumn="0" w:firstRowLastColumn="0" w:lastRowFirstColumn="0" w:lastRowLastColumn="0"/>
              <w:rPr>
                <w:ins w:id="646" w:author="Poornima Raviselvan - I17179" w:date="2019-07-26T14:44:00Z"/>
                <w:b/>
                <w:color w:val="auto"/>
                <w:lang w:val="en-GB"/>
              </w:rPr>
            </w:pPr>
            <w:ins w:id="647" w:author="Poornima Raviselvan - I17179" w:date="2019-07-26T14:44:00Z">
              <w:r>
                <w:rPr>
                  <w:b/>
                  <w:lang w:val="en-GB"/>
                </w:rPr>
                <w:t>Applicable for platform with SAMD2016E + UPD350 B  Silicon</w:t>
              </w:r>
            </w:ins>
          </w:p>
        </w:tc>
      </w:tr>
      <w:tr w:rsidR="00FF26AC" w14:paraId="352B56E9" w14:textId="77777777" w:rsidTr="001B3DBF">
        <w:trPr>
          <w:cnfStyle w:val="000000100000" w:firstRow="0" w:lastRow="0" w:firstColumn="0" w:lastColumn="0" w:oddVBand="0" w:evenVBand="0" w:oddHBand="1" w:evenHBand="0" w:firstRowFirstColumn="0" w:firstRowLastColumn="0" w:lastRowFirstColumn="0" w:lastRowLastColumn="0"/>
          <w:ins w:id="648"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7857AD5" w14:textId="77777777" w:rsidR="00FF26AC" w:rsidRPr="00C825D6" w:rsidRDefault="00FF26AC" w:rsidP="001B3DBF">
            <w:pPr>
              <w:rPr>
                <w:ins w:id="649" w:author="Poornima Raviselvan - I17179" w:date="2019-07-26T14:44:00Z"/>
                <w:b/>
                <w:lang w:val="en-GB"/>
              </w:rPr>
            </w:pPr>
            <w:ins w:id="650" w:author="Poornima Raviselvan - I17179" w:date="2019-07-26T14:44:00Z">
              <w:r>
                <w:rPr>
                  <w:b/>
                  <w:lang w:val="en-GB"/>
                </w:rPr>
                <w:t>Source code path</w:t>
              </w:r>
            </w:ins>
          </w:p>
        </w:tc>
        <w:tc>
          <w:tcPr>
            <w:tcW w:w="6390" w:type="dxa"/>
            <w:shd w:val="clear" w:color="auto" w:fill="B6DDE8" w:themeFill="accent5" w:themeFillTint="66"/>
          </w:tcPr>
          <w:p w14:paraId="46C60144"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651" w:author="Poornima Raviselvan - I17179" w:date="2019-07-26T14:44:00Z"/>
                <w:lang w:val="en-GB"/>
              </w:rPr>
            </w:pPr>
            <w:ins w:id="652" w:author="Poornima Raviselvan - I17179" w:date="2019-07-26T14:44:00Z">
              <w:r w:rsidRPr="00096E60">
                <w:rPr>
                  <w:lang w:val="en-GB"/>
                </w:rPr>
                <w:t>//depot_dsg/PSF/Source/</w:t>
              </w:r>
            </w:ins>
          </w:p>
        </w:tc>
      </w:tr>
      <w:tr w:rsidR="00FF26AC" w14:paraId="7ED20068" w14:textId="77777777" w:rsidTr="001B3DBF">
        <w:trPr>
          <w:ins w:id="653"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AB1EDE1" w14:textId="77777777" w:rsidR="00FF26AC" w:rsidRDefault="00FF26AC" w:rsidP="001B3DBF">
            <w:pPr>
              <w:rPr>
                <w:ins w:id="654" w:author="Poornima Raviselvan - I17179" w:date="2019-07-26T14:44:00Z"/>
                <w:b/>
                <w:lang w:val="en-GB"/>
              </w:rPr>
            </w:pPr>
            <w:ins w:id="655" w:author="Poornima Raviselvan - I17179" w:date="2019-07-26T14:44:00Z">
              <w:r>
                <w:rPr>
                  <w:b/>
                  <w:lang w:val="en-GB"/>
                </w:rPr>
                <w:t>Source code label / branch &amp; perforce change list number</w:t>
              </w:r>
            </w:ins>
          </w:p>
        </w:tc>
        <w:tc>
          <w:tcPr>
            <w:tcW w:w="6390" w:type="dxa"/>
            <w:shd w:val="clear" w:color="auto" w:fill="B6DDE8" w:themeFill="accent5" w:themeFillTint="66"/>
          </w:tcPr>
          <w:p w14:paraId="76FFA448"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656" w:author="Poornima Raviselvan - I17179" w:date="2019-07-26T14:44:00Z"/>
                <w:lang w:val="en-GB"/>
              </w:rPr>
            </w:pPr>
            <w:ins w:id="657" w:author="Poornima Raviselvan - I17179" w:date="2019-07-26T14:44:00Z">
              <w:r>
                <w:rPr>
                  <w:b/>
                  <w:bCs/>
                  <w:lang w:val="en-GB"/>
                </w:rPr>
                <w:t>Label:</w:t>
              </w:r>
              <w:r>
                <w:rPr>
                  <w:lang w:val="en-GB"/>
                </w:rPr>
                <w:t xml:space="preserve"> PSF_STACK_V0.8</w:t>
              </w:r>
            </w:ins>
          </w:p>
          <w:p w14:paraId="484E4C4D" w14:textId="77777777" w:rsidR="00FF26AC" w:rsidRPr="00096E60" w:rsidRDefault="00FF26AC" w:rsidP="001B3DBF">
            <w:pPr>
              <w:cnfStyle w:val="000000000000" w:firstRow="0" w:lastRow="0" w:firstColumn="0" w:lastColumn="0" w:oddVBand="0" w:evenVBand="0" w:oddHBand="0" w:evenHBand="0" w:firstRowFirstColumn="0" w:firstRowLastColumn="0" w:lastRowFirstColumn="0" w:lastRowLastColumn="0"/>
              <w:rPr>
                <w:ins w:id="658" w:author="Poornima Raviselvan - I17179" w:date="2019-07-26T14:44:00Z"/>
                <w:lang w:val="en-GB"/>
              </w:rPr>
            </w:pPr>
            <w:ins w:id="659" w:author="Poornima Raviselvan - I17179" w:date="2019-07-26T14:44:00Z">
              <w:r>
                <w:rPr>
                  <w:b/>
                  <w:bCs/>
                  <w:lang w:val="en-GB"/>
                </w:rPr>
                <w:t xml:space="preserve">Changelist: </w:t>
              </w:r>
              <w:r>
                <w:rPr>
                  <w:lang w:val="en-GB"/>
                </w:rPr>
                <w:t>1740390</w:t>
              </w:r>
            </w:ins>
          </w:p>
        </w:tc>
      </w:tr>
      <w:tr w:rsidR="00FF26AC" w14:paraId="76CD4039" w14:textId="77777777" w:rsidTr="001B3DBF">
        <w:trPr>
          <w:cnfStyle w:val="000000100000" w:firstRow="0" w:lastRow="0" w:firstColumn="0" w:lastColumn="0" w:oddVBand="0" w:evenVBand="0" w:oddHBand="1" w:evenHBand="0" w:firstRowFirstColumn="0" w:firstRowLastColumn="0" w:lastRowFirstColumn="0" w:lastRowLastColumn="0"/>
          <w:ins w:id="660"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9669F33" w14:textId="77777777" w:rsidR="00FF26AC" w:rsidRDefault="00FF26AC" w:rsidP="001B3DBF">
            <w:pPr>
              <w:rPr>
                <w:ins w:id="661" w:author="Poornima Raviselvan - I17179" w:date="2019-07-26T14:44:00Z"/>
                <w:b/>
                <w:lang w:val="en-GB"/>
              </w:rPr>
            </w:pPr>
            <w:ins w:id="662" w:author="Poornima Raviselvan - I17179" w:date="2019-07-26T14:44:00Z">
              <w:r>
                <w:rPr>
                  <w:b/>
                  <w:lang w:val="en-GB"/>
                </w:rPr>
                <w:t>Software Requirements Specification (SRS) Path and Revision Number</w:t>
              </w:r>
            </w:ins>
          </w:p>
        </w:tc>
        <w:tc>
          <w:tcPr>
            <w:tcW w:w="6390" w:type="dxa"/>
            <w:shd w:val="clear" w:color="auto" w:fill="B6DDE8" w:themeFill="accent5" w:themeFillTint="66"/>
          </w:tcPr>
          <w:p w14:paraId="50F64676"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663" w:author="Poornima Raviselvan - I17179" w:date="2019-07-26T14:44:00Z"/>
                <w:lang w:val="en-GB"/>
              </w:rPr>
            </w:pPr>
            <w:ins w:id="664" w:author="Poornima Raviselvan - I17179" w:date="2019-07-26T14:44:00Z">
              <w:r w:rsidRPr="00501782">
                <w:rPr>
                  <w:lang w:val="en-GB"/>
                </w:rPr>
                <w:t>//depot_dsg/PSF/Doc/Requirement/Open Sourcing PSF v2.0 requirement.docx</w:t>
              </w:r>
            </w:ins>
          </w:p>
          <w:p w14:paraId="12F9FC07"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665" w:author="Poornima Raviselvan - I17179" w:date="2019-07-26T14:44:00Z"/>
                <w:lang w:val="en-GB"/>
              </w:rPr>
            </w:pPr>
            <w:ins w:id="666" w:author="Poornima Raviselvan - I17179" w:date="2019-07-26T14:44:00Z">
              <w:r>
                <w:rPr>
                  <w:lang w:val="en-GB"/>
                </w:rPr>
                <w:t>Rev:1.0</w:t>
              </w:r>
            </w:ins>
          </w:p>
          <w:p w14:paraId="1B46663F"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667" w:author="Poornima Raviselvan - I17179" w:date="2019-07-26T14:44:00Z"/>
                <w:lang w:val="en-GB"/>
              </w:rPr>
            </w:pPr>
            <w:ins w:id="668" w:author="Poornima Raviselvan - I17179" w:date="2019-07-26T14:44:00Z">
              <w:r w:rsidRPr="00E06704">
                <w:rPr>
                  <w:lang w:val="en-GB"/>
                </w:rPr>
                <w:t>//depot_dsg/PSF/Doc/System Dos/Release/PSF Systems DOS v0.3.pdf</w:t>
              </w:r>
            </w:ins>
          </w:p>
        </w:tc>
      </w:tr>
      <w:tr w:rsidR="00FF26AC" w14:paraId="3DB93746" w14:textId="77777777" w:rsidTr="001B3DBF">
        <w:trPr>
          <w:ins w:id="669"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3B25B388" w14:textId="77777777" w:rsidR="00FF26AC" w:rsidRDefault="00FF26AC" w:rsidP="001B3DBF">
            <w:pPr>
              <w:rPr>
                <w:ins w:id="670" w:author="Poornima Raviselvan - I17179" w:date="2019-07-26T14:44:00Z"/>
                <w:b/>
                <w:lang w:val="en-GB"/>
              </w:rPr>
            </w:pPr>
            <w:ins w:id="671" w:author="Poornima Raviselvan - I17179" w:date="2019-07-26T14:44:00Z">
              <w:r>
                <w:rPr>
                  <w:b/>
                  <w:lang w:val="en-GB"/>
                </w:rPr>
                <w:t>Software Design Document (SDD) Path and Revision Number</w:t>
              </w:r>
            </w:ins>
          </w:p>
        </w:tc>
        <w:tc>
          <w:tcPr>
            <w:tcW w:w="6390" w:type="dxa"/>
            <w:shd w:val="clear" w:color="auto" w:fill="B6DDE8" w:themeFill="accent5" w:themeFillTint="66"/>
          </w:tcPr>
          <w:p w14:paraId="306546BE"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672" w:author="Poornima Raviselvan - I17179" w:date="2019-07-26T14:44:00Z"/>
                <w:lang w:val="en-GB"/>
              </w:rPr>
            </w:pPr>
            <w:ins w:id="673" w:author="Poornima Raviselvan - I17179" w:date="2019-07-26T14:44:00Z">
              <w:r w:rsidRPr="00A819A4">
                <w:rPr>
                  <w:lang w:val="en-GB"/>
                </w:rPr>
                <w:t>//depot_dsg/PSF/Doc/Design/Modular Design/PIO configuration management modular Design.docx</w:t>
              </w:r>
              <w:r>
                <w:rPr>
                  <w:lang w:val="en-GB"/>
                </w:rPr>
                <w:t xml:space="preserve"> Rev0.1</w:t>
              </w:r>
            </w:ins>
          </w:p>
          <w:p w14:paraId="3857B4CD"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674" w:author="Poornima Raviselvan - I17179" w:date="2019-07-26T14:44:00Z"/>
                <w:lang w:val="en-GB"/>
              </w:rPr>
            </w:pPr>
            <w:ins w:id="675" w:author="Poornima Raviselvan - I17179" w:date="2019-07-26T14:44:00Z">
              <w:r w:rsidRPr="00A819A4">
                <w:rPr>
                  <w:lang w:val="en-GB"/>
                </w:rPr>
                <w:t>//depot_dsg/PSF/Doc/Design/Modular Design/Power supply management modular Design.docx</w:t>
              </w:r>
              <w:r>
                <w:rPr>
                  <w:lang w:val="en-GB"/>
                </w:rPr>
                <w:t xml:space="preserve"> Rev0.1</w:t>
              </w:r>
            </w:ins>
          </w:p>
          <w:p w14:paraId="17BFE4C8"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676" w:author="Poornima Raviselvan - I17179" w:date="2019-07-26T14:44:00Z"/>
                <w:lang w:val="en-GB"/>
              </w:rPr>
            </w:pPr>
            <w:ins w:id="677" w:author="Poornima Raviselvan - I17179" w:date="2019-07-26T14:44:00Z">
              <w:r w:rsidRPr="00934337">
                <w:rPr>
                  <w:lang w:val="en-GB"/>
                </w:rPr>
                <w:t>//depot_hw_amazon/doc/design/Zeus Stack Firmware Design.docx Rev1.1</w:t>
              </w:r>
            </w:ins>
          </w:p>
          <w:p w14:paraId="37B88AFF"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678" w:author="Poornima Raviselvan - I17179" w:date="2019-07-26T14:44:00Z"/>
                <w:lang w:val="en-GB"/>
              </w:rPr>
            </w:pPr>
          </w:p>
        </w:tc>
      </w:tr>
      <w:tr w:rsidR="00FF26AC" w14:paraId="5FDC94F5" w14:textId="77777777" w:rsidTr="001B3DBF">
        <w:trPr>
          <w:cnfStyle w:val="000000100000" w:firstRow="0" w:lastRow="0" w:firstColumn="0" w:lastColumn="0" w:oddVBand="0" w:evenVBand="0" w:oddHBand="1" w:evenHBand="0" w:firstRowFirstColumn="0" w:firstRowLastColumn="0" w:lastRowFirstColumn="0" w:lastRowLastColumn="0"/>
          <w:ins w:id="679"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058A3BB8" w14:textId="77777777" w:rsidR="00FF26AC" w:rsidRDefault="00FF26AC" w:rsidP="001B3DBF">
            <w:pPr>
              <w:rPr>
                <w:ins w:id="680" w:author="Poornima Raviselvan - I17179" w:date="2019-07-26T14:44:00Z"/>
                <w:b/>
                <w:lang w:val="en-GB"/>
              </w:rPr>
            </w:pPr>
            <w:ins w:id="681" w:author="Poornima Raviselvan - I17179" w:date="2019-07-26T14:44:00Z">
              <w:r>
                <w:rPr>
                  <w:b/>
                  <w:lang w:val="en-GB"/>
                </w:rPr>
                <w:t>Software Developer Test Plan (SDTP) Path and Revision Number</w:t>
              </w:r>
            </w:ins>
          </w:p>
        </w:tc>
        <w:tc>
          <w:tcPr>
            <w:tcW w:w="6390" w:type="dxa"/>
            <w:shd w:val="clear" w:color="auto" w:fill="B6DDE8" w:themeFill="accent5" w:themeFillTint="66"/>
          </w:tcPr>
          <w:p w14:paraId="2321B9AB"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682" w:author="Poornima Raviselvan - I17179" w:date="2019-07-26T14:44:00Z"/>
                <w:lang w:val="en-GB"/>
              </w:rPr>
            </w:pPr>
            <w:ins w:id="683" w:author="Poornima Raviselvan - I17179" w:date="2019-07-26T14:44:00Z">
              <w:r>
                <w:rPr>
                  <w:lang w:val="en-GB"/>
                </w:rPr>
                <w:t>NA as the release is design completion release</w:t>
              </w:r>
            </w:ins>
          </w:p>
        </w:tc>
      </w:tr>
      <w:tr w:rsidR="00FF26AC" w14:paraId="627E200B" w14:textId="77777777" w:rsidTr="001B3DBF">
        <w:trPr>
          <w:ins w:id="684"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C4B71EB" w14:textId="77777777" w:rsidR="00FF26AC" w:rsidRDefault="00FF26AC" w:rsidP="001B3DBF">
            <w:pPr>
              <w:rPr>
                <w:ins w:id="685" w:author="Poornima Raviselvan - I17179" w:date="2019-07-26T14:44:00Z"/>
                <w:b/>
                <w:lang w:val="en-GB"/>
              </w:rPr>
            </w:pPr>
            <w:ins w:id="686" w:author="Poornima Raviselvan - I17179" w:date="2019-07-26T14:44:00Z">
              <w:r>
                <w:rPr>
                  <w:b/>
                  <w:lang w:val="en-GB"/>
                </w:rPr>
                <w:t>Software Requirements Tracker (SRT) Path and Revision Number</w:t>
              </w:r>
            </w:ins>
          </w:p>
        </w:tc>
        <w:tc>
          <w:tcPr>
            <w:tcW w:w="6390" w:type="dxa"/>
            <w:shd w:val="clear" w:color="auto" w:fill="B6DDE8" w:themeFill="accent5" w:themeFillTint="66"/>
          </w:tcPr>
          <w:p w14:paraId="655E01F6"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687" w:author="Poornima Raviselvan - I17179" w:date="2019-07-26T14:44:00Z"/>
                <w:lang w:val="en-GB"/>
              </w:rPr>
            </w:pPr>
            <w:ins w:id="688" w:author="Poornima Raviselvan - I17179" w:date="2019-07-26T14:44:00Z">
              <w:r>
                <w:rPr>
                  <w:lang w:val="en-GB"/>
                </w:rPr>
                <w:t>NA as the release is design completion release</w:t>
              </w:r>
            </w:ins>
          </w:p>
        </w:tc>
      </w:tr>
    </w:tbl>
    <w:p w14:paraId="1BA0327F" w14:textId="77777777" w:rsidR="00FF26AC" w:rsidRDefault="00FF26AC" w:rsidP="00FF26AC">
      <w:pPr>
        <w:rPr>
          <w:ins w:id="689" w:author="Poornima Raviselvan - I17179" w:date="2019-07-26T14:44:00Z"/>
          <w:lang w:val="en-GB"/>
        </w:rPr>
      </w:pPr>
    </w:p>
    <w:p w14:paraId="6BBDE636" w14:textId="77777777" w:rsidR="00FF26AC" w:rsidRDefault="00FF26AC" w:rsidP="00FF26AC">
      <w:pPr>
        <w:pStyle w:val="Heading3"/>
        <w:rPr>
          <w:ins w:id="690" w:author="Poornima Raviselvan - I17179" w:date="2019-07-26T14:44:00Z"/>
        </w:rPr>
      </w:pPr>
      <w:bookmarkStart w:id="691" w:name="_Toc507413073"/>
      <w:bookmarkStart w:id="692" w:name="_Toc24373951"/>
      <w:ins w:id="693" w:author="Poornima Raviselvan - I17179" w:date="2019-07-26T14:44:00Z">
        <w:r>
          <w:t>Not implemented / Limited functionality requirements</w:t>
        </w:r>
        <w:bookmarkEnd w:id="691"/>
        <w:bookmarkEnd w:id="692"/>
      </w:ins>
    </w:p>
    <w:p w14:paraId="6F3588AB" w14:textId="77777777" w:rsidR="00FF26AC" w:rsidRPr="00260503" w:rsidRDefault="00FF26AC" w:rsidP="00FF26AC">
      <w:pPr>
        <w:rPr>
          <w:ins w:id="694" w:author="Poornima Raviselvan - I17179" w:date="2019-07-26T14:44:00Z"/>
          <w:lang w:val="en-GB"/>
        </w:rPr>
      </w:pPr>
      <w:ins w:id="695" w:author="Poornima Raviselvan - I17179" w:date="2019-07-26T14:44:00Z">
        <w:r>
          <w:rPr>
            <w:lang w:val="en-GB"/>
          </w:rPr>
          <w:t>This release is not applicable for PSF intended Hardware platform Hades.</w:t>
        </w:r>
      </w:ins>
    </w:p>
    <w:p w14:paraId="73C90D6A" w14:textId="77777777" w:rsidR="00FF26AC" w:rsidRDefault="00FF26AC" w:rsidP="00FF26AC">
      <w:pPr>
        <w:pStyle w:val="Heading3"/>
        <w:rPr>
          <w:ins w:id="696" w:author="Poornima Raviselvan - I17179" w:date="2019-07-26T14:44:00Z"/>
        </w:rPr>
      </w:pPr>
      <w:bookmarkStart w:id="697" w:name="_Toc507413074"/>
      <w:bookmarkStart w:id="698" w:name="_Toc24373952"/>
      <w:ins w:id="699" w:author="Poornima Raviselvan - I17179" w:date="2019-07-26T14:44:00Z">
        <w:r>
          <w:t>Bug Fixes</w:t>
        </w:r>
        <w:bookmarkEnd w:id="697"/>
        <w:bookmarkEnd w:id="698"/>
      </w:ins>
    </w:p>
    <w:p w14:paraId="0314A11C" w14:textId="77777777" w:rsidR="00FF26AC" w:rsidRDefault="00FF26AC" w:rsidP="00FF26AC">
      <w:pPr>
        <w:rPr>
          <w:ins w:id="700" w:author="Poornima Raviselvan - I17179" w:date="2019-07-26T14:44:00Z"/>
          <w:lang w:val="en-GB"/>
        </w:rPr>
      </w:pPr>
      <w:ins w:id="701" w:author="Poornima Raviselvan - I17179" w:date="2019-07-26T14:44:00Z">
        <w:r>
          <w:rPr>
            <w:lang w:val="en-GB"/>
          </w:rPr>
          <w:t>NA as it is initial release</w:t>
        </w:r>
      </w:ins>
    </w:p>
    <w:p w14:paraId="49755D8D" w14:textId="77777777" w:rsidR="00FF26AC" w:rsidRDefault="00FF26AC" w:rsidP="00FF26AC">
      <w:pPr>
        <w:pStyle w:val="Heading3"/>
        <w:rPr>
          <w:ins w:id="702" w:author="Poornima Raviselvan - I17179" w:date="2019-07-26T14:44:00Z"/>
        </w:rPr>
      </w:pPr>
      <w:bookmarkStart w:id="703" w:name="_Toc507413075"/>
      <w:bookmarkStart w:id="704" w:name="_Toc24373953"/>
      <w:ins w:id="705" w:author="Poornima Raviselvan - I17179" w:date="2019-07-26T14:44:00Z">
        <w:r>
          <w:t>Features added</w:t>
        </w:r>
        <w:bookmarkEnd w:id="703"/>
        <w:bookmarkEnd w:id="704"/>
      </w:ins>
    </w:p>
    <w:p w14:paraId="3692D4C6" w14:textId="77777777" w:rsidR="00FF26AC" w:rsidRDefault="00FF26AC" w:rsidP="00FF26AC">
      <w:pPr>
        <w:pStyle w:val="ListParagraph"/>
        <w:numPr>
          <w:ilvl w:val="0"/>
          <w:numId w:val="4"/>
        </w:numPr>
        <w:rPr>
          <w:ins w:id="706" w:author="Poornima Raviselvan - I17179" w:date="2019-07-26T14:44:00Z"/>
          <w:lang w:val="en-GB"/>
        </w:rPr>
      </w:pPr>
      <w:ins w:id="707" w:author="Poornima Raviselvan - I17179" w:date="2019-07-26T14:44:00Z">
        <w:r>
          <w:rPr>
            <w:lang w:val="en-GB"/>
          </w:rPr>
          <w:t>Two port source-only operation demonstrable on FDB2(UNG 8165) – UPD301 Platform</w:t>
        </w:r>
      </w:ins>
    </w:p>
    <w:p w14:paraId="39F985A6" w14:textId="77777777" w:rsidR="00FF26AC" w:rsidRDefault="00FF26AC" w:rsidP="00FF26AC">
      <w:pPr>
        <w:pStyle w:val="ListParagraph"/>
        <w:numPr>
          <w:ilvl w:val="0"/>
          <w:numId w:val="4"/>
        </w:numPr>
        <w:rPr>
          <w:ins w:id="708" w:author="Poornima Raviselvan - I17179" w:date="2019-07-26T14:44:00Z"/>
          <w:lang w:val="en-GB"/>
        </w:rPr>
      </w:pPr>
      <w:ins w:id="709" w:author="Poornima Raviselvan - I17179" w:date="2019-07-26T14:44:00Z">
        <w:r>
          <w:rPr>
            <w:lang w:val="en-GB"/>
          </w:rPr>
          <w:t>PIO configurability as per PSF V0.3 system DOS</w:t>
        </w:r>
      </w:ins>
    </w:p>
    <w:p w14:paraId="3489035A" w14:textId="77777777" w:rsidR="00FF26AC" w:rsidRDefault="00FF26AC" w:rsidP="00FF26AC">
      <w:pPr>
        <w:pStyle w:val="ListParagraph"/>
        <w:numPr>
          <w:ilvl w:val="0"/>
          <w:numId w:val="4"/>
        </w:numPr>
        <w:rPr>
          <w:ins w:id="710" w:author="Poornima Raviselvan - I17179" w:date="2019-07-26T14:44:00Z"/>
          <w:lang w:val="en-GB"/>
        </w:rPr>
      </w:pPr>
      <w:ins w:id="711" w:author="Poornima Raviselvan - I17179" w:date="2019-07-26T14:44:00Z">
        <w:r>
          <w:rPr>
            <w:lang w:val="en-GB"/>
          </w:rPr>
          <w:t>Power supply manager design approach changes</w:t>
        </w:r>
      </w:ins>
    </w:p>
    <w:p w14:paraId="07526991" w14:textId="77777777" w:rsidR="00FF26AC" w:rsidRPr="00B11A84" w:rsidRDefault="00FF26AC" w:rsidP="00FF26AC">
      <w:pPr>
        <w:pStyle w:val="ListParagraph"/>
        <w:numPr>
          <w:ilvl w:val="0"/>
          <w:numId w:val="4"/>
        </w:numPr>
        <w:rPr>
          <w:ins w:id="712" w:author="Poornima Raviselvan - I17179" w:date="2019-07-26T14:44:00Z"/>
          <w:lang w:val="en-GB"/>
        </w:rPr>
      </w:pPr>
      <w:ins w:id="713" w:author="Poornima Raviselvan - I17179" w:date="2019-07-26T14:44:00Z">
        <w:r>
          <w:rPr>
            <w:lang w:val="en-GB"/>
          </w:rPr>
          <w:lastRenderedPageBreak/>
          <w:t>PIO override support</w:t>
        </w:r>
      </w:ins>
    </w:p>
    <w:p w14:paraId="7FA8994B" w14:textId="77777777" w:rsidR="00FF26AC" w:rsidRDefault="00FF26AC" w:rsidP="00FF26AC">
      <w:pPr>
        <w:rPr>
          <w:ins w:id="714" w:author="Poornima Raviselvan - I17179" w:date="2019-07-26T14:44:00Z"/>
          <w:lang w:val="en-GB"/>
        </w:rPr>
      </w:pPr>
    </w:p>
    <w:p w14:paraId="020DC63D" w14:textId="77777777" w:rsidR="00FF26AC" w:rsidRDefault="00FF26AC" w:rsidP="00FF26AC">
      <w:pPr>
        <w:pStyle w:val="Heading3"/>
        <w:rPr>
          <w:ins w:id="715" w:author="Poornima Raviselvan - I17179" w:date="2019-07-26T14:44:00Z"/>
        </w:rPr>
      </w:pPr>
      <w:bookmarkStart w:id="716" w:name="_Toc507413076"/>
      <w:bookmarkStart w:id="717" w:name="_Toc24373954"/>
      <w:ins w:id="718" w:author="Poornima Raviselvan - I17179" w:date="2019-07-26T14:44:00Z">
        <w:r>
          <w:t>Notes</w:t>
        </w:r>
        <w:bookmarkEnd w:id="716"/>
        <w:bookmarkEnd w:id="717"/>
      </w:ins>
    </w:p>
    <w:p w14:paraId="657ACC87" w14:textId="1E6CE5DB" w:rsidR="00FF26AC" w:rsidRDefault="00FF26AC" w:rsidP="00FF26AC">
      <w:pPr>
        <w:rPr>
          <w:ins w:id="719" w:author="Poornima Raviselvan - I17179" w:date="2019-07-26T14:44:00Z"/>
        </w:rPr>
      </w:pPr>
      <w:ins w:id="720" w:author="Poornima Raviselvan - I17179" w:date="2019-07-26T14:44:00Z">
        <w:r>
          <w:t xml:space="preserve">This release is </w:t>
        </w:r>
      </w:ins>
      <w:ins w:id="721" w:author="Poornima Raviselvan - I17179" w:date="2019-07-26T15:26:00Z">
        <w:r w:rsidR="00857155">
          <w:t>marking</w:t>
        </w:r>
      </w:ins>
      <w:ins w:id="722" w:author="Poornima Raviselvan - I17179" w:date="2019-07-26T14:44:00Z">
        <w:r>
          <w:t xml:space="preserve"> the design completion of PSF as per V0.3 PSF system DOS</w:t>
        </w:r>
      </w:ins>
    </w:p>
    <w:p w14:paraId="4CC9DC31" w14:textId="77777777" w:rsidR="00FF26AC" w:rsidRPr="00FF26AC" w:rsidRDefault="00FF26AC">
      <w:pPr>
        <w:rPr>
          <w:rPrChange w:id="723" w:author="Poornima Raviselvan - I17179" w:date="2019-07-26T14:44:00Z">
            <w:rPr/>
          </w:rPrChange>
        </w:rPr>
        <w:pPrChange w:id="724" w:author="Poornima Raviselvan - I17179" w:date="2019-07-26T14:44:00Z">
          <w:pPr>
            <w:pStyle w:val="Heading1"/>
            <w:numPr>
              <w:numId w:val="0"/>
            </w:numPr>
            <w:ind w:left="0" w:firstLine="0"/>
          </w:pPr>
        </w:pPrChange>
      </w:pPr>
    </w:p>
    <w:sectPr w:rsidR="00FF26AC" w:rsidRPr="00FF26AC" w:rsidSect="00D025E7">
      <w:headerReference w:type="default" r:id="rId11"/>
      <w:footerReference w:type="default" r:id="rId12"/>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DD8AA" w14:textId="77777777" w:rsidR="00797C0E" w:rsidRDefault="00797C0E" w:rsidP="0033767E">
      <w:r>
        <w:separator/>
      </w:r>
    </w:p>
  </w:endnote>
  <w:endnote w:type="continuationSeparator" w:id="0">
    <w:p w14:paraId="2CCBD45B" w14:textId="77777777" w:rsidR="00797C0E" w:rsidRDefault="00797C0E"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08"/>
      <w:gridCol w:w="1170"/>
      <w:gridCol w:w="1890"/>
      <w:gridCol w:w="990"/>
    </w:tblGrid>
    <w:tr w:rsidR="001B3DBF" w:rsidRPr="00667A0D" w14:paraId="0B508810" w14:textId="77777777" w:rsidTr="00E12F8C">
      <w:tc>
        <w:tcPr>
          <w:tcW w:w="5508" w:type="dxa"/>
        </w:tcPr>
        <w:p w14:paraId="67941F2C" w14:textId="77777777" w:rsidR="001B3DBF" w:rsidRPr="00667A0D" w:rsidRDefault="001B3DBF"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170" w:type="dxa"/>
        </w:tcPr>
        <w:p w14:paraId="387CD592" w14:textId="77777777" w:rsidR="001B3DBF" w:rsidRPr="00B0258D" w:rsidRDefault="001B3DBF" w:rsidP="00667A0D">
          <w:pPr>
            <w:jc w:val="center"/>
            <w:rPr>
              <w:rFonts w:ascii="Arial" w:hAnsi="Arial"/>
              <w:sz w:val="22"/>
              <w:szCs w:val="22"/>
            </w:rPr>
          </w:pPr>
          <w:r w:rsidRPr="00B0258D">
            <w:rPr>
              <w:rFonts w:ascii="Arial" w:hAnsi="Arial"/>
              <w:sz w:val="22"/>
              <w:szCs w:val="22"/>
            </w:rPr>
            <w:t>Page</w:t>
          </w:r>
        </w:p>
      </w:tc>
      <w:tc>
        <w:tcPr>
          <w:tcW w:w="1890" w:type="dxa"/>
        </w:tcPr>
        <w:p w14:paraId="623ECAFF" w14:textId="63243199" w:rsidR="001B3DBF" w:rsidRPr="00B0258D" w:rsidRDefault="001B3DBF" w:rsidP="00667A0D">
          <w:pPr>
            <w:jc w:val="center"/>
            <w:rPr>
              <w:rFonts w:ascii="Arial" w:hAnsi="Arial"/>
              <w:sz w:val="22"/>
              <w:szCs w:val="22"/>
            </w:rPr>
          </w:pPr>
          <w:r w:rsidRPr="00B0258D">
            <w:rPr>
              <w:rFonts w:ascii="Arial" w:hAnsi="Arial"/>
              <w:sz w:val="22"/>
              <w:szCs w:val="22"/>
            </w:rPr>
            <w:t>Spec. No.</w:t>
          </w:r>
        </w:p>
      </w:tc>
      <w:tc>
        <w:tcPr>
          <w:tcW w:w="990" w:type="dxa"/>
        </w:tcPr>
        <w:p w14:paraId="281A12D0" w14:textId="47E81D1A" w:rsidR="001B3DBF" w:rsidRPr="00B0258D" w:rsidRDefault="001B3DBF" w:rsidP="00667A0D">
          <w:pPr>
            <w:jc w:val="center"/>
            <w:rPr>
              <w:rFonts w:ascii="Arial" w:hAnsi="Arial"/>
              <w:b/>
              <w:sz w:val="22"/>
              <w:szCs w:val="22"/>
            </w:rPr>
          </w:pPr>
          <w:r w:rsidRPr="00B0258D">
            <w:rPr>
              <w:rFonts w:ascii="Arial" w:hAnsi="Arial"/>
              <w:sz w:val="22"/>
              <w:szCs w:val="22"/>
            </w:rPr>
            <w:t>R</w:t>
          </w:r>
          <w:r>
            <w:rPr>
              <w:rFonts w:ascii="Arial" w:hAnsi="Arial"/>
              <w:sz w:val="22"/>
              <w:szCs w:val="22"/>
            </w:rPr>
            <w:t>ev.</w:t>
          </w:r>
        </w:p>
      </w:tc>
    </w:tr>
    <w:tr w:rsidR="001B3DBF" w:rsidRPr="00667A0D" w14:paraId="059960C8" w14:textId="77777777" w:rsidTr="00E12F8C">
      <w:tc>
        <w:tcPr>
          <w:tcW w:w="5508" w:type="dxa"/>
          <w:vAlign w:val="center"/>
        </w:tcPr>
        <w:p w14:paraId="2B8080C4" w14:textId="77777777" w:rsidR="001B3DBF" w:rsidRPr="00667A0D" w:rsidRDefault="001B3DBF"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170" w:type="dxa"/>
        </w:tcPr>
        <w:p w14:paraId="7BD8A675" w14:textId="41DBDC46" w:rsidR="001B3DBF" w:rsidRPr="00B0258D" w:rsidRDefault="001B3DBF" w:rsidP="00667A0D">
          <w:pPr>
            <w:jc w:val="center"/>
            <w:rPr>
              <w:rFonts w:ascii="Arial" w:hAnsi="Arial" w:cs="Arial"/>
              <w:sz w:val="22"/>
              <w:szCs w:val="22"/>
            </w:rPr>
          </w:pPr>
          <w:r w:rsidRPr="00B0258D">
            <w:rPr>
              <w:rFonts w:ascii="Arial" w:hAnsi="Arial" w:cs="Arial"/>
              <w:sz w:val="22"/>
              <w:szCs w:val="22"/>
            </w:rPr>
            <w:fldChar w:fldCharType="begin"/>
          </w:r>
          <w:r w:rsidRPr="00B0258D">
            <w:rPr>
              <w:rFonts w:ascii="Arial" w:hAnsi="Arial" w:cs="Arial"/>
              <w:sz w:val="22"/>
              <w:szCs w:val="22"/>
            </w:rPr>
            <w:instrText xml:space="preserve"> PAGE </w:instrText>
          </w:r>
          <w:r w:rsidRPr="00B0258D">
            <w:rPr>
              <w:rFonts w:ascii="Arial" w:hAnsi="Arial" w:cs="Arial"/>
              <w:sz w:val="22"/>
              <w:szCs w:val="22"/>
            </w:rPr>
            <w:fldChar w:fldCharType="separate"/>
          </w:r>
          <w:r>
            <w:rPr>
              <w:rFonts w:ascii="Arial" w:hAnsi="Arial" w:cs="Arial"/>
              <w:noProof/>
              <w:sz w:val="22"/>
              <w:szCs w:val="22"/>
            </w:rPr>
            <w:t>1</w:t>
          </w:r>
          <w:r w:rsidRPr="00B0258D">
            <w:rPr>
              <w:rFonts w:ascii="Arial" w:hAnsi="Arial" w:cs="Arial"/>
              <w:sz w:val="22"/>
              <w:szCs w:val="22"/>
            </w:rPr>
            <w:fldChar w:fldCharType="end"/>
          </w:r>
          <w:r w:rsidRPr="00B0258D">
            <w:rPr>
              <w:rFonts w:ascii="Arial" w:hAnsi="Arial" w:cs="Arial"/>
              <w:sz w:val="22"/>
              <w:szCs w:val="22"/>
            </w:rPr>
            <w:t xml:space="preserve"> of </w:t>
          </w:r>
          <w:r w:rsidRPr="00B0258D">
            <w:rPr>
              <w:rFonts w:ascii="Arial" w:hAnsi="Arial" w:cs="Arial"/>
              <w:sz w:val="22"/>
              <w:szCs w:val="22"/>
            </w:rPr>
            <w:fldChar w:fldCharType="begin"/>
          </w:r>
          <w:r w:rsidRPr="00B0258D">
            <w:rPr>
              <w:rFonts w:ascii="Arial" w:hAnsi="Arial" w:cs="Arial"/>
              <w:sz w:val="22"/>
              <w:szCs w:val="22"/>
            </w:rPr>
            <w:instrText xml:space="preserve"> NUMPAGES  \* MERGEFORMAT </w:instrText>
          </w:r>
          <w:r w:rsidRPr="00B0258D">
            <w:rPr>
              <w:rFonts w:ascii="Arial" w:hAnsi="Arial" w:cs="Arial"/>
              <w:sz w:val="22"/>
              <w:szCs w:val="22"/>
            </w:rPr>
            <w:fldChar w:fldCharType="separate"/>
          </w:r>
          <w:r>
            <w:rPr>
              <w:rFonts w:ascii="Arial" w:hAnsi="Arial" w:cs="Arial"/>
              <w:noProof/>
              <w:sz w:val="22"/>
              <w:szCs w:val="22"/>
            </w:rPr>
            <w:t>5</w:t>
          </w:r>
          <w:r w:rsidRPr="00B0258D">
            <w:rPr>
              <w:rFonts w:ascii="Arial" w:hAnsi="Arial" w:cs="Arial"/>
              <w:sz w:val="22"/>
              <w:szCs w:val="22"/>
            </w:rPr>
            <w:fldChar w:fldCharType="end"/>
          </w:r>
        </w:p>
      </w:tc>
      <w:tc>
        <w:tcPr>
          <w:tcW w:w="1890" w:type="dxa"/>
        </w:tcPr>
        <w:p w14:paraId="46691942" w14:textId="4B7C204B" w:rsidR="001B3DBF" w:rsidRPr="00B0258D" w:rsidRDefault="001B3DBF" w:rsidP="00667A0D">
          <w:pPr>
            <w:jc w:val="center"/>
            <w:rPr>
              <w:rFonts w:ascii="Arial" w:hAnsi="Arial"/>
              <w:sz w:val="22"/>
              <w:szCs w:val="22"/>
            </w:rPr>
          </w:pPr>
          <w:r w:rsidRPr="00B0258D">
            <w:rPr>
              <w:rFonts w:ascii="Arial" w:hAnsi="Arial"/>
              <w:sz w:val="22"/>
              <w:szCs w:val="22"/>
            </w:rPr>
            <w:t>FRM-50381-001</w:t>
          </w:r>
        </w:p>
      </w:tc>
      <w:tc>
        <w:tcPr>
          <w:tcW w:w="990" w:type="dxa"/>
        </w:tcPr>
        <w:p w14:paraId="4176CCBE" w14:textId="0693CD2A" w:rsidR="001B3DBF" w:rsidRPr="00B0258D" w:rsidRDefault="001B3DBF" w:rsidP="00667A0D">
          <w:pPr>
            <w:jc w:val="center"/>
            <w:rPr>
              <w:rFonts w:ascii="Arial" w:hAnsi="Arial"/>
              <w:sz w:val="22"/>
              <w:szCs w:val="22"/>
            </w:rPr>
          </w:pPr>
          <w:ins w:id="725" w:author="Muthukumar Veeramani - I18368" w:date="2019-07-26T15:40:00Z">
            <w:r>
              <w:rPr>
                <w:rFonts w:ascii="Arial" w:hAnsi="Arial"/>
                <w:sz w:val="22"/>
                <w:szCs w:val="22"/>
              </w:rPr>
              <w:t>0.</w:t>
            </w:r>
          </w:ins>
          <w:r w:rsidR="003F51C4">
            <w:rPr>
              <w:rFonts w:ascii="Arial" w:hAnsi="Arial"/>
              <w:sz w:val="22"/>
              <w:szCs w:val="22"/>
            </w:rPr>
            <w:t>9</w:t>
          </w:r>
          <w:r w:rsidR="00D0712F">
            <w:rPr>
              <w:rFonts w:ascii="Arial" w:hAnsi="Arial"/>
              <w:sz w:val="22"/>
              <w:szCs w:val="22"/>
            </w:rPr>
            <w:t>1</w:t>
          </w:r>
          <w:del w:id="726" w:author="Muthukumar Veeramani - I18368" w:date="2019-07-26T15:40:00Z">
            <w:r w:rsidDel="00CC4C9B">
              <w:rPr>
                <w:rFonts w:ascii="Arial" w:hAnsi="Arial"/>
                <w:sz w:val="22"/>
                <w:szCs w:val="22"/>
              </w:rPr>
              <w:delText>B</w:delText>
            </w:r>
          </w:del>
        </w:p>
      </w:tc>
    </w:tr>
  </w:tbl>
  <w:p w14:paraId="68227E45" w14:textId="77777777" w:rsidR="001B3DBF" w:rsidRDefault="001B3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15B7F" w14:textId="77777777" w:rsidR="00797C0E" w:rsidRDefault="00797C0E" w:rsidP="0033767E">
      <w:r>
        <w:separator/>
      </w:r>
    </w:p>
  </w:footnote>
  <w:footnote w:type="continuationSeparator" w:id="0">
    <w:p w14:paraId="2C2CBAB5" w14:textId="77777777" w:rsidR="00797C0E" w:rsidRDefault="00797C0E"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CA5" w14:textId="758E16A4" w:rsidR="001B3DBF" w:rsidRDefault="001B3DBF">
    <w:pPr>
      <w:pStyle w:val="Header"/>
    </w:pPr>
    <w:r>
      <w:rPr>
        <w:rFonts w:ascii="Arial" w:hAnsi="Arial" w:cs="Arial"/>
        <w:noProof/>
        <w:sz w:val="22"/>
      </w:rPr>
      <w:drawing>
        <wp:inline distT="0" distB="0" distL="0" distR="0" wp14:anchorId="123492C1" wp14:editId="05EEC132">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Software Release Notes</w:t>
    </w:r>
  </w:p>
  <w:p w14:paraId="54595757" w14:textId="77777777" w:rsidR="001B3DBF" w:rsidRDefault="001B3DBF">
    <w:pPr>
      <w:pStyle w:val="Header"/>
    </w:pPr>
    <w:r>
      <w:rPr>
        <w:noProof/>
      </w:rPr>
      <mc:AlternateContent>
        <mc:Choice Requires="wps">
          <w:drawing>
            <wp:anchor distT="0" distB="0" distL="114300" distR="114300" simplePos="0" relativeHeight="251667968" behindDoc="0" locked="0" layoutInCell="1" allowOverlap="1" wp14:anchorId="33764ECA" wp14:editId="5CB97AFD">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DCC27E"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D05"/>
    <w:multiLevelType w:val="hybridMultilevel"/>
    <w:tmpl w:val="182A7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942D4"/>
    <w:multiLevelType w:val="hybridMultilevel"/>
    <w:tmpl w:val="3618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0056"/>
    <w:multiLevelType w:val="hybridMultilevel"/>
    <w:tmpl w:val="10723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391D19"/>
    <w:multiLevelType w:val="hybridMultilevel"/>
    <w:tmpl w:val="B62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54D55"/>
    <w:multiLevelType w:val="hybridMultilevel"/>
    <w:tmpl w:val="EC2E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F6844"/>
    <w:multiLevelType w:val="hybridMultilevel"/>
    <w:tmpl w:val="A2AAE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12EA9"/>
    <w:multiLevelType w:val="hybridMultilevel"/>
    <w:tmpl w:val="B07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E0820"/>
    <w:multiLevelType w:val="hybridMultilevel"/>
    <w:tmpl w:val="E7C8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52D6E"/>
    <w:multiLevelType w:val="hybridMultilevel"/>
    <w:tmpl w:val="88DC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07B85"/>
    <w:multiLevelType w:val="hybridMultilevel"/>
    <w:tmpl w:val="C0E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7012C"/>
    <w:multiLevelType w:val="hybridMultilevel"/>
    <w:tmpl w:val="86829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D6F12"/>
    <w:multiLevelType w:val="hybridMultilevel"/>
    <w:tmpl w:val="8CB43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C058C8"/>
    <w:multiLevelType w:val="hybridMultilevel"/>
    <w:tmpl w:val="656E96CE"/>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15:restartNumberingAfterBreak="0">
    <w:nsid w:val="4F9974A7"/>
    <w:multiLevelType w:val="hybridMultilevel"/>
    <w:tmpl w:val="BC98A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FA7B52"/>
    <w:multiLevelType w:val="hybridMultilevel"/>
    <w:tmpl w:val="94D2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2A326B9"/>
    <w:multiLevelType w:val="hybridMultilevel"/>
    <w:tmpl w:val="EAB83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10ABB"/>
    <w:multiLevelType w:val="hybridMultilevel"/>
    <w:tmpl w:val="BC98A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E3065"/>
    <w:multiLevelType w:val="hybridMultilevel"/>
    <w:tmpl w:val="28A6B128"/>
    <w:lvl w:ilvl="0" w:tplc="29EA704A">
      <w:start w:val="1"/>
      <w:numFmt w:val="decimal"/>
      <w:lvlText w:val="%1."/>
      <w:lvlJc w:val="left"/>
      <w:pPr>
        <w:ind w:left="1080" w:hanging="360"/>
      </w:pPr>
      <w:rPr>
        <w:rFonts w:ascii="Segoe UI" w:hAnsi="Segoe UI" w:cs="Segoe UI" w:hint="default"/>
        <w:color w:val="172B4D"/>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1"/>
  </w:num>
  <w:num w:numId="3">
    <w:abstractNumId w:val="9"/>
  </w:num>
  <w:num w:numId="4">
    <w:abstractNumId w:val="6"/>
  </w:num>
  <w:num w:numId="5">
    <w:abstractNumId w:val="10"/>
  </w:num>
  <w:num w:numId="6">
    <w:abstractNumId w:val="7"/>
  </w:num>
  <w:num w:numId="7">
    <w:abstractNumId w:val="12"/>
  </w:num>
  <w:num w:numId="8">
    <w:abstractNumId w:val="14"/>
  </w:num>
  <w:num w:numId="9">
    <w:abstractNumId w:val="3"/>
  </w:num>
  <w:num w:numId="10">
    <w:abstractNumId w:val="2"/>
  </w:num>
  <w:num w:numId="11">
    <w:abstractNumId w:val="0"/>
  </w:num>
  <w:num w:numId="12">
    <w:abstractNumId w:val="1"/>
  </w:num>
  <w:num w:numId="13">
    <w:abstractNumId w:val="8"/>
  </w:num>
  <w:num w:numId="14">
    <w:abstractNumId w:val="4"/>
  </w:num>
  <w:num w:numId="15">
    <w:abstractNumId w:val="5"/>
  </w:num>
  <w:num w:numId="16">
    <w:abstractNumId w:val="18"/>
  </w:num>
  <w:num w:numId="17">
    <w:abstractNumId w:val="17"/>
  </w:num>
  <w:num w:numId="18">
    <w:abstractNumId w:val="16"/>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ornima Raviselvan - I17179">
    <w15:presenceInfo w15:providerId="AD" w15:userId="S::poornima.raviselvan@microchip.com::164f185d-d4e9-44a8-a8f6-c1ac761f46fb"/>
  </w15:person>
  <w15:person w15:author="Muthukumar Veeramani - I18368">
    <w15:presenceInfo w15:providerId="AD" w15:userId="S::muthukumar.veeramani@microchip.com::ca68ce07-8fa6-4e00-8f7f-c7d692f1d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51A"/>
    <w:rsid w:val="000067D8"/>
    <w:rsid w:val="00096A2B"/>
    <w:rsid w:val="000A2807"/>
    <w:rsid w:val="000A4A92"/>
    <w:rsid w:val="000A58EA"/>
    <w:rsid w:val="000C05F9"/>
    <w:rsid w:val="0012226E"/>
    <w:rsid w:val="00126C3C"/>
    <w:rsid w:val="00134B0E"/>
    <w:rsid w:val="00177AAC"/>
    <w:rsid w:val="001A376C"/>
    <w:rsid w:val="001B3DBF"/>
    <w:rsid w:val="001C2C7F"/>
    <w:rsid w:val="001D497C"/>
    <w:rsid w:val="001E2979"/>
    <w:rsid w:val="0020269A"/>
    <w:rsid w:val="00204E96"/>
    <w:rsid w:val="0021624C"/>
    <w:rsid w:val="002272B8"/>
    <w:rsid w:val="002514FD"/>
    <w:rsid w:val="002654A5"/>
    <w:rsid w:val="00270ADC"/>
    <w:rsid w:val="00291266"/>
    <w:rsid w:val="00291E69"/>
    <w:rsid w:val="002953F4"/>
    <w:rsid w:val="002A6FF0"/>
    <w:rsid w:val="002B41BC"/>
    <w:rsid w:val="002C71B0"/>
    <w:rsid w:val="002D3A35"/>
    <w:rsid w:val="002F5B5A"/>
    <w:rsid w:val="002F6A11"/>
    <w:rsid w:val="00317CF3"/>
    <w:rsid w:val="00320D66"/>
    <w:rsid w:val="0033767E"/>
    <w:rsid w:val="0034436E"/>
    <w:rsid w:val="003535BE"/>
    <w:rsid w:val="00380342"/>
    <w:rsid w:val="00387116"/>
    <w:rsid w:val="0039688A"/>
    <w:rsid w:val="00397604"/>
    <w:rsid w:val="003F51C4"/>
    <w:rsid w:val="00410268"/>
    <w:rsid w:val="0044008B"/>
    <w:rsid w:val="0047760D"/>
    <w:rsid w:val="004974F7"/>
    <w:rsid w:val="004A61EE"/>
    <w:rsid w:val="004D5A2B"/>
    <w:rsid w:val="004E1C33"/>
    <w:rsid w:val="004F0F8A"/>
    <w:rsid w:val="00570957"/>
    <w:rsid w:val="005733A2"/>
    <w:rsid w:val="00573E5E"/>
    <w:rsid w:val="0058331D"/>
    <w:rsid w:val="00584DC1"/>
    <w:rsid w:val="00593329"/>
    <w:rsid w:val="005C424A"/>
    <w:rsid w:val="005D3BF1"/>
    <w:rsid w:val="006059A7"/>
    <w:rsid w:val="00605D46"/>
    <w:rsid w:val="00645186"/>
    <w:rsid w:val="006509F9"/>
    <w:rsid w:val="006617FF"/>
    <w:rsid w:val="00664BE1"/>
    <w:rsid w:val="00667A0D"/>
    <w:rsid w:val="00674EA6"/>
    <w:rsid w:val="006A3F4D"/>
    <w:rsid w:val="006C13BA"/>
    <w:rsid w:val="006C711B"/>
    <w:rsid w:val="00701585"/>
    <w:rsid w:val="00720F37"/>
    <w:rsid w:val="00731207"/>
    <w:rsid w:val="00741DDC"/>
    <w:rsid w:val="00756716"/>
    <w:rsid w:val="00784411"/>
    <w:rsid w:val="007869C7"/>
    <w:rsid w:val="007920E5"/>
    <w:rsid w:val="00797C0E"/>
    <w:rsid w:val="007A6654"/>
    <w:rsid w:val="007D54E7"/>
    <w:rsid w:val="0080117E"/>
    <w:rsid w:val="00816185"/>
    <w:rsid w:val="00816AD6"/>
    <w:rsid w:val="00820B85"/>
    <w:rsid w:val="00822580"/>
    <w:rsid w:val="008550FF"/>
    <w:rsid w:val="00857155"/>
    <w:rsid w:val="00863D0D"/>
    <w:rsid w:val="00871221"/>
    <w:rsid w:val="00897D4C"/>
    <w:rsid w:val="008A103F"/>
    <w:rsid w:val="008B4A3E"/>
    <w:rsid w:val="008F05B9"/>
    <w:rsid w:val="008F3E0E"/>
    <w:rsid w:val="008F7195"/>
    <w:rsid w:val="00911FA7"/>
    <w:rsid w:val="009131C6"/>
    <w:rsid w:val="009420BB"/>
    <w:rsid w:val="0095219A"/>
    <w:rsid w:val="0095610A"/>
    <w:rsid w:val="009563E8"/>
    <w:rsid w:val="00964F9C"/>
    <w:rsid w:val="00970BC1"/>
    <w:rsid w:val="0097672D"/>
    <w:rsid w:val="00980F2D"/>
    <w:rsid w:val="00987505"/>
    <w:rsid w:val="0099278D"/>
    <w:rsid w:val="00996792"/>
    <w:rsid w:val="009B3977"/>
    <w:rsid w:val="009C05F6"/>
    <w:rsid w:val="009C1DD7"/>
    <w:rsid w:val="00A32DED"/>
    <w:rsid w:val="00A33EA9"/>
    <w:rsid w:val="00A346AE"/>
    <w:rsid w:val="00A36D40"/>
    <w:rsid w:val="00A53AD5"/>
    <w:rsid w:val="00A61EF2"/>
    <w:rsid w:val="00A67586"/>
    <w:rsid w:val="00A80C94"/>
    <w:rsid w:val="00A82E1E"/>
    <w:rsid w:val="00AC3244"/>
    <w:rsid w:val="00AE34EB"/>
    <w:rsid w:val="00B0258D"/>
    <w:rsid w:val="00B051F9"/>
    <w:rsid w:val="00B12669"/>
    <w:rsid w:val="00B13045"/>
    <w:rsid w:val="00B21619"/>
    <w:rsid w:val="00B23124"/>
    <w:rsid w:val="00B540C8"/>
    <w:rsid w:val="00B82F49"/>
    <w:rsid w:val="00BB3485"/>
    <w:rsid w:val="00C05C2E"/>
    <w:rsid w:val="00C073A8"/>
    <w:rsid w:val="00C22304"/>
    <w:rsid w:val="00C22FC8"/>
    <w:rsid w:val="00C44724"/>
    <w:rsid w:val="00C71E74"/>
    <w:rsid w:val="00C819C9"/>
    <w:rsid w:val="00C96722"/>
    <w:rsid w:val="00CA56E8"/>
    <w:rsid w:val="00CB38F6"/>
    <w:rsid w:val="00CB5560"/>
    <w:rsid w:val="00CC4C9B"/>
    <w:rsid w:val="00CF1277"/>
    <w:rsid w:val="00D025E7"/>
    <w:rsid w:val="00D0712F"/>
    <w:rsid w:val="00D37C13"/>
    <w:rsid w:val="00DA1584"/>
    <w:rsid w:val="00DA4713"/>
    <w:rsid w:val="00DB428F"/>
    <w:rsid w:val="00DD53E9"/>
    <w:rsid w:val="00E12F8C"/>
    <w:rsid w:val="00E56D6B"/>
    <w:rsid w:val="00EA6B3D"/>
    <w:rsid w:val="00EC3FB0"/>
    <w:rsid w:val="00EE75BB"/>
    <w:rsid w:val="00F032A9"/>
    <w:rsid w:val="00F1726A"/>
    <w:rsid w:val="00F30B03"/>
    <w:rsid w:val="00F33D50"/>
    <w:rsid w:val="00F33FA7"/>
    <w:rsid w:val="00F74CD1"/>
    <w:rsid w:val="00FB5234"/>
    <w:rsid w:val="00FC39A2"/>
    <w:rsid w:val="00FF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52A"/>
  <w15:docId w15:val="{A1A7C426-B1FC-4B87-A742-19B64BA5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0067D8"/>
    <w:pPr>
      <w:tabs>
        <w:tab w:val="right" w:leader="dot" w:pos="8296"/>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F3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33F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F33F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497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tbucket.microchip.com/projects/UNG_APPS/repos/usb-pd-software-framework-public/browse/PSF/PSF/Source/include/ProjectVersion.h" TargetMode="External"/><Relationship Id="rId4" Type="http://schemas.openxmlformats.org/officeDocument/2006/relationships/settings" Target="settings.xml"/><Relationship Id="rId9" Type="http://schemas.openxmlformats.org/officeDocument/2006/relationships/image" Target="media/image2.wmf"/><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0CAFF-C2A1-4C8D-9781-F40F4C31F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419</TotalTime>
  <Pages>1</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Pragash Mangalapandian - I21326</dc:creator>
  <cp:lastModifiedBy>Poornima Raviselvan - I17179</cp:lastModifiedBy>
  <cp:revision>67</cp:revision>
  <dcterms:created xsi:type="dcterms:W3CDTF">2019-09-13T10:28:00Z</dcterms:created>
  <dcterms:modified xsi:type="dcterms:W3CDTF">2019-11-11T08:52:00Z</dcterms:modified>
</cp:coreProperties>
</file>